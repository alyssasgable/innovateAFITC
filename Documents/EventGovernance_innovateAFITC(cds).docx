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654A28" w14:textId="6E8E46AF" w:rsidR="00C35C48" w:rsidRPr="00466ED8" w:rsidRDefault="00485887">
      <w:pPr>
        <w:rPr>
          <w:b/>
          <w:sz w:val="22"/>
          <w:szCs w:val="22"/>
        </w:rPr>
      </w:pPr>
      <w:r w:rsidRPr="00466ED8">
        <w:rPr>
          <w:b/>
          <w:sz w:val="22"/>
          <w:szCs w:val="22"/>
        </w:rPr>
        <w:t>What is innovateAFITC</w:t>
      </w:r>
      <w:r w:rsidR="00034A16" w:rsidRPr="00466ED8">
        <w:rPr>
          <w:b/>
          <w:sz w:val="22"/>
          <w:szCs w:val="22"/>
        </w:rPr>
        <w:t>?</w:t>
      </w:r>
    </w:p>
    <w:p w14:paraId="57AFC320" w14:textId="6C232F98" w:rsidR="00C35C48" w:rsidRPr="00466ED8" w:rsidRDefault="0083756D">
      <w:pPr>
        <w:rPr>
          <w:sz w:val="22"/>
          <w:szCs w:val="22"/>
        </w:rPr>
      </w:pPr>
      <w:r w:rsidRPr="00466ED8">
        <w:rPr>
          <w:sz w:val="22"/>
          <w:szCs w:val="22"/>
        </w:rPr>
        <w:t xml:space="preserve">The Montgomery </w:t>
      </w:r>
      <w:r w:rsidR="00C35C48" w:rsidRPr="00466ED8">
        <w:rPr>
          <w:sz w:val="22"/>
          <w:szCs w:val="22"/>
        </w:rPr>
        <w:t xml:space="preserve">Area </w:t>
      </w:r>
      <w:r w:rsidRPr="00466ED8">
        <w:rPr>
          <w:sz w:val="22"/>
          <w:szCs w:val="22"/>
        </w:rPr>
        <w:t>Chamber of Commerce</w:t>
      </w:r>
      <w:r w:rsidR="00C35C48" w:rsidRPr="00466ED8">
        <w:rPr>
          <w:sz w:val="22"/>
          <w:szCs w:val="22"/>
        </w:rPr>
        <w:t xml:space="preserve"> - </w:t>
      </w:r>
      <w:proofErr w:type="spellStart"/>
      <w:r w:rsidR="00C35C48" w:rsidRPr="00466ED8">
        <w:rPr>
          <w:sz w:val="22"/>
          <w:szCs w:val="22"/>
        </w:rPr>
        <w:t>TechMGM</w:t>
      </w:r>
      <w:proofErr w:type="spellEnd"/>
      <w:r w:rsidRPr="00466ED8">
        <w:rPr>
          <w:sz w:val="22"/>
          <w:szCs w:val="22"/>
        </w:rPr>
        <w:t xml:space="preserve"> is proud to present innovateAFITC! </w:t>
      </w:r>
    </w:p>
    <w:p w14:paraId="119615D1" w14:textId="77777777" w:rsidR="00C35C48" w:rsidRPr="00466ED8" w:rsidRDefault="00C35C48">
      <w:pPr>
        <w:rPr>
          <w:sz w:val="22"/>
          <w:szCs w:val="22"/>
        </w:rPr>
      </w:pPr>
    </w:p>
    <w:p w14:paraId="7F2CE6B0" w14:textId="2FA37B7A" w:rsidR="0083756D" w:rsidRPr="00466ED8" w:rsidRDefault="00C35C48">
      <w:pPr>
        <w:rPr>
          <w:sz w:val="22"/>
          <w:szCs w:val="22"/>
        </w:rPr>
      </w:pPr>
      <w:r w:rsidRPr="00466ED8">
        <w:rPr>
          <w:sz w:val="22"/>
          <w:szCs w:val="22"/>
        </w:rPr>
        <w:t>In partnership wi</w:t>
      </w:r>
      <w:r w:rsidR="00AC1C1F" w:rsidRPr="00466ED8">
        <w:rPr>
          <w:sz w:val="22"/>
          <w:szCs w:val="22"/>
        </w:rPr>
        <w:t>th the United States Air Force</w:t>
      </w:r>
      <w:r w:rsidR="00C56845" w:rsidRPr="00466ED8">
        <w:rPr>
          <w:sz w:val="22"/>
          <w:szCs w:val="22"/>
        </w:rPr>
        <w:t xml:space="preserve"> (USAF)</w:t>
      </w:r>
      <w:r w:rsidR="00AC1C1F" w:rsidRPr="00466ED8">
        <w:rPr>
          <w:sz w:val="22"/>
          <w:szCs w:val="22"/>
        </w:rPr>
        <w:t xml:space="preserve"> this event will be </w:t>
      </w:r>
      <w:r w:rsidR="0083756D" w:rsidRPr="00466ED8">
        <w:rPr>
          <w:sz w:val="22"/>
          <w:szCs w:val="22"/>
        </w:rPr>
        <w:t>held in conjunction with the Air Force Information Technology and</w:t>
      </w:r>
      <w:r w:rsidRPr="00466ED8">
        <w:rPr>
          <w:sz w:val="22"/>
          <w:szCs w:val="22"/>
        </w:rPr>
        <w:t xml:space="preserve"> Cyberpower Conference (AFITC) </w:t>
      </w:r>
      <w:r w:rsidR="0083756D" w:rsidRPr="00466ED8">
        <w:rPr>
          <w:sz w:val="22"/>
          <w:szCs w:val="22"/>
        </w:rPr>
        <w:t>where members of the governm</w:t>
      </w:r>
      <w:r w:rsidRPr="00466ED8">
        <w:rPr>
          <w:sz w:val="22"/>
          <w:szCs w:val="22"/>
        </w:rPr>
        <w:t xml:space="preserve">ent, industry, and academia collaborate and network </w:t>
      </w:r>
      <w:r w:rsidR="0083756D" w:rsidRPr="00466ED8">
        <w:rPr>
          <w:sz w:val="22"/>
          <w:szCs w:val="22"/>
        </w:rPr>
        <w:t xml:space="preserve">together to </w:t>
      </w:r>
      <w:r w:rsidRPr="00466ED8">
        <w:rPr>
          <w:sz w:val="22"/>
          <w:szCs w:val="22"/>
        </w:rPr>
        <w:t xml:space="preserve">discuss the </w:t>
      </w:r>
      <w:r w:rsidR="0083756D" w:rsidRPr="00466ED8">
        <w:rPr>
          <w:sz w:val="22"/>
          <w:szCs w:val="22"/>
        </w:rPr>
        <w:t xml:space="preserve">national problems we face today. </w:t>
      </w:r>
      <w:r w:rsidRPr="00466ED8">
        <w:rPr>
          <w:sz w:val="22"/>
          <w:szCs w:val="22"/>
        </w:rPr>
        <w:t>Diverse, multi-skilled teams will compete by presenting solutions</w:t>
      </w:r>
      <w:r w:rsidR="00925F73" w:rsidRPr="00466ED8">
        <w:rPr>
          <w:sz w:val="22"/>
          <w:szCs w:val="22"/>
        </w:rPr>
        <w:t xml:space="preserve"> to Air Force and local government</w:t>
      </w:r>
      <w:r w:rsidRPr="00466ED8">
        <w:rPr>
          <w:sz w:val="22"/>
          <w:szCs w:val="22"/>
        </w:rPr>
        <w:t>,</w:t>
      </w:r>
      <w:r w:rsidR="00925F73" w:rsidRPr="00466ED8">
        <w:rPr>
          <w:sz w:val="22"/>
          <w:szCs w:val="22"/>
        </w:rPr>
        <w:t xml:space="preserve"> senior leadership and key stakeholders. </w:t>
      </w:r>
      <w:r w:rsidR="0083756D" w:rsidRPr="00466ED8">
        <w:rPr>
          <w:sz w:val="22"/>
          <w:szCs w:val="22"/>
        </w:rPr>
        <w:t>This competition enables IT professionals</w:t>
      </w:r>
      <w:r w:rsidR="00AC1C1F" w:rsidRPr="00466ED8">
        <w:rPr>
          <w:sz w:val="22"/>
          <w:szCs w:val="22"/>
        </w:rPr>
        <w:t xml:space="preserve"> and airmen</w:t>
      </w:r>
      <w:r w:rsidR="0083756D" w:rsidRPr="00466ED8">
        <w:rPr>
          <w:sz w:val="22"/>
          <w:szCs w:val="22"/>
        </w:rPr>
        <w:t xml:space="preserve"> from related career backgrounds</w:t>
      </w:r>
      <w:r w:rsidR="00A9182F" w:rsidRPr="00466ED8">
        <w:rPr>
          <w:sz w:val="22"/>
          <w:szCs w:val="22"/>
        </w:rPr>
        <w:t xml:space="preserve"> in</w:t>
      </w:r>
      <w:r w:rsidR="0083756D" w:rsidRPr="00466ED8">
        <w:rPr>
          <w:sz w:val="22"/>
          <w:szCs w:val="22"/>
        </w:rPr>
        <w:t xml:space="preserve"> </w:t>
      </w:r>
      <w:r w:rsidR="00A9182F" w:rsidRPr="00466ED8">
        <w:rPr>
          <w:sz w:val="22"/>
          <w:szCs w:val="22"/>
        </w:rPr>
        <w:t>network communications, cybersecurity, software development, design</w:t>
      </w:r>
      <w:ins w:id="0" w:author="HINSHAW, JOSHUA D TSgt USAF AFMC AFLCMC/HICJ" w:date="2017-06-15T08:03:00Z">
        <w:r w:rsidR="00603C24">
          <w:rPr>
            <w:sz w:val="22"/>
            <w:szCs w:val="22"/>
          </w:rPr>
          <w:t>,</w:t>
        </w:r>
      </w:ins>
      <w:r w:rsidR="00A9182F" w:rsidRPr="00466ED8">
        <w:rPr>
          <w:sz w:val="22"/>
          <w:szCs w:val="22"/>
        </w:rPr>
        <w:t xml:space="preserve"> and STEM</w:t>
      </w:r>
      <w:del w:id="1" w:author="HINSHAW, JOSHUA D TSgt USAF AFMC AFLCMC/HICJ" w:date="2017-06-15T08:03:00Z">
        <w:r w:rsidR="00A9182F" w:rsidRPr="00466ED8" w:rsidDel="00603C24">
          <w:rPr>
            <w:sz w:val="22"/>
            <w:szCs w:val="22"/>
          </w:rPr>
          <w:delText>;</w:delText>
        </w:r>
      </w:del>
      <w:r w:rsidR="0083756D" w:rsidRPr="00466ED8">
        <w:rPr>
          <w:sz w:val="22"/>
          <w:szCs w:val="22"/>
        </w:rPr>
        <w:t xml:space="preserve"> </w:t>
      </w:r>
      <w:del w:id="2" w:author="HINSHAW, JOSHUA D TSgt USAF AFMC AFLCMC/HICJ" w:date="2017-06-15T08:00:00Z">
        <w:r w:rsidR="0083756D" w:rsidRPr="00466ED8" w:rsidDel="00603C24">
          <w:rPr>
            <w:sz w:val="22"/>
            <w:szCs w:val="22"/>
          </w:rPr>
          <w:delText xml:space="preserve">whom care about the same issues (social, economic, political, etc.) </w:delText>
        </w:r>
      </w:del>
      <w:r w:rsidR="0083756D" w:rsidRPr="00466ED8">
        <w:rPr>
          <w:sz w:val="22"/>
          <w:szCs w:val="22"/>
        </w:rPr>
        <w:t>to quickly collaborate, form bonds of Wingmanship, and share skills and experience.</w:t>
      </w:r>
      <w:r w:rsidR="001968BA" w:rsidRPr="00466ED8">
        <w:rPr>
          <w:sz w:val="22"/>
          <w:szCs w:val="22"/>
        </w:rPr>
        <w:t xml:space="preserve"> </w:t>
      </w:r>
      <w:r w:rsidR="00C56845" w:rsidRPr="00466ED8">
        <w:rPr>
          <w:sz w:val="22"/>
          <w:szCs w:val="22"/>
        </w:rPr>
        <w:t xml:space="preserve">By tapping into the talent across functional </w:t>
      </w:r>
      <w:ins w:id="3" w:author="HINSHAW, JOSHUA D TSgt USAF AFMC AFLCMC/HICJ" w:date="2017-06-15T07:59:00Z">
        <w:r w:rsidR="00603C24">
          <w:rPr>
            <w:sz w:val="22"/>
            <w:szCs w:val="22"/>
          </w:rPr>
          <w:t xml:space="preserve">and organizational </w:t>
        </w:r>
      </w:ins>
      <w:r w:rsidR="00C56845" w:rsidRPr="00466ED8">
        <w:rPr>
          <w:sz w:val="22"/>
          <w:szCs w:val="22"/>
        </w:rPr>
        <w:t xml:space="preserve">lines, the USAF can leverage innovation in the community it serves </w:t>
      </w:r>
      <w:ins w:id="4" w:author="HINSHAW, JOSHUA D TSgt USAF AFMC AFLCMC/HICJ" w:date="2017-06-15T08:01:00Z">
        <w:r w:rsidR="00603C24">
          <w:rPr>
            <w:sz w:val="22"/>
            <w:szCs w:val="22"/>
          </w:rPr>
          <w:t xml:space="preserve">to </w:t>
        </w:r>
      </w:ins>
      <w:r w:rsidR="00C56845" w:rsidRPr="00466ED8">
        <w:rPr>
          <w:sz w:val="22"/>
          <w:szCs w:val="22"/>
        </w:rPr>
        <w:t xml:space="preserve">identify </w:t>
      </w:r>
      <w:del w:id="5" w:author="HINSHAW, JOSHUA D TSgt USAF AFMC AFLCMC/HICJ" w:date="2017-06-15T08:01:00Z">
        <w:r w:rsidR="00C56845" w:rsidRPr="00466ED8" w:rsidDel="00603C24">
          <w:rPr>
            <w:sz w:val="22"/>
            <w:szCs w:val="22"/>
          </w:rPr>
          <w:delText xml:space="preserve">and recruit competitors and community drivers that can bring fresh </w:delText>
        </w:r>
      </w:del>
      <w:r w:rsidR="00C56845" w:rsidRPr="00466ED8">
        <w:rPr>
          <w:sz w:val="22"/>
          <w:szCs w:val="22"/>
        </w:rPr>
        <w:t xml:space="preserve">ideas and </w:t>
      </w:r>
      <w:ins w:id="6" w:author="HINSHAW, JOSHUA D TSgt USAF AFMC AFLCMC/HICJ" w:date="2017-06-15T08:01:00Z">
        <w:r w:rsidR="00603C24">
          <w:rPr>
            <w:sz w:val="22"/>
            <w:szCs w:val="22"/>
          </w:rPr>
          <w:t xml:space="preserve">recruit </w:t>
        </w:r>
      </w:ins>
      <w:r w:rsidR="00C56845" w:rsidRPr="00466ED8">
        <w:rPr>
          <w:sz w:val="22"/>
          <w:szCs w:val="22"/>
        </w:rPr>
        <w:t xml:space="preserve">talent </w:t>
      </w:r>
      <w:del w:id="7" w:author="HINSHAW, JOSHUA D TSgt USAF AFMC AFLCMC/HICJ" w:date="2017-06-15T08:01:00Z">
        <w:r w:rsidR="00C56845" w:rsidRPr="00466ED8" w:rsidDel="00603C24">
          <w:rPr>
            <w:sz w:val="22"/>
            <w:szCs w:val="22"/>
          </w:rPr>
          <w:delText>to the table within</w:delText>
        </w:r>
      </w:del>
      <w:ins w:id="8" w:author="HINSHAW, JOSHUA D TSgt USAF AFMC AFLCMC/HICJ" w:date="2017-06-15T08:01:00Z">
        <w:r w:rsidR="00603C24">
          <w:rPr>
            <w:sz w:val="22"/>
            <w:szCs w:val="22"/>
          </w:rPr>
          <w:t>for</w:t>
        </w:r>
      </w:ins>
      <w:r w:rsidR="00C56845" w:rsidRPr="00466ED8">
        <w:rPr>
          <w:sz w:val="22"/>
          <w:szCs w:val="22"/>
        </w:rPr>
        <w:t xml:space="preserve"> the enterprise, to explore solutions to drive “Smart Base” initiatives</w:t>
      </w:r>
      <w:del w:id="9" w:author="HINSHAW, JOSHUA D TSgt USAF AFMC AFLCMC/HICJ" w:date="2017-06-15T08:02:00Z">
        <w:r w:rsidR="00C56845" w:rsidRPr="00466ED8" w:rsidDel="00603C24">
          <w:rPr>
            <w:sz w:val="22"/>
            <w:szCs w:val="22"/>
          </w:rPr>
          <w:delText>,</w:delText>
        </w:r>
      </w:del>
      <w:r w:rsidR="00C56845" w:rsidRPr="00466ED8">
        <w:rPr>
          <w:sz w:val="22"/>
          <w:szCs w:val="22"/>
        </w:rPr>
        <w:t xml:space="preserve"> </w:t>
      </w:r>
      <w:del w:id="10" w:author="HINSHAW, JOSHUA D TSgt USAF AFMC AFLCMC/HICJ" w:date="2017-06-15T08:02:00Z">
        <w:r w:rsidR="00C56845" w:rsidRPr="00466ED8" w:rsidDel="00603C24">
          <w:rPr>
            <w:sz w:val="22"/>
            <w:szCs w:val="22"/>
          </w:rPr>
          <w:delText xml:space="preserve">and ultimately, </w:delText>
        </w:r>
        <w:r w:rsidR="00C36326" w:rsidRPr="00466ED8" w:rsidDel="00603C24">
          <w:rPr>
            <w:sz w:val="22"/>
            <w:szCs w:val="22"/>
          </w:rPr>
          <w:delText xml:space="preserve"> that will</w:delText>
        </w:r>
      </w:del>
      <w:ins w:id="11" w:author="HINSHAW, JOSHUA D TSgt USAF AFMC AFLCMC/HICJ" w:date="2017-06-15T08:02:00Z">
        <w:r w:rsidR="00603C24">
          <w:rPr>
            <w:sz w:val="22"/>
            <w:szCs w:val="22"/>
          </w:rPr>
          <w:t>to</w:t>
        </w:r>
      </w:ins>
      <w:r w:rsidR="00C56845" w:rsidRPr="00466ED8">
        <w:rPr>
          <w:sz w:val="22"/>
          <w:szCs w:val="22"/>
        </w:rPr>
        <w:t xml:space="preserve"> better enable mission </w:t>
      </w:r>
      <w:r w:rsidR="00C36326" w:rsidRPr="00466ED8">
        <w:rPr>
          <w:sz w:val="22"/>
          <w:szCs w:val="22"/>
        </w:rPr>
        <w:t>success.</w:t>
      </w:r>
    </w:p>
    <w:p w14:paraId="21543E44" w14:textId="77777777" w:rsidR="00D23994" w:rsidRPr="00466ED8" w:rsidRDefault="00D23994">
      <w:pPr>
        <w:rPr>
          <w:sz w:val="22"/>
          <w:szCs w:val="22"/>
        </w:rPr>
      </w:pPr>
    </w:p>
    <w:p w14:paraId="58F3ACE5" w14:textId="77777777" w:rsidR="00AC1C1F" w:rsidRPr="00466ED8" w:rsidRDefault="00AC1C1F" w:rsidP="00AC1C1F">
      <w:pPr>
        <w:rPr>
          <w:b/>
          <w:sz w:val="22"/>
          <w:szCs w:val="22"/>
        </w:rPr>
      </w:pPr>
      <w:r w:rsidRPr="00466ED8">
        <w:rPr>
          <w:b/>
          <w:sz w:val="22"/>
          <w:szCs w:val="22"/>
        </w:rPr>
        <w:t>Partnerships</w:t>
      </w:r>
    </w:p>
    <w:p w14:paraId="173CB784" w14:textId="5E82B761" w:rsidR="00AC1C1F" w:rsidRPr="00466ED8" w:rsidRDefault="00AC1C1F" w:rsidP="00AC1C1F">
      <w:pPr>
        <w:rPr>
          <w:sz w:val="22"/>
          <w:szCs w:val="22"/>
        </w:rPr>
      </w:pPr>
      <w:r w:rsidRPr="00466ED8">
        <w:rPr>
          <w:sz w:val="22"/>
          <w:szCs w:val="22"/>
        </w:rPr>
        <w:t>The Montgomery Area Chamber of Commerce (</w:t>
      </w:r>
      <w:proofErr w:type="spellStart"/>
      <w:r w:rsidRPr="00466ED8">
        <w:rPr>
          <w:sz w:val="22"/>
          <w:szCs w:val="22"/>
        </w:rPr>
        <w:t>TechMGM</w:t>
      </w:r>
      <w:proofErr w:type="spellEnd"/>
      <w:r w:rsidRPr="00466ED8">
        <w:rPr>
          <w:sz w:val="22"/>
          <w:szCs w:val="22"/>
        </w:rPr>
        <w:t>) will be partnering with the sponsors of AFITC (AU, PEO BES and SAF/A6) to make this event a success.</w:t>
      </w:r>
    </w:p>
    <w:p w14:paraId="1C8A190F" w14:textId="77777777" w:rsidR="000125C6" w:rsidRPr="00466ED8" w:rsidRDefault="000125C6" w:rsidP="000125C6">
      <w:pPr>
        <w:rPr>
          <w:b/>
          <w:sz w:val="22"/>
          <w:szCs w:val="22"/>
        </w:rPr>
      </w:pPr>
    </w:p>
    <w:p w14:paraId="56F0EA04" w14:textId="09B915E8" w:rsidR="000125C6" w:rsidRPr="00466ED8" w:rsidRDefault="000125C6" w:rsidP="000125C6">
      <w:pPr>
        <w:rPr>
          <w:sz w:val="22"/>
          <w:szCs w:val="22"/>
        </w:rPr>
      </w:pPr>
      <w:r w:rsidRPr="00466ED8">
        <w:rPr>
          <w:b/>
          <w:sz w:val="22"/>
          <w:szCs w:val="22"/>
        </w:rPr>
        <w:t>Students:</w:t>
      </w:r>
      <w:r w:rsidRPr="00466ED8">
        <w:rPr>
          <w:sz w:val="22"/>
          <w:szCs w:val="22"/>
        </w:rPr>
        <w:t xml:space="preserve">  As a student seeking a degree or receiving training in a STEM area this is an ideal opportunity to work alongside individuals doing cyber and IT work.  Being a part of a collaborative team will allow you to demonstrate your skills and strengths all the while learning from others across diverse technical areas.  This event will expose you to the different aspects, challenges and numerous innovative opportunities in cyber and IT career fields. </w:t>
      </w:r>
    </w:p>
    <w:p w14:paraId="734E7D88" w14:textId="77777777" w:rsidR="000125C6" w:rsidRPr="00466ED8" w:rsidRDefault="000125C6" w:rsidP="000125C6">
      <w:pPr>
        <w:rPr>
          <w:b/>
          <w:sz w:val="22"/>
          <w:szCs w:val="22"/>
        </w:rPr>
      </w:pPr>
    </w:p>
    <w:p w14:paraId="2A575C98" w14:textId="4139F7BC" w:rsidR="000125C6" w:rsidRPr="007F4BAF" w:rsidRDefault="00A021AB" w:rsidP="000125C6">
      <w:pPr>
        <w:rPr>
          <w:color w:val="FF0000"/>
          <w:sz w:val="22"/>
          <w:szCs w:val="22"/>
          <w:rPrChange w:id="12" w:author="HINSHAW, JOSHUA D TSgt USAF AFMC AFLCMC/HICJ" w:date="2017-06-16T14:18:00Z">
            <w:rPr>
              <w:sz w:val="22"/>
              <w:szCs w:val="22"/>
            </w:rPr>
          </w:rPrChange>
        </w:rPr>
      </w:pPr>
      <w:r>
        <w:rPr>
          <w:b/>
          <w:sz w:val="22"/>
          <w:szCs w:val="22"/>
        </w:rPr>
        <w:t>Cyber Patriots</w:t>
      </w:r>
      <w:r w:rsidR="000125C6" w:rsidRPr="00466ED8">
        <w:rPr>
          <w:b/>
          <w:sz w:val="22"/>
          <w:szCs w:val="22"/>
        </w:rPr>
        <w:t>:</w:t>
      </w:r>
      <w:r w:rsidR="000125C6" w:rsidRPr="00466ED8">
        <w:rPr>
          <w:sz w:val="22"/>
          <w:szCs w:val="22"/>
        </w:rPr>
        <w:t xml:space="preserve"> </w:t>
      </w:r>
      <w:del w:id="13" w:author="Joshua Hinshaw" w:date="2017-06-19T12:12:00Z">
        <w:r w:rsidRPr="007F4BAF" w:rsidDel="00D70BE3">
          <w:rPr>
            <w:color w:val="FF0000"/>
            <w:sz w:val="22"/>
            <w:szCs w:val="22"/>
            <w:rPrChange w:id="14" w:author="HINSHAW, JOSHUA D TSgt USAF AFMC AFLCMC/HICJ" w:date="2017-06-16T14:18:00Z">
              <w:rPr>
                <w:sz w:val="22"/>
                <w:szCs w:val="22"/>
              </w:rPr>
            </w:rPrChange>
          </w:rPr>
          <w:delText>Much of the focus in Cyber Patriot competitions focus on either hardening or penetrating an existing system. Such knowledge is extremely crucial in building IT systems and networks from the ground up. Why not put that technical acumen into use in developing a new innovative idea? Cyber Security professionals are in high demand and the knowledge and expertise you possess is crucial at the start and throughout the life cycle of a system. This event gives you the opportunity to test your mettle!</w:delText>
        </w:r>
      </w:del>
      <w:ins w:id="15" w:author="Joshua Hinshaw" w:date="2017-06-19T12:12:00Z">
        <w:r w:rsidR="00D70BE3">
          <w:rPr>
            <w:color w:val="FF0000"/>
            <w:sz w:val="22"/>
            <w:szCs w:val="22"/>
          </w:rPr>
          <w:t xml:space="preserve">innovateAFITC is in need of mentors and coaches! </w:t>
        </w:r>
      </w:ins>
      <w:ins w:id="16" w:author="Joshua Hinshaw" w:date="2017-06-19T12:16:00Z">
        <w:r w:rsidR="005571D7">
          <w:rPr>
            <w:color w:val="FF0000"/>
            <w:sz w:val="22"/>
            <w:szCs w:val="22"/>
          </w:rPr>
          <w:t>“Smart City</w:t>
        </w:r>
      </w:ins>
      <w:ins w:id="17" w:author="Joshua Hinshaw" w:date="2017-06-19T12:17:00Z">
        <w:r w:rsidR="005571D7">
          <w:rPr>
            <w:color w:val="FF0000"/>
            <w:sz w:val="22"/>
            <w:szCs w:val="22"/>
          </w:rPr>
          <w:t xml:space="preserve">” and “Smart Base” concepts </w:t>
        </w:r>
      </w:ins>
      <w:ins w:id="18" w:author="Joshua Hinshaw" w:date="2017-06-19T12:18:00Z">
        <w:r w:rsidR="005571D7">
          <w:rPr>
            <w:color w:val="FF0000"/>
            <w:sz w:val="22"/>
            <w:szCs w:val="22"/>
          </w:rPr>
          <w:t xml:space="preserve">blend technology in </w:t>
        </w:r>
      </w:ins>
      <w:ins w:id="19" w:author="Joshua Hinshaw" w:date="2017-06-19T12:17:00Z">
        <w:r w:rsidR="005571D7">
          <w:rPr>
            <w:color w:val="FF0000"/>
            <w:sz w:val="22"/>
            <w:szCs w:val="22"/>
          </w:rPr>
          <w:t>the realm of the Internet of Things (</w:t>
        </w:r>
        <w:proofErr w:type="spellStart"/>
        <w:r w:rsidR="005571D7">
          <w:rPr>
            <w:color w:val="FF0000"/>
            <w:sz w:val="22"/>
            <w:szCs w:val="22"/>
          </w:rPr>
          <w:t>IoT</w:t>
        </w:r>
        <w:proofErr w:type="spellEnd"/>
        <w:r w:rsidR="005571D7">
          <w:rPr>
            <w:color w:val="FF0000"/>
            <w:sz w:val="22"/>
            <w:szCs w:val="22"/>
          </w:rPr>
          <w:t xml:space="preserve">), </w:t>
        </w:r>
      </w:ins>
      <w:ins w:id="20" w:author="Joshua Hinshaw" w:date="2017-06-19T12:18:00Z">
        <w:r w:rsidR="005571D7">
          <w:rPr>
            <w:color w:val="FF0000"/>
            <w:sz w:val="22"/>
            <w:szCs w:val="22"/>
          </w:rPr>
          <w:t xml:space="preserve">a space where security it a top priority. </w:t>
        </w:r>
      </w:ins>
      <w:proofErr w:type="gramStart"/>
      <w:ins w:id="21" w:author="Joshua Hinshaw" w:date="2017-06-19T12:12:00Z">
        <w:r w:rsidR="00D70BE3">
          <w:rPr>
            <w:color w:val="FF0000"/>
            <w:sz w:val="22"/>
            <w:szCs w:val="22"/>
          </w:rPr>
          <w:t>You</w:t>
        </w:r>
      </w:ins>
      <w:ins w:id="22" w:author="Joshua Hinshaw" w:date="2017-06-19T12:13:00Z">
        <w:r w:rsidR="00D70BE3">
          <w:rPr>
            <w:color w:val="FF0000"/>
            <w:sz w:val="22"/>
            <w:szCs w:val="22"/>
          </w:rPr>
          <w:t>’re</w:t>
        </w:r>
        <w:proofErr w:type="gramEnd"/>
        <w:r w:rsidR="00D70BE3">
          <w:rPr>
            <w:color w:val="FF0000"/>
            <w:sz w:val="22"/>
            <w:szCs w:val="22"/>
          </w:rPr>
          <w:t xml:space="preserve"> expert</w:t>
        </w:r>
        <w:r w:rsidR="005571D7">
          <w:rPr>
            <w:color w:val="FF0000"/>
            <w:sz w:val="22"/>
            <w:szCs w:val="22"/>
          </w:rPr>
          <w:t>ise is crucial to securing the technology of the future</w:t>
        </w:r>
        <w:r w:rsidR="00D70BE3">
          <w:rPr>
            <w:color w:val="FF0000"/>
            <w:sz w:val="22"/>
            <w:szCs w:val="22"/>
          </w:rPr>
          <w:t>.</w:t>
        </w:r>
      </w:ins>
      <w:ins w:id="23" w:author="Joshua Hinshaw" w:date="2017-06-19T12:16:00Z">
        <w:r w:rsidR="005571D7">
          <w:rPr>
            <w:color w:val="FF0000"/>
            <w:sz w:val="22"/>
            <w:szCs w:val="22"/>
          </w:rPr>
          <w:t xml:space="preserve"> </w:t>
        </w:r>
      </w:ins>
      <w:ins w:id="24" w:author="Joshua Hinshaw" w:date="2017-06-19T12:13:00Z">
        <w:r w:rsidR="00D70BE3">
          <w:rPr>
            <w:color w:val="FF0000"/>
            <w:sz w:val="22"/>
            <w:szCs w:val="22"/>
          </w:rPr>
          <w:t xml:space="preserve"> </w:t>
        </w:r>
      </w:ins>
    </w:p>
    <w:p w14:paraId="7487FAD9" w14:textId="77777777" w:rsidR="000125C6" w:rsidRPr="00466ED8" w:rsidRDefault="000125C6" w:rsidP="000125C6">
      <w:pPr>
        <w:rPr>
          <w:sz w:val="22"/>
          <w:szCs w:val="22"/>
        </w:rPr>
      </w:pPr>
    </w:p>
    <w:p w14:paraId="505AEC93" w14:textId="70B0FE9F" w:rsidR="00C36326" w:rsidRPr="00466ED8" w:rsidRDefault="000125C6" w:rsidP="000125C6">
      <w:pPr>
        <w:rPr>
          <w:sz w:val="22"/>
          <w:szCs w:val="22"/>
        </w:rPr>
      </w:pPr>
      <w:r w:rsidRPr="00466ED8">
        <w:rPr>
          <w:b/>
          <w:sz w:val="22"/>
          <w:szCs w:val="22"/>
        </w:rPr>
        <w:t>USAF Military Members:</w:t>
      </w:r>
      <w:r w:rsidR="00C36326" w:rsidRPr="00466ED8">
        <w:rPr>
          <w:sz w:val="22"/>
          <w:szCs w:val="22"/>
        </w:rPr>
        <w:t xml:space="preserve"> In the cyberspace realm of the USAF mission, professional development </w:t>
      </w:r>
      <w:del w:id="25" w:author="HINSHAW, JOSHUA D TSgt USAF AFMC AFLCMC/HICJ" w:date="2017-06-15T07:55:00Z">
        <w:r w:rsidR="00C36326" w:rsidRPr="00466ED8" w:rsidDel="00603C24">
          <w:rPr>
            <w:sz w:val="22"/>
            <w:szCs w:val="22"/>
          </w:rPr>
          <w:delText>many sometimes</w:delText>
        </w:r>
      </w:del>
      <w:ins w:id="26" w:author="HINSHAW, JOSHUA D TSgt USAF AFMC AFLCMC/HICJ" w:date="2017-06-15T07:55:00Z">
        <w:r w:rsidR="00603C24">
          <w:rPr>
            <w:sz w:val="22"/>
            <w:szCs w:val="22"/>
          </w:rPr>
          <w:t>often</w:t>
        </w:r>
      </w:ins>
      <w:r w:rsidR="00C36326" w:rsidRPr="00466ED8">
        <w:rPr>
          <w:sz w:val="22"/>
          <w:szCs w:val="22"/>
        </w:rPr>
        <w:t xml:space="preserve"> requires the exploration of opportunities external to the organization. </w:t>
      </w:r>
      <w:ins w:id="27" w:author="HINSHAW, JOSHUA D TSgt USAF AFMC AFLCMC/HICJ" w:date="2017-06-15T07:56:00Z">
        <w:r w:rsidR="00603C24">
          <w:rPr>
            <w:sz w:val="22"/>
            <w:szCs w:val="22"/>
          </w:rPr>
          <w:t xml:space="preserve">Such </w:t>
        </w:r>
      </w:ins>
      <w:ins w:id="28" w:author="Joshua Hinshaw" w:date="2017-06-19T12:14:00Z">
        <w:r w:rsidR="00D70BE3">
          <w:rPr>
            <w:sz w:val="22"/>
            <w:szCs w:val="22"/>
          </w:rPr>
          <w:t>e</w:t>
        </w:r>
      </w:ins>
      <w:del w:id="29" w:author="Joshua Hinshaw" w:date="2017-06-19T12:14:00Z">
        <w:r w:rsidR="00C36326" w:rsidRPr="00466ED8" w:rsidDel="00D70BE3">
          <w:rPr>
            <w:sz w:val="22"/>
            <w:szCs w:val="22"/>
          </w:rPr>
          <w:delText>E</w:delText>
        </w:r>
      </w:del>
      <w:r w:rsidR="00C36326" w:rsidRPr="00466ED8">
        <w:rPr>
          <w:sz w:val="22"/>
          <w:szCs w:val="22"/>
        </w:rPr>
        <w:t>xploration and experimentation with varying technologies employed by the industry is limited within a</w:t>
      </w:r>
      <w:r w:rsidR="00466ED8" w:rsidRPr="00466ED8">
        <w:rPr>
          <w:sz w:val="22"/>
          <w:szCs w:val="22"/>
        </w:rPr>
        <w:t xml:space="preserve"> closed cyberspace environment. In contrast to the normal mission environment, this event will give you the opportunity to bring innovative ideas, develop those ideas </w:t>
      </w:r>
      <w:ins w:id="30" w:author="HINSHAW, JOSHUA D TSgt USAF AFMC AFLCMC/HICJ" w:date="2017-06-15T07:56:00Z">
        <w:r w:rsidR="00603C24">
          <w:rPr>
            <w:sz w:val="22"/>
            <w:szCs w:val="22"/>
          </w:rPr>
          <w:t xml:space="preserve">using those technologies </w:t>
        </w:r>
      </w:ins>
      <w:r w:rsidR="00466ED8" w:rsidRPr="00466ED8">
        <w:rPr>
          <w:sz w:val="22"/>
          <w:szCs w:val="22"/>
        </w:rPr>
        <w:t>with a community of professionals, and present those ideas to USAF key leaders.</w:t>
      </w:r>
    </w:p>
    <w:p w14:paraId="70AD1AD9" w14:textId="77777777" w:rsidR="00C36326" w:rsidRPr="00466ED8" w:rsidRDefault="00C36326" w:rsidP="000125C6">
      <w:pPr>
        <w:rPr>
          <w:sz w:val="22"/>
          <w:szCs w:val="22"/>
        </w:rPr>
      </w:pPr>
    </w:p>
    <w:p w14:paraId="2532C1B2" w14:textId="2C458B0D" w:rsidR="000125C6" w:rsidRPr="00466ED8" w:rsidRDefault="000125C6" w:rsidP="000125C6">
      <w:pPr>
        <w:rPr>
          <w:sz w:val="22"/>
          <w:szCs w:val="22"/>
        </w:rPr>
      </w:pPr>
      <w:r w:rsidRPr="00466ED8">
        <w:rPr>
          <w:b/>
          <w:sz w:val="22"/>
          <w:szCs w:val="22"/>
        </w:rPr>
        <w:t>Industry:</w:t>
      </w:r>
      <w:r w:rsidRPr="00466ED8">
        <w:rPr>
          <w:sz w:val="22"/>
          <w:szCs w:val="22"/>
        </w:rPr>
        <w:t xml:space="preserve">  Whether you’re an integrator</w:t>
      </w:r>
      <w:del w:id="31" w:author="HINSHAW, JOSHUA D TSgt USAF AFMC AFLCMC/HICJ" w:date="2017-06-15T07:58:00Z">
        <w:r w:rsidRPr="00466ED8" w:rsidDel="00603C24">
          <w:rPr>
            <w:sz w:val="22"/>
            <w:szCs w:val="22"/>
          </w:rPr>
          <w:delText xml:space="preserve"> or a</w:delText>
        </w:r>
      </w:del>
      <w:ins w:id="32" w:author="HINSHAW, JOSHUA D TSgt USAF AFMC AFLCMC/HICJ" w:date="2017-06-15T07:58:00Z">
        <w:r w:rsidR="00603C24">
          <w:rPr>
            <w:sz w:val="22"/>
            <w:szCs w:val="22"/>
          </w:rPr>
          <w:t>,</w:t>
        </w:r>
      </w:ins>
      <w:r w:rsidRPr="00466ED8">
        <w:rPr>
          <w:sz w:val="22"/>
          <w:szCs w:val="22"/>
        </w:rPr>
        <w:t xml:space="preserve"> </w:t>
      </w:r>
      <w:del w:id="33" w:author="HINSHAW, JOSHUA D TSgt USAF AFMC AFLCMC/HICJ" w:date="2017-06-15T07:57:00Z">
        <w:r w:rsidRPr="00466ED8" w:rsidDel="00603C24">
          <w:rPr>
            <w:sz w:val="22"/>
            <w:szCs w:val="22"/>
          </w:rPr>
          <w:delText xml:space="preserve">manufacturer </w:delText>
        </w:r>
      </w:del>
      <w:ins w:id="34" w:author="HINSHAW, JOSHUA D TSgt USAF AFMC AFLCMC/HICJ" w:date="2017-06-15T07:57:00Z">
        <w:r w:rsidR="00603C24">
          <w:rPr>
            <w:sz w:val="22"/>
            <w:szCs w:val="22"/>
          </w:rPr>
          <w:t>developer</w:t>
        </w:r>
      </w:ins>
      <w:ins w:id="35" w:author="HINSHAW, JOSHUA D TSgt USAF AFMC AFLCMC/HICJ" w:date="2017-06-15T07:58:00Z">
        <w:r w:rsidR="00603C24">
          <w:rPr>
            <w:sz w:val="22"/>
            <w:szCs w:val="22"/>
          </w:rPr>
          <w:t>, or manager</w:t>
        </w:r>
      </w:ins>
      <w:ins w:id="36" w:author="HINSHAW, JOSHUA D TSgt USAF AFMC AFLCMC/HICJ" w:date="2017-06-15T07:57:00Z">
        <w:r w:rsidR="00603C24" w:rsidRPr="00466ED8">
          <w:rPr>
            <w:sz w:val="22"/>
            <w:szCs w:val="22"/>
          </w:rPr>
          <w:t xml:space="preserve"> </w:t>
        </w:r>
      </w:ins>
      <w:r w:rsidRPr="00466ED8">
        <w:rPr>
          <w:sz w:val="22"/>
          <w:szCs w:val="22"/>
        </w:rPr>
        <w:t xml:space="preserve">you are in an ideal position to bring value added technology expertise to this event.  The latest technology tools and solutions are brought to the Air Force by </w:t>
      </w:r>
      <w:del w:id="37" w:author="HINSHAW, JOSHUA D TSgt USAF AFMC AFLCMC/HICJ" w:date="2017-06-15T07:58:00Z">
        <w:r w:rsidRPr="00466ED8" w:rsidDel="00603C24">
          <w:rPr>
            <w:sz w:val="22"/>
            <w:szCs w:val="22"/>
          </w:rPr>
          <w:delText xml:space="preserve">the </w:delText>
        </w:r>
      </w:del>
      <w:r w:rsidRPr="00466ED8">
        <w:rPr>
          <w:sz w:val="22"/>
          <w:szCs w:val="22"/>
        </w:rPr>
        <w:t>industry</w:t>
      </w:r>
      <w:del w:id="38" w:author="HINSHAW, JOSHUA D TSgt USAF AFMC AFLCMC/HICJ" w:date="2017-06-15T07:58:00Z">
        <w:r w:rsidRPr="00466ED8" w:rsidDel="00603C24">
          <w:rPr>
            <w:sz w:val="22"/>
            <w:szCs w:val="22"/>
          </w:rPr>
          <w:delText xml:space="preserve"> community</w:delText>
        </w:r>
      </w:del>
      <w:r w:rsidRPr="00466ED8">
        <w:rPr>
          <w:sz w:val="22"/>
          <w:szCs w:val="22"/>
        </w:rPr>
        <w:t xml:space="preserve">.  Industry </w:t>
      </w:r>
      <w:del w:id="39" w:author="HINSHAW, JOSHUA D TSgt USAF AFMC AFLCMC/HICJ" w:date="2017-06-15T07:59:00Z">
        <w:r w:rsidRPr="00466ED8" w:rsidDel="00603C24">
          <w:rPr>
            <w:sz w:val="22"/>
            <w:szCs w:val="22"/>
          </w:rPr>
          <w:delText xml:space="preserve">subject matter experts, engineers, software developers and </w:delText>
        </w:r>
      </w:del>
      <w:r w:rsidRPr="00466ED8">
        <w:rPr>
          <w:sz w:val="22"/>
          <w:szCs w:val="22"/>
        </w:rPr>
        <w:t>IT professionals are essential to solving military problems through innovation.  This event will give you an opportunity to bring your best of breed technology expertise to the forefront in solving a mission area problem for the Air Force.</w:t>
      </w:r>
    </w:p>
    <w:p w14:paraId="54A3EE44" w14:textId="7A1BB4E9" w:rsidR="000125C6" w:rsidRDefault="000125C6" w:rsidP="000125C6"/>
    <w:p w14:paraId="0F591321" w14:textId="77777777" w:rsidR="00AC1C1F" w:rsidRDefault="00AC1C1F" w:rsidP="00AC1C1F">
      <w:pPr>
        <w:rPr>
          <w:b/>
          <w:sz w:val="22"/>
          <w:szCs w:val="22"/>
        </w:rPr>
      </w:pPr>
    </w:p>
    <w:p w14:paraId="6010F74A" w14:textId="52AFE318" w:rsidR="00504574" w:rsidRPr="00A9182F" w:rsidRDefault="00504574">
      <w:pPr>
        <w:rPr>
          <w:b/>
          <w:sz w:val="22"/>
          <w:szCs w:val="22"/>
        </w:rPr>
      </w:pPr>
      <w:r w:rsidRPr="00446207">
        <w:rPr>
          <w:b/>
          <w:sz w:val="22"/>
          <w:szCs w:val="22"/>
        </w:rPr>
        <w:t>Goals</w:t>
      </w:r>
      <w:r w:rsidR="00644D8E">
        <w:rPr>
          <w:b/>
          <w:sz w:val="22"/>
          <w:szCs w:val="22"/>
        </w:rPr>
        <w:t xml:space="preserve"> and Objectives</w:t>
      </w:r>
    </w:p>
    <w:p w14:paraId="68E8C668" w14:textId="4C870785" w:rsidR="004C1371" w:rsidRPr="00446207" w:rsidRDefault="004C1371" w:rsidP="004C1371">
      <w:pPr>
        <w:pStyle w:val="ListParagraph"/>
        <w:numPr>
          <w:ilvl w:val="0"/>
          <w:numId w:val="1"/>
        </w:numPr>
        <w:rPr>
          <w:sz w:val="22"/>
          <w:szCs w:val="22"/>
        </w:rPr>
      </w:pPr>
      <w:r>
        <w:rPr>
          <w:sz w:val="22"/>
          <w:szCs w:val="22"/>
        </w:rPr>
        <w:t>Encourage collaboration amongst students, industry</w:t>
      </w:r>
      <w:r w:rsidR="00AC1C1F">
        <w:rPr>
          <w:sz w:val="22"/>
          <w:szCs w:val="22"/>
        </w:rPr>
        <w:t>, airmen</w:t>
      </w:r>
      <w:r>
        <w:rPr>
          <w:sz w:val="22"/>
          <w:szCs w:val="22"/>
        </w:rPr>
        <w:t xml:space="preserve"> and government IT professionals</w:t>
      </w:r>
    </w:p>
    <w:p w14:paraId="7F5858BD" w14:textId="2181EB78" w:rsidR="00C35C48" w:rsidRDefault="00C35C48" w:rsidP="00C35C48">
      <w:pPr>
        <w:pStyle w:val="ListParagraph"/>
        <w:numPr>
          <w:ilvl w:val="0"/>
          <w:numId w:val="1"/>
        </w:numPr>
        <w:rPr>
          <w:sz w:val="22"/>
          <w:szCs w:val="22"/>
        </w:rPr>
      </w:pPr>
      <w:r w:rsidRPr="00446207">
        <w:rPr>
          <w:sz w:val="22"/>
          <w:szCs w:val="22"/>
        </w:rPr>
        <w:t xml:space="preserve">Provide an opportunity for participants </w:t>
      </w:r>
      <w:r>
        <w:rPr>
          <w:sz w:val="22"/>
          <w:szCs w:val="22"/>
        </w:rPr>
        <w:t>to utilize their technical skillsets</w:t>
      </w:r>
      <w:r w:rsidR="00834822">
        <w:rPr>
          <w:sz w:val="22"/>
          <w:szCs w:val="22"/>
        </w:rPr>
        <w:t xml:space="preserve"> and apply their expertise</w:t>
      </w:r>
      <w:r w:rsidR="00AC1C1F">
        <w:rPr>
          <w:sz w:val="22"/>
          <w:szCs w:val="22"/>
        </w:rPr>
        <w:t xml:space="preserve"> across AF mission areas</w:t>
      </w:r>
      <w:r w:rsidR="00834822">
        <w:rPr>
          <w:sz w:val="22"/>
          <w:szCs w:val="22"/>
        </w:rPr>
        <w:t xml:space="preserve"> in cybersecurity, network communications and software development</w:t>
      </w:r>
    </w:p>
    <w:p w14:paraId="218AA93B" w14:textId="4F839D98" w:rsidR="00C35C48" w:rsidRDefault="00C35C48" w:rsidP="00C35C48">
      <w:pPr>
        <w:pStyle w:val="ListParagraph"/>
        <w:numPr>
          <w:ilvl w:val="0"/>
          <w:numId w:val="1"/>
        </w:numPr>
        <w:rPr>
          <w:sz w:val="22"/>
          <w:szCs w:val="22"/>
        </w:rPr>
      </w:pPr>
      <w:r>
        <w:rPr>
          <w:sz w:val="22"/>
          <w:szCs w:val="22"/>
        </w:rPr>
        <w:t xml:space="preserve">Increase awareness </w:t>
      </w:r>
      <w:r w:rsidR="00834822">
        <w:rPr>
          <w:sz w:val="22"/>
          <w:szCs w:val="22"/>
        </w:rPr>
        <w:t>and recruit for</w:t>
      </w:r>
      <w:r>
        <w:rPr>
          <w:sz w:val="22"/>
          <w:szCs w:val="22"/>
        </w:rPr>
        <w:t xml:space="preserve"> </w:t>
      </w:r>
      <w:r w:rsidR="00AC1C1F">
        <w:rPr>
          <w:sz w:val="22"/>
          <w:szCs w:val="22"/>
        </w:rPr>
        <w:t xml:space="preserve">the AF’s </w:t>
      </w:r>
      <w:proofErr w:type="spellStart"/>
      <w:r>
        <w:rPr>
          <w:sz w:val="22"/>
          <w:szCs w:val="22"/>
        </w:rPr>
        <w:t>Cyberpatriot</w:t>
      </w:r>
      <w:proofErr w:type="spellEnd"/>
      <w:r>
        <w:rPr>
          <w:sz w:val="22"/>
          <w:szCs w:val="22"/>
        </w:rPr>
        <w:t xml:space="preserve"> pro</w:t>
      </w:r>
      <w:r w:rsidR="00834822">
        <w:rPr>
          <w:sz w:val="22"/>
          <w:szCs w:val="22"/>
        </w:rPr>
        <w:t xml:space="preserve">gram </w:t>
      </w:r>
    </w:p>
    <w:p w14:paraId="2ECA581F" w14:textId="4E4F37EA" w:rsidR="00C35C48" w:rsidRPr="00446207" w:rsidRDefault="001968BA" w:rsidP="00C35C48">
      <w:pPr>
        <w:pStyle w:val="ListParagraph"/>
        <w:numPr>
          <w:ilvl w:val="0"/>
          <w:numId w:val="1"/>
        </w:numPr>
        <w:rPr>
          <w:sz w:val="22"/>
          <w:szCs w:val="22"/>
        </w:rPr>
      </w:pPr>
      <w:r>
        <w:rPr>
          <w:sz w:val="22"/>
          <w:szCs w:val="22"/>
        </w:rPr>
        <w:lastRenderedPageBreak/>
        <w:t xml:space="preserve">Mentor students, </w:t>
      </w:r>
      <w:proofErr w:type="spellStart"/>
      <w:r>
        <w:rPr>
          <w:sz w:val="22"/>
          <w:szCs w:val="22"/>
        </w:rPr>
        <w:t>C</w:t>
      </w:r>
      <w:r w:rsidR="00834822">
        <w:rPr>
          <w:sz w:val="22"/>
          <w:szCs w:val="22"/>
        </w:rPr>
        <w:t>yberpatriot</w:t>
      </w:r>
      <w:proofErr w:type="spellEnd"/>
      <w:r w:rsidR="00834822">
        <w:rPr>
          <w:sz w:val="22"/>
          <w:szCs w:val="22"/>
        </w:rPr>
        <w:t xml:space="preserve"> participants and airmen </w:t>
      </w:r>
    </w:p>
    <w:p w14:paraId="7CE72CC0" w14:textId="6FAF637C" w:rsidR="004C1371" w:rsidRDefault="004C1371" w:rsidP="004C1371">
      <w:pPr>
        <w:pStyle w:val="ListParagraph"/>
        <w:numPr>
          <w:ilvl w:val="0"/>
          <w:numId w:val="1"/>
        </w:numPr>
        <w:rPr>
          <w:sz w:val="22"/>
          <w:szCs w:val="22"/>
        </w:rPr>
      </w:pPr>
      <w:r>
        <w:rPr>
          <w:sz w:val="22"/>
          <w:szCs w:val="22"/>
        </w:rPr>
        <w:t>Enhance awareness of Smart City Smart Base</w:t>
      </w:r>
      <w:r w:rsidR="00834822">
        <w:rPr>
          <w:sz w:val="22"/>
          <w:szCs w:val="22"/>
        </w:rPr>
        <w:t xml:space="preserve"> and explore the technologies to support them</w:t>
      </w:r>
    </w:p>
    <w:p w14:paraId="2D39442B" w14:textId="18E2B533" w:rsidR="00834822" w:rsidRDefault="00AC1C1F" w:rsidP="00834822">
      <w:pPr>
        <w:pStyle w:val="ListParagraph"/>
        <w:numPr>
          <w:ilvl w:val="0"/>
          <w:numId w:val="1"/>
        </w:numPr>
        <w:rPr>
          <w:sz w:val="22"/>
          <w:szCs w:val="22"/>
        </w:rPr>
      </w:pPr>
      <w:r>
        <w:rPr>
          <w:sz w:val="22"/>
          <w:szCs w:val="22"/>
        </w:rPr>
        <w:t xml:space="preserve">Welcome newcomers </w:t>
      </w:r>
      <w:r w:rsidR="00834822">
        <w:rPr>
          <w:sz w:val="22"/>
          <w:szCs w:val="22"/>
        </w:rPr>
        <w:t>and spark interest in cybersecurity, network communications and software development</w:t>
      </w:r>
      <w:r w:rsidR="00834822" w:rsidRPr="00834822">
        <w:rPr>
          <w:sz w:val="22"/>
          <w:szCs w:val="22"/>
        </w:rPr>
        <w:t xml:space="preserve"> </w:t>
      </w:r>
      <w:r w:rsidR="001968BA">
        <w:rPr>
          <w:sz w:val="22"/>
          <w:szCs w:val="22"/>
        </w:rPr>
        <w:t xml:space="preserve">and design </w:t>
      </w:r>
      <w:r>
        <w:rPr>
          <w:sz w:val="22"/>
          <w:szCs w:val="22"/>
        </w:rPr>
        <w:t>in support of AF mission areas</w:t>
      </w:r>
    </w:p>
    <w:p w14:paraId="4C4E236B" w14:textId="123A0D94" w:rsidR="001968BA" w:rsidRDefault="001968BA" w:rsidP="00834822">
      <w:pPr>
        <w:pStyle w:val="ListParagraph"/>
        <w:numPr>
          <w:ilvl w:val="0"/>
          <w:numId w:val="1"/>
        </w:numPr>
        <w:rPr>
          <w:sz w:val="22"/>
          <w:szCs w:val="22"/>
        </w:rPr>
      </w:pPr>
      <w:r>
        <w:rPr>
          <w:sz w:val="22"/>
          <w:szCs w:val="22"/>
        </w:rPr>
        <w:t>Leverage industry expertise and innovative solutions to address AF and local government challenges</w:t>
      </w:r>
    </w:p>
    <w:p w14:paraId="42352FAF" w14:textId="6DA4440F" w:rsidR="00504574" w:rsidRPr="00834822" w:rsidRDefault="00834822" w:rsidP="00834822">
      <w:pPr>
        <w:pStyle w:val="ListParagraph"/>
        <w:numPr>
          <w:ilvl w:val="0"/>
          <w:numId w:val="1"/>
        </w:numPr>
        <w:rPr>
          <w:sz w:val="22"/>
          <w:szCs w:val="22"/>
        </w:rPr>
      </w:pPr>
      <w:r>
        <w:rPr>
          <w:sz w:val="22"/>
          <w:szCs w:val="22"/>
        </w:rPr>
        <w:t>Educate</w:t>
      </w:r>
      <w:r w:rsidR="00AC1C1F">
        <w:rPr>
          <w:sz w:val="22"/>
          <w:szCs w:val="22"/>
        </w:rPr>
        <w:t xml:space="preserve"> the River Region</w:t>
      </w:r>
      <w:r>
        <w:rPr>
          <w:sz w:val="22"/>
          <w:szCs w:val="22"/>
        </w:rPr>
        <w:t xml:space="preserve"> community on technical opportunities available </w:t>
      </w:r>
      <w:r w:rsidR="00AC1C1F">
        <w:rPr>
          <w:sz w:val="22"/>
          <w:szCs w:val="22"/>
        </w:rPr>
        <w:t>locally</w:t>
      </w:r>
      <w:r>
        <w:rPr>
          <w:sz w:val="22"/>
          <w:szCs w:val="22"/>
        </w:rPr>
        <w:t xml:space="preserve"> and within the USAF</w:t>
      </w:r>
    </w:p>
    <w:p w14:paraId="25C82A24" w14:textId="79A9BD09" w:rsidR="00925F73" w:rsidRPr="00A9182F" w:rsidRDefault="00834822" w:rsidP="007E0E59">
      <w:pPr>
        <w:pStyle w:val="ListParagraph"/>
        <w:numPr>
          <w:ilvl w:val="0"/>
          <w:numId w:val="1"/>
        </w:numPr>
        <w:rPr>
          <w:b/>
          <w:sz w:val="22"/>
          <w:szCs w:val="22"/>
        </w:rPr>
      </w:pPr>
      <w:r w:rsidRPr="00A9182F">
        <w:rPr>
          <w:sz w:val="22"/>
          <w:szCs w:val="22"/>
        </w:rPr>
        <w:t>Showcase a collaborative working environment</w:t>
      </w:r>
      <w:r w:rsidR="00504574" w:rsidRPr="00A9182F">
        <w:rPr>
          <w:sz w:val="22"/>
          <w:szCs w:val="22"/>
        </w:rPr>
        <w:t xml:space="preserve"> for participants to make headway on problems they care about</w:t>
      </w:r>
    </w:p>
    <w:p w14:paraId="7FC5F6C8" w14:textId="77777777" w:rsidR="00A9182F" w:rsidRPr="00A9182F" w:rsidRDefault="00A9182F" w:rsidP="00A9182F">
      <w:pPr>
        <w:pStyle w:val="ListParagraph"/>
        <w:rPr>
          <w:b/>
          <w:sz w:val="22"/>
          <w:szCs w:val="22"/>
        </w:rPr>
      </w:pPr>
    </w:p>
    <w:p w14:paraId="0238C557" w14:textId="5FBFE08D" w:rsidR="002D2FAB" w:rsidRDefault="002D2FAB" w:rsidP="00BC51FC">
      <w:pPr>
        <w:rPr>
          <w:b/>
          <w:sz w:val="22"/>
          <w:szCs w:val="22"/>
        </w:rPr>
      </w:pPr>
      <w:r>
        <w:rPr>
          <w:b/>
          <w:sz w:val="22"/>
          <w:szCs w:val="22"/>
        </w:rPr>
        <w:t>Event Theme</w:t>
      </w:r>
    </w:p>
    <w:p w14:paraId="1C9DFE64" w14:textId="77777777" w:rsidR="00466ED8" w:rsidRDefault="00466ED8" w:rsidP="00466ED8">
      <w:pPr>
        <w:rPr>
          <w:sz w:val="22"/>
          <w:szCs w:val="22"/>
        </w:rPr>
      </w:pPr>
      <w:r w:rsidRPr="00466ED8">
        <w:rPr>
          <w:sz w:val="22"/>
          <w:szCs w:val="22"/>
        </w:rPr>
        <w:t>The cyberspace environment continues to increase in scope and complexity. Because of this growth, new problems arise in how to properly leverage and employ these new technologies, and these problems are only compounded with the world becoming more and more dependent technology. City and government inefficiencies continue to multiply in tandem with soc</w:t>
      </w:r>
      <w:r>
        <w:rPr>
          <w:sz w:val="22"/>
          <w:szCs w:val="22"/>
        </w:rPr>
        <w:t xml:space="preserve">iety’s technological advances. </w:t>
      </w:r>
    </w:p>
    <w:p w14:paraId="2E59766C" w14:textId="77777777" w:rsidR="00466ED8" w:rsidRDefault="00466ED8" w:rsidP="00466ED8">
      <w:pPr>
        <w:rPr>
          <w:sz w:val="22"/>
          <w:szCs w:val="22"/>
        </w:rPr>
      </w:pPr>
    </w:p>
    <w:p w14:paraId="3FB52C20" w14:textId="22894DE9" w:rsidR="00466ED8" w:rsidDel="00EA37D5" w:rsidRDefault="00466ED8" w:rsidP="00466ED8">
      <w:pPr>
        <w:rPr>
          <w:del w:id="40" w:author="Joshua Hinshaw" w:date="2017-06-19T12:35:00Z"/>
          <w:sz w:val="22"/>
          <w:szCs w:val="22"/>
        </w:rPr>
      </w:pPr>
      <w:r w:rsidRPr="00466ED8">
        <w:rPr>
          <w:sz w:val="22"/>
          <w:szCs w:val="22"/>
        </w:rPr>
        <w:t xml:space="preserve">To address such inefficiencies, “Smart City” initiatives are all a buzz around the world to help enable city and community officials to interact directly with the community and city infrastructure in order to monitor what is happening in the city, </w:t>
      </w:r>
      <w:ins w:id="41" w:author="Joshua Hinshaw" w:date="2017-06-19T12:35:00Z">
        <w:r w:rsidR="00EA37D5">
          <w:rPr>
            <w:sz w:val="22"/>
            <w:szCs w:val="22"/>
          </w:rPr>
          <w:t xml:space="preserve">assess </w:t>
        </w:r>
      </w:ins>
      <w:r w:rsidRPr="00466ED8">
        <w:rPr>
          <w:sz w:val="22"/>
          <w:szCs w:val="22"/>
        </w:rPr>
        <w:t xml:space="preserve">how it is evolving, and how to enhance a better quality of life. </w:t>
      </w:r>
    </w:p>
    <w:p w14:paraId="087EA702" w14:textId="77777777" w:rsidR="00EA37D5" w:rsidRDefault="00EA37D5" w:rsidP="00466ED8">
      <w:pPr>
        <w:rPr>
          <w:ins w:id="42" w:author="Joshua Hinshaw" w:date="2017-06-19T12:35:00Z"/>
          <w:sz w:val="22"/>
          <w:szCs w:val="22"/>
        </w:rPr>
      </w:pPr>
    </w:p>
    <w:p w14:paraId="7DD9B683" w14:textId="77777777" w:rsidR="00EA37D5" w:rsidRPr="00466ED8" w:rsidRDefault="00EA37D5" w:rsidP="00466ED8">
      <w:pPr>
        <w:rPr>
          <w:ins w:id="43" w:author="Joshua Hinshaw" w:date="2017-06-19T12:35:00Z"/>
          <w:sz w:val="22"/>
          <w:szCs w:val="22"/>
        </w:rPr>
      </w:pPr>
    </w:p>
    <w:p w14:paraId="246AA164" w14:textId="77777777" w:rsidR="00466ED8" w:rsidRPr="00466ED8" w:rsidRDefault="00466ED8" w:rsidP="00466ED8">
      <w:pPr>
        <w:rPr>
          <w:sz w:val="22"/>
          <w:szCs w:val="22"/>
        </w:rPr>
      </w:pPr>
      <w:r w:rsidRPr="00466ED8">
        <w:rPr>
          <w:sz w:val="22"/>
          <w:szCs w:val="22"/>
        </w:rPr>
        <w:t>Singapore for example has its “Smart Nation” initiative, aimed at engaging citizens, industries, research institution and the government to harness internet and communication technology to bolster its communities. Singapore’s Beeline app, for instance, draws on aggregated data to provide a demand-driven service to create new transport routes that meet public needs.</w:t>
      </w:r>
    </w:p>
    <w:p w14:paraId="3920E9C6" w14:textId="77777777" w:rsidR="00466ED8" w:rsidRDefault="00466ED8" w:rsidP="00466ED8">
      <w:pPr>
        <w:rPr>
          <w:sz w:val="22"/>
          <w:szCs w:val="22"/>
        </w:rPr>
      </w:pPr>
    </w:p>
    <w:p w14:paraId="29BE4409" w14:textId="243BC809" w:rsidR="00466ED8" w:rsidRPr="00466ED8" w:rsidRDefault="00466ED8" w:rsidP="00466ED8">
      <w:pPr>
        <w:rPr>
          <w:sz w:val="22"/>
          <w:szCs w:val="22"/>
        </w:rPr>
      </w:pPr>
      <w:r w:rsidRPr="00466ED8">
        <w:rPr>
          <w:sz w:val="22"/>
          <w:szCs w:val="22"/>
        </w:rPr>
        <w:t xml:space="preserve">Another </w:t>
      </w:r>
      <w:del w:id="44" w:author="Joshua Hinshaw" w:date="2017-06-19T12:35:00Z">
        <w:r w:rsidRPr="00466ED8" w:rsidDel="00EA37D5">
          <w:rPr>
            <w:sz w:val="22"/>
            <w:szCs w:val="22"/>
          </w:rPr>
          <w:delText xml:space="preserve">great </w:delText>
        </w:r>
      </w:del>
      <w:r w:rsidRPr="00466ED8">
        <w:rPr>
          <w:sz w:val="22"/>
          <w:szCs w:val="22"/>
        </w:rPr>
        <w:t xml:space="preserve">example is the city of Boston. The Boston Department of Innovation and Technology helped create a number apps with a wide range of uses, from allowing citizens to report neighborhood issues to the government to helping commuters find on-street parking in the Innovation District. </w:t>
      </w:r>
    </w:p>
    <w:p w14:paraId="0344C46C" w14:textId="77777777" w:rsidR="00466ED8" w:rsidRDefault="00466ED8" w:rsidP="00466ED8">
      <w:pPr>
        <w:rPr>
          <w:ins w:id="45" w:author="Joshua Hinshaw" w:date="2017-06-19T12:20:00Z"/>
          <w:sz w:val="22"/>
          <w:szCs w:val="22"/>
        </w:rPr>
      </w:pPr>
      <w:r w:rsidRPr="00466ED8">
        <w:rPr>
          <w:sz w:val="22"/>
          <w:szCs w:val="22"/>
        </w:rPr>
        <w:t>Be it creating mobile applications for public transportation, developing smart parking garages, leveraging unified cloud messaging systems, consolidating e-911 help centers, or developing innovative ways to promote awareness in the environment, the possibilities are boundless in the discovery and development of IT solutions that enable a better quality of life for a city or community.</w:t>
      </w:r>
    </w:p>
    <w:p w14:paraId="02EA5F15" w14:textId="77777777" w:rsidR="0025655A" w:rsidRDefault="0025655A" w:rsidP="00466ED8">
      <w:pPr>
        <w:rPr>
          <w:ins w:id="46" w:author="Joshua Hinshaw" w:date="2017-06-19T12:20:00Z"/>
          <w:sz w:val="22"/>
          <w:szCs w:val="22"/>
        </w:rPr>
      </w:pPr>
    </w:p>
    <w:p w14:paraId="2C62F57A" w14:textId="38F1B1C3" w:rsidR="0025655A" w:rsidRPr="00466ED8" w:rsidRDefault="005E53CB" w:rsidP="00466ED8">
      <w:pPr>
        <w:rPr>
          <w:sz w:val="22"/>
          <w:szCs w:val="22"/>
        </w:rPr>
      </w:pPr>
      <w:ins w:id="47" w:author="Joshua Hinshaw" w:date="2017-06-19T12:21:00Z">
        <w:r>
          <w:rPr>
            <w:sz w:val="22"/>
            <w:szCs w:val="22"/>
          </w:rPr>
          <w:t>Earlier this year the 42</w:t>
        </w:r>
        <w:r w:rsidRPr="005E53CB">
          <w:rPr>
            <w:sz w:val="22"/>
            <w:szCs w:val="22"/>
            <w:vertAlign w:val="superscript"/>
            <w:rPrChange w:id="48" w:author="Joshua Hinshaw" w:date="2017-06-19T12:22:00Z">
              <w:rPr>
                <w:sz w:val="22"/>
                <w:szCs w:val="22"/>
              </w:rPr>
            </w:rPrChange>
          </w:rPr>
          <w:t>nd</w:t>
        </w:r>
        <w:r>
          <w:rPr>
            <w:sz w:val="22"/>
            <w:szCs w:val="22"/>
          </w:rPr>
          <w:t xml:space="preserve"> </w:t>
        </w:r>
      </w:ins>
      <w:ins w:id="49" w:author="Joshua Hinshaw" w:date="2017-06-19T12:22:00Z">
        <w:r>
          <w:rPr>
            <w:sz w:val="22"/>
            <w:szCs w:val="22"/>
          </w:rPr>
          <w:t xml:space="preserve">Air Base Wing (ABW), which runs </w:t>
        </w:r>
        <w:proofErr w:type="spellStart"/>
        <w:r>
          <w:rPr>
            <w:sz w:val="22"/>
            <w:szCs w:val="22"/>
          </w:rPr>
          <w:t>Maxwel</w:t>
        </w:r>
        <w:proofErr w:type="spellEnd"/>
        <w:r w:rsidR="00E23D69">
          <w:rPr>
            <w:sz w:val="22"/>
            <w:szCs w:val="22"/>
          </w:rPr>
          <w:t xml:space="preserve"> Air Force Base (MAFB)</w:t>
        </w:r>
        <w:r>
          <w:rPr>
            <w:sz w:val="22"/>
            <w:szCs w:val="22"/>
          </w:rPr>
          <w:t xml:space="preserve">, entered into a vendor demonstration agreement with AT&amp;T to test and better understand </w:t>
        </w:r>
      </w:ins>
      <w:proofErr w:type="spellStart"/>
      <w:ins w:id="50" w:author="Joshua Hinshaw" w:date="2017-06-19T12:25:00Z">
        <w:r w:rsidR="00E23D69">
          <w:rPr>
            <w:sz w:val="22"/>
            <w:szCs w:val="22"/>
          </w:rPr>
          <w:t>IoT</w:t>
        </w:r>
        <w:proofErr w:type="spellEnd"/>
        <w:r w:rsidR="00E23D69">
          <w:rPr>
            <w:sz w:val="22"/>
            <w:szCs w:val="22"/>
          </w:rPr>
          <w:t xml:space="preserve"> implementations driving Smart City and Smart Base initiatives. Proof of concept examples </w:t>
        </w:r>
      </w:ins>
      <w:ins w:id="51" w:author="Joshua Hinshaw" w:date="2017-06-19T12:26:00Z">
        <w:r w:rsidR="00E23D69">
          <w:rPr>
            <w:sz w:val="22"/>
            <w:szCs w:val="22"/>
          </w:rPr>
          <w:t xml:space="preserve">include facial recognition and license plate scanning at </w:t>
        </w:r>
      </w:ins>
      <w:ins w:id="52" w:author="Joshua Hinshaw" w:date="2017-06-19T12:27:00Z">
        <w:r w:rsidR="00E23D69">
          <w:rPr>
            <w:sz w:val="22"/>
            <w:szCs w:val="22"/>
          </w:rPr>
          <w:t xml:space="preserve">entry points into MAFB, solar beam/geo-fencing technology to </w:t>
        </w:r>
      </w:ins>
      <w:ins w:id="53" w:author="Joshua Hinshaw" w:date="2017-06-19T12:29:00Z">
        <w:r w:rsidR="00E23D69">
          <w:rPr>
            <w:sz w:val="22"/>
            <w:szCs w:val="22"/>
          </w:rPr>
          <w:t>re</w:t>
        </w:r>
      </w:ins>
      <w:ins w:id="54" w:author="Joshua Hinshaw" w:date="2017-06-19T12:27:00Z">
        <w:r w:rsidR="00E23D69">
          <w:rPr>
            <w:sz w:val="22"/>
            <w:szCs w:val="22"/>
          </w:rPr>
          <w:t>inforce MAFB</w:t>
        </w:r>
      </w:ins>
      <w:ins w:id="55" w:author="Joshua Hinshaw" w:date="2017-06-19T12:28:00Z">
        <w:r w:rsidR="00E23D69">
          <w:rPr>
            <w:sz w:val="22"/>
            <w:szCs w:val="22"/>
          </w:rPr>
          <w:t>’s perimeter defense</w:t>
        </w:r>
      </w:ins>
      <w:ins w:id="56" w:author="Joshua Hinshaw" w:date="2017-06-19T12:29:00Z">
        <w:r w:rsidR="00E23D69">
          <w:rPr>
            <w:sz w:val="22"/>
            <w:szCs w:val="22"/>
          </w:rPr>
          <w:t>s</w:t>
        </w:r>
      </w:ins>
      <w:ins w:id="57" w:author="Joshua Hinshaw" w:date="2017-06-19T12:28:00Z">
        <w:r w:rsidR="00E23D69">
          <w:rPr>
            <w:sz w:val="22"/>
            <w:szCs w:val="22"/>
          </w:rPr>
          <w:t xml:space="preserve"> on the riverside of the installation where</w:t>
        </w:r>
      </w:ins>
      <w:ins w:id="58" w:author="Joshua Hinshaw" w:date="2017-06-19T12:29:00Z">
        <w:r w:rsidR="00E23D69">
          <w:rPr>
            <w:sz w:val="22"/>
            <w:szCs w:val="22"/>
          </w:rPr>
          <w:t xml:space="preserve"> a physical barrier is implausible, and remote monitoring of temperatures inside </w:t>
        </w:r>
      </w:ins>
      <w:ins w:id="59" w:author="Joshua Hinshaw" w:date="2017-06-19T12:30:00Z">
        <w:r w:rsidR="00255CE0">
          <w:rPr>
            <w:sz w:val="22"/>
            <w:szCs w:val="22"/>
          </w:rPr>
          <w:t>key buildings on the air base.</w:t>
        </w:r>
      </w:ins>
    </w:p>
    <w:p w14:paraId="3EB510EB" w14:textId="77777777" w:rsidR="00466ED8" w:rsidRDefault="00466ED8" w:rsidP="00466ED8">
      <w:pPr>
        <w:rPr>
          <w:sz w:val="22"/>
          <w:szCs w:val="22"/>
        </w:rPr>
      </w:pPr>
    </w:p>
    <w:p w14:paraId="1CC98038" w14:textId="02FA739A" w:rsidR="00466ED8" w:rsidRDefault="00466ED8" w:rsidP="00466ED8">
      <w:pPr>
        <w:rPr>
          <w:sz w:val="22"/>
          <w:szCs w:val="22"/>
        </w:rPr>
      </w:pPr>
      <w:del w:id="60" w:author="Joshua Hinshaw" w:date="2017-06-19T12:31:00Z">
        <w:r w:rsidRPr="00466ED8" w:rsidDel="00255CE0">
          <w:rPr>
            <w:sz w:val="22"/>
            <w:szCs w:val="22"/>
          </w:rPr>
          <w:delText>Because of the</w:delText>
        </w:r>
      </w:del>
      <w:ins w:id="61" w:author="Joshua Hinshaw" w:date="2017-06-19T12:31:00Z">
        <w:r w:rsidR="00255CE0">
          <w:rPr>
            <w:sz w:val="22"/>
            <w:szCs w:val="22"/>
          </w:rPr>
          <w:t>The</w:t>
        </w:r>
      </w:ins>
      <w:r w:rsidRPr="00466ED8">
        <w:rPr>
          <w:sz w:val="22"/>
          <w:szCs w:val="22"/>
        </w:rPr>
        <w:t xml:space="preserve"> traction </w:t>
      </w:r>
      <w:del w:id="62" w:author="Joshua Hinshaw" w:date="2017-06-19T12:31:00Z">
        <w:r w:rsidRPr="00466ED8" w:rsidDel="00255CE0">
          <w:rPr>
            <w:sz w:val="22"/>
            <w:szCs w:val="22"/>
          </w:rPr>
          <w:delText xml:space="preserve">the </w:delText>
        </w:r>
      </w:del>
      <w:r w:rsidRPr="00466ED8">
        <w:rPr>
          <w:sz w:val="22"/>
          <w:szCs w:val="22"/>
        </w:rPr>
        <w:t>“Smart City” initiatives have begun to make</w:t>
      </w:r>
      <w:ins w:id="63" w:author="Joshua Hinshaw" w:date="2017-06-19T12:31:00Z">
        <w:r w:rsidR="00255CE0">
          <w:rPr>
            <w:sz w:val="22"/>
            <w:szCs w:val="22"/>
          </w:rPr>
          <w:t xml:space="preserve"> has enticed</w:t>
        </w:r>
      </w:ins>
      <w:del w:id="64" w:author="Joshua Hinshaw" w:date="2017-06-19T12:31:00Z">
        <w:r w:rsidRPr="00466ED8" w:rsidDel="00255CE0">
          <w:rPr>
            <w:sz w:val="22"/>
            <w:szCs w:val="22"/>
          </w:rPr>
          <w:delText>,</w:delText>
        </w:r>
      </w:del>
      <w:r w:rsidRPr="00466ED8">
        <w:rPr>
          <w:sz w:val="22"/>
          <w:szCs w:val="22"/>
        </w:rPr>
        <w:t xml:space="preserve"> the Department of Defense, State and local governments, and industry </w:t>
      </w:r>
      <w:del w:id="65" w:author="Joshua Hinshaw" w:date="2017-06-19T12:32:00Z">
        <w:r w:rsidRPr="00466ED8" w:rsidDel="00255CE0">
          <w:rPr>
            <w:sz w:val="22"/>
            <w:szCs w:val="22"/>
          </w:rPr>
          <w:delText xml:space="preserve">are </w:delText>
        </w:r>
      </w:del>
      <w:ins w:id="66" w:author="Joshua Hinshaw" w:date="2017-06-19T12:32:00Z">
        <w:r w:rsidR="00255CE0">
          <w:rPr>
            <w:sz w:val="22"/>
            <w:szCs w:val="22"/>
          </w:rPr>
          <w:t>to partner and</w:t>
        </w:r>
      </w:ins>
      <w:del w:id="67" w:author="Joshua Hinshaw" w:date="2017-06-19T12:32:00Z">
        <w:r w:rsidRPr="00466ED8" w:rsidDel="00255CE0">
          <w:rPr>
            <w:sz w:val="22"/>
            <w:szCs w:val="22"/>
          </w:rPr>
          <w:delText>highly interested in</w:delText>
        </w:r>
      </w:del>
      <w:r w:rsidRPr="00466ED8">
        <w:rPr>
          <w:sz w:val="22"/>
          <w:szCs w:val="22"/>
        </w:rPr>
        <w:t xml:space="preserve"> promot</w:t>
      </w:r>
      <w:ins w:id="68" w:author="Joshua Hinshaw" w:date="2017-06-19T12:33:00Z">
        <w:r w:rsidR="00255CE0">
          <w:rPr>
            <w:sz w:val="22"/>
            <w:szCs w:val="22"/>
          </w:rPr>
          <w:t>e</w:t>
        </w:r>
      </w:ins>
      <w:del w:id="69" w:author="Joshua Hinshaw" w:date="2017-06-19T12:33:00Z">
        <w:r w:rsidRPr="00466ED8" w:rsidDel="00255CE0">
          <w:rPr>
            <w:sz w:val="22"/>
            <w:szCs w:val="22"/>
          </w:rPr>
          <w:delText>ing</w:delText>
        </w:r>
      </w:del>
      <w:r w:rsidRPr="00466ED8">
        <w:rPr>
          <w:sz w:val="22"/>
          <w:szCs w:val="22"/>
        </w:rPr>
        <w:t xml:space="preserve"> this venture in order to leverage each other’s capabilities</w:t>
      </w:r>
      <w:ins w:id="70" w:author="Joshua Hinshaw" w:date="2017-06-19T12:33:00Z">
        <w:r w:rsidR="00255CE0">
          <w:rPr>
            <w:sz w:val="22"/>
            <w:szCs w:val="22"/>
          </w:rPr>
          <w:t xml:space="preserve">, </w:t>
        </w:r>
      </w:ins>
      <w:del w:id="71" w:author="Joshua Hinshaw" w:date="2017-06-19T12:33:00Z">
        <w:r w:rsidRPr="00466ED8" w:rsidDel="00255CE0">
          <w:rPr>
            <w:sz w:val="22"/>
            <w:szCs w:val="22"/>
          </w:rPr>
          <w:delText xml:space="preserve"> to</w:delText>
        </w:r>
      </w:del>
      <w:r w:rsidRPr="00466ED8">
        <w:rPr>
          <w:sz w:val="22"/>
          <w:szCs w:val="22"/>
        </w:rPr>
        <w:t xml:space="preserve"> maximize efficiencies</w:t>
      </w:r>
      <w:ins w:id="72" w:author="Joshua Hinshaw" w:date="2017-06-19T12:33:00Z">
        <w:r w:rsidR="00255CE0">
          <w:rPr>
            <w:sz w:val="22"/>
            <w:szCs w:val="22"/>
          </w:rPr>
          <w:t>,</w:t>
        </w:r>
      </w:ins>
      <w:r w:rsidRPr="00466ED8">
        <w:rPr>
          <w:sz w:val="22"/>
          <w:szCs w:val="22"/>
        </w:rPr>
        <w:t xml:space="preserve"> and work “smarter”.  </w:t>
      </w:r>
      <w:ins w:id="73" w:author="Joshua Hinshaw" w:date="2017-06-19T12:36:00Z">
        <w:r w:rsidR="00364367">
          <w:rPr>
            <w:sz w:val="22"/>
            <w:szCs w:val="22"/>
          </w:rPr>
          <w:t xml:space="preserve">With the declaration of </w:t>
        </w:r>
      </w:ins>
      <w:r w:rsidRPr="00466ED8">
        <w:rPr>
          <w:sz w:val="22"/>
          <w:szCs w:val="22"/>
        </w:rPr>
        <w:t>M</w:t>
      </w:r>
      <w:ins w:id="74" w:author="Joshua Hinshaw" w:date="2017-06-19T12:37:00Z">
        <w:r w:rsidR="00364367">
          <w:rPr>
            <w:sz w:val="22"/>
            <w:szCs w:val="22"/>
          </w:rPr>
          <w:t>AFB</w:t>
        </w:r>
      </w:ins>
      <w:del w:id="75" w:author="Joshua Hinshaw" w:date="2017-06-19T12:37:00Z">
        <w:r w:rsidRPr="00466ED8" w:rsidDel="00364367">
          <w:rPr>
            <w:sz w:val="22"/>
            <w:szCs w:val="22"/>
          </w:rPr>
          <w:delText>axwell Air Force Base</w:delText>
        </w:r>
      </w:del>
      <w:r w:rsidRPr="00466ED8">
        <w:rPr>
          <w:sz w:val="22"/>
          <w:szCs w:val="22"/>
        </w:rPr>
        <w:t xml:space="preserve"> and the City of Montgomery </w:t>
      </w:r>
      <w:del w:id="76" w:author="Joshua Hinshaw" w:date="2017-06-19T12:33:00Z">
        <w:r w:rsidRPr="00466ED8" w:rsidDel="00255CE0">
          <w:rPr>
            <w:sz w:val="22"/>
            <w:szCs w:val="22"/>
          </w:rPr>
          <w:delText xml:space="preserve">has </w:delText>
        </w:r>
      </w:del>
      <w:ins w:id="77" w:author="Joshua Hinshaw" w:date="2017-06-19T12:37:00Z">
        <w:r w:rsidR="00364367">
          <w:rPr>
            <w:sz w:val="22"/>
            <w:szCs w:val="22"/>
          </w:rPr>
          <w:t xml:space="preserve">as </w:t>
        </w:r>
      </w:ins>
      <w:del w:id="78" w:author="Joshua Hinshaw" w:date="2017-06-19T12:37:00Z">
        <w:r w:rsidRPr="00466ED8" w:rsidDel="00364367">
          <w:rPr>
            <w:sz w:val="22"/>
            <w:szCs w:val="22"/>
          </w:rPr>
          <w:delText>been declared</w:delText>
        </w:r>
      </w:del>
      <w:del w:id="79" w:author="Joshua Hinshaw" w:date="2017-06-19T12:34:00Z">
        <w:r w:rsidRPr="00466ED8" w:rsidDel="00255CE0">
          <w:rPr>
            <w:sz w:val="22"/>
            <w:szCs w:val="22"/>
          </w:rPr>
          <w:delText xml:space="preserve"> a </w:delText>
        </w:r>
      </w:del>
      <w:r w:rsidRPr="00466ED8">
        <w:rPr>
          <w:sz w:val="22"/>
          <w:szCs w:val="22"/>
        </w:rPr>
        <w:t>“Smart City</w:t>
      </w:r>
      <w:ins w:id="80" w:author="Joshua Hinshaw" w:date="2017-06-19T12:34:00Z">
        <w:r w:rsidR="00255CE0">
          <w:rPr>
            <w:sz w:val="22"/>
            <w:szCs w:val="22"/>
          </w:rPr>
          <w:t>”</w:t>
        </w:r>
      </w:ins>
      <w:r w:rsidRPr="00466ED8">
        <w:rPr>
          <w:sz w:val="22"/>
          <w:szCs w:val="22"/>
        </w:rPr>
        <w:t xml:space="preserve"> </w:t>
      </w:r>
      <w:ins w:id="81" w:author="Joshua Hinshaw" w:date="2017-06-19T12:34:00Z">
        <w:r w:rsidR="00255CE0">
          <w:rPr>
            <w:sz w:val="22"/>
            <w:szCs w:val="22"/>
          </w:rPr>
          <w:t>and “</w:t>
        </w:r>
      </w:ins>
      <w:r w:rsidRPr="00466ED8">
        <w:rPr>
          <w:sz w:val="22"/>
          <w:szCs w:val="22"/>
        </w:rPr>
        <w:t>Smart Base”</w:t>
      </w:r>
      <w:ins w:id="82" w:author="Joshua Hinshaw" w:date="2017-06-19T12:34:00Z">
        <w:r w:rsidR="00255CE0">
          <w:rPr>
            <w:sz w:val="22"/>
            <w:szCs w:val="22"/>
          </w:rPr>
          <w:t xml:space="preserve"> pilots</w:t>
        </w:r>
      </w:ins>
      <w:ins w:id="83" w:author="Joshua Hinshaw" w:date="2017-06-19T12:37:00Z">
        <w:r w:rsidR="00364367">
          <w:rPr>
            <w:sz w:val="22"/>
            <w:szCs w:val="22"/>
          </w:rPr>
          <w:t>, government officials</w:t>
        </w:r>
      </w:ins>
      <w:r w:rsidRPr="00466ED8">
        <w:rPr>
          <w:sz w:val="22"/>
          <w:szCs w:val="22"/>
        </w:rPr>
        <w:t xml:space="preserve"> </w:t>
      </w:r>
      <w:del w:id="84" w:author="Joshua Hinshaw" w:date="2017-06-19T12:37:00Z">
        <w:r w:rsidRPr="00466ED8" w:rsidDel="00364367">
          <w:rPr>
            <w:sz w:val="22"/>
            <w:szCs w:val="22"/>
          </w:rPr>
          <w:delText xml:space="preserve">and </w:delText>
        </w:r>
      </w:del>
      <w:r w:rsidRPr="00466ED8">
        <w:rPr>
          <w:sz w:val="22"/>
          <w:szCs w:val="22"/>
        </w:rPr>
        <w:t>have been</w:t>
      </w:r>
      <w:ins w:id="85" w:author="Joshua Hinshaw" w:date="2017-06-19T12:34:00Z">
        <w:r w:rsidR="00255CE0">
          <w:rPr>
            <w:sz w:val="22"/>
            <w:szCs w:val="22"/>
          </w:rPr>
          <w:t xml:space="preserve"> actively</w:t>
        </w:r>
      </w:ins>
      <w:r w:rsidRPr="00466ED8">
        <w:rPr>
          <w:sz w:val="22"/>
          <w:szCs w:val="22"/>
        </w:rPr>
        <w:t xml:space="preserve"> </w:t>
      </w:r>
      <w:r w:rsidRPr="00466ED8">
        <w:rPr>
          <w:sz w:val="22"/>
          <w:szCs w:val="22"/>
        </w:rPr>
        <w:lastRenderedPageBreak/>
        <w:t xml:space="preserve">exploring </w:t>
      </w:r>
      <w:del w:id="86" w:author="Joshua Hinshaw" w:date="2017-06-19T12:37:00Z">
        <w:r w:rsidRPr="00466ED8" w:rsidDel="00364367">
          <w:rPr>
            <w:sz w:val="22"/>
            <w:szCs w:val="22"/>
          </w:rPr>
          <w:delText xml:space="preserve">several </w:delText>
        </w:r>
      </w:del>
      <w:ins w:id="87" w:author="Joshua Hinshaw" w:date="2017-06-19T12:37:00Z">
        <w:r w:rsidR="00364367">
          <w:rPr>
            <w:sz w:val="22"/>
            <w:szCs w:val="22"/>
          </w:rPr>
          <w:t>a number</w:t>
        </w:r>
        <w:r w:rsidR="00364367" w:rsidRPr="00466ED8">
          <w:rPr>
            <w:sz w:val="22"/>
            <w:szCs w:val="22"/>
          </w:rPr>
          <w:t xml:space="preserve"> </w:t>
        </w:r>
      </w:ins>
      <w:r w:rsidRPr="00466ED8">
        <w:rPr>
          <w:sz w:val="22"/>
          <w:szCs w:val="22"/>
        </w:rPr>
        <w:t xml:space="preserve">initiatives that will help the community emerge as a model “Smart Community” through public and private partnerships.  </w:t>
      </w:r>
    </w:p>
    <w:p w14:paraId="73E08355" w14:textId="77777777" w:rsidR="00466ED8" w:rsidRDefault="00466ED8" w:rsidP="00BC51FC">
      <w:pPr>
        <w:rPr>
          <w:sz w:val="22"/>
          <w:szCs w:val="22"/>
        </w:rPr>
      </w:pPr>
    </w:p>
    <w:p w14:paraId="77F58B41" w14:textId="77777777" w:rsidR="00925F73" w:rsidRDefault="00925F73" w:rsidP="00BC51FC">
      <w:pPr>
        <w:rPr>
          <w:b/>
          <w:sz w:val="22"/>
          <w:szCs w:val="22"/>
        </w:rPr>
      </w:pPr>
    </w:p>
    <w:p w14:paraId="62908166" w14:textId="77777777" w:rsidR="00466ED8" w:rsidRDefault="00466ED8" w:rsidP="00BC51FC">
      <w:pPr>
        <w:rPr>
          <w:b/>
          <w:sz w:val="22"/>
          <w:szCs w:val="22"/>
        </w:rPr>
      </w:pPr>
    </w:p>
    <w:p w14:paraId="117858DE" w14:textId="77777777" w:rsidR="000125C6" w:rsidRDefault="000125C6" w:rsidP="00BC51FC">
      <w:pPr>
        <w:rPr>
          <w:b/>
          <w:sz w:val="22"/>
          <w:szCs w:val="22"/>
        </w:rPr>
      </w:pPr>
    </w:p>
    <w:p w14:paraId="1E5EB2E1" w14:textId="4B262578" w:rsidR="00FE39D3" w:rsidRPr="00AF19C2" w:rsidRDefault="00FE39D3" w:rsidP="00BC51FC">
      <w:pPr>
        <w:rPr>
          <w:sz w:val="22"/>
          <w:szCs w:val="22"/>
        </w:rPr>
      </w:pPr>
      <w:r>
        <w:rPr>
          <w:b/>
          <w:sz w:val="22"/>
          <w:szCs w:val="22"/>
        </w:rPr>
        <w:t>Target Audience</w:t>
      </w:r>
    </w:p>
    <w:p w14:paraId="599D0478" w14:textId="3E953F87" w:rsidR="00B57229" w:rsidRPr="00FE39D3" w:rsidRDefault="00FE39D3" w:rsidP="00FE39D3">
      <w:pPr>
        <w:rPr>
          <w:sz w:val="22"/>
          <w:szCs w:val="22"/>
        </w:rPr>
      </w:pPr>
      <w:r>
        <w:rPr>
          <w:sz w:val="22"/>
          <w:szCs w:val="22"/>
        </w:rPr>
        <w:t>The target audience for participants is focused around</w:t>
      </w:r>
      <w:r w:rsidR="00B57229">
        <w:rPr>
          <w:sz w:val="22"/>
          <w:szCs w:val="22"/>
        </w:rPr>
        <w:t xml:space="preserve"> members of the</w:t>
      </w:r>
      <w:r>
        <w:rPr>
          <w:sz w:val="22"/>
          <w:szCs w:val="22"/>
        </w:rPr>
        <w:t xml:space="preserve"> </w:t>
      </w:r>
      <w:r w:rsidR="00E75CC6">
        <w:rPr>
          <w:sz w:val="22"/>
          <w:szCs w:val="22"/>
        </w:rPr>
        <w:t xml:space="preserve">USAF, state and local </w:t>
      </w:r>
      <w:r>
        <w:rPr>
          <w:sz w:val="22"/>
          <w:szCs w:val="22"/>
        </w:rPr>
        <w:t xml:space="preserve">government, industry, and academia </w:t>
      </w:r>
      <w:r w:rsidR="00B57229">
        <w:rPr>
          <w:sz w:val="22"/>
          <w:szCs w:val="22"/>
        </w:rPr>
        <w:t>whom are or working towards being practitioners of IT such as:</w:t>
      </w:r>
    </w:p>
    <w:p w14:paraId="73E26804" w14:textId="1EF5259A" w:rsidR="00F34593" w:rsidRDefault="00F34593" w:rsidP="00F34593">
      <w:pPr>
        <w:pStyle w:val="ListParagraph"/>
        <w:numPr>
          <w:ilvl w:val="0"/>
          <w:numId w:val="7"/>
        </w:numPr>
        <w:rPr>
          <w:sz w:val="22"/>
          <w:szCs w:val="22"/>
        </w:rPr>
      </w:pPr>
      <w:r>
        <w:rPr>
          <w:sz w:val="22"/>
          <w:szCs w:val="22"/>
        </w:rPr>
        <w:t>Students (High School and College) in STEM</w:t>
      </w:r>
    </w:p>
    <w:p w14:paraId="3DB056C4" w14:textId="5E6C4C7A" w:rsidR="00F34593" w:rsidRDefault="00F34593" w:rsidP="00F34593">
      <w:pPr>
        <w:pStyle w:val="ListParagraph"/>
        <w:numPr>
          <w:ilvl w:val="0"/>
          <w:numId w:val="7"/>
        </w:numPr>
        <w:rPr>
          <w:sz w:val="22"/>
          <w:szCs w:val="22"/>
        </w:rPr>
      </w:pPr>
      <w:proofErr w:type="spellStart"/>
      <w:r>
        <w:rPr>
          <w:sz w:val="22"/>
          <w:szCs w:val="22"/>
        </w:rPr>
        <w:t>Cyberpatriot</w:t>
      </w:r>
      <w:proofErr w:type="spellEnd"/>
      <w:r>
        <w:rPr>
          <w:sz w:val="22"/>
          <w:szCs w:val="22"/>
        </w:rPr>
        <w:t xml:space="preserve"> Participants</w:t>
      </w:r>
    </w:p>
    <w:p w14:paraId="7BBED60F" w14:textId="4D0B0E0F" w:rsidR="00F34593" w:rsidRDefault="00F34593" w:rsidP="00F34593">
      <w:pPr>
        <w:pStyle w:val="ListParagraph"/>
        <w:numPr>
          <w:ilvl w:val="0"/>
          <w:numId w:val="7"/>
        </w:numPr>
        <w:rPr>
          <w:sz w:val="22"/>
          <w:szCs w:val="22"/>
        </w:rPr>
      </w:pPr>
      <w:r>
        <w:rPr>
          <w:sz w:val="22"/>
          <w:szCs w:val="22"/>
        </w:rPr>
        <w:t>Robotics Participants</w:t>
      </w:r>
    </w:p>
    <w:p w14:paraId="333D7291" w14:textId="3BBB2609" w:rsidR="00B57229" w:rsidRDefault="00B57229" w:rsidP="00FE39D3">
      <w:pPr>
        <w:pStyle w:val="ListParagraph"/>
        <w:numPr>
          <w:ilvl w:val="0"/>
          <w:numId w:val="7"/>
        </w:numPr>
        <w:rPr>
          <w:sz w:val="22"/>
          <w:szCs w:val="22"/>
        </w:rPr>
      </w:pPr>
      <w:r>
        <w:rPr>
          <w:sz w:val="22"/>
          <w:szCs w:val="22"/>
        </w:rPr>
        <w:t>Network Operators</w:t>
      </w:r>
    </w:p>
    <w:p w14:paraId="5760E843" w14:textId="752C47F4" w:rsidR="00B57229" w:rsidRDefault="00B57229" w:rsidP="00FE39D3">
      <w:pPr>
        <w:pStyle w:val="ListParagraph"/>
        <w:numPr>
          <w:ilvl w:val="0"/>
          <w:numId w:val="7"/>
        </w:numPr>
        <w:rPr>
          <w:sz w:val="22"/>
          <w:szCs w:val="22"/>
        </w:rPr>
      </w:pPr>
      <w:r>
        <w:rPr>
          <w:sz w:val="22"/>
          <w:szCs w:val="22"/>
        </w:rPr>
        <w:t>Software Developers</w:t>
      </w:r>
    </w:p>
    <w:p w14:paraId="4735DD76" w14:textId="0EAEF53F" w:rsidR="0068209C" w:rsidRDefault="0068209C" w:rsidP="00FE39D3">
      <w:pPr>
        <w:pStyle w:val="ListParagraph"/>
        <w:numPr>
          <w:ilvl w:val="0"/>
          <w:numId w:val="7"/>
        </w:numPr>
        <w:rPr>
          <w:sz w:val="22"/>
          <w:szCs w:val="22"/>
        </w:rPr>
      </w:pPr>
      <w:r>
        <w:rPr>
          <w:sz w:val="22"/>
          <w:szCs w:val="22"/>
        </w:rPr>
        <w:t>Database Administrators</w:t>
      </w:r>
    </w:p>
    <w:p w14:paraId="787DD706" w14:textId="6903334C" w:rsidR="0068209C" w:rsidRDefault="0068209C" w:rsidP="00FE39D3">
      <w:pPr>
        <w:pStyle w:val="ListParagraph"/>
        <w:numPr>
          <w:ilvl w:val="0"/>
          <w:numId w:val="7"/>
        </w:numPr>
        <w:rPr>
          <w:sz w:val="22"/>
          <w:szCs w:val="22"/>
        </w:rPr>
      </w:pPr>
      <w:r>
        <w:rPr>
          <w:sz w:val="22"/>
          <w:szCs w:val="22"/>
        </w:rPr>
        <w:t>Data Scientists</w:t>
      </w:r>
    </w:p>
    <w:p w14:paraId="15AEFCFE" w14:textId="0024E626" w:rsidR="00B57229" w:rsidRDefault="00B57229" w:rsidP="00FE39D3">
      <w:pPr>
        <w:pStyle w:val="ListParagraph"/>
        <w:numPr>
          <w:ilvl w:val="0"/>
          <w:numId w:val="7"/>
        </w:numPr>
        <w:rPr>
          <w:sz w:val="22"/>
          <w:szCs w:val="22"/>
        </w:rPr>
      </w:pPr>
      <w:r>
        <w:rPr>
          <w:sz w:val="22"/>
          <w:szCs w:val="22"/>
        </w:rPr>
        <w:t>IT Managers</w:t>
      </w:r>
    </w:p>
    <w:p w14:paraId="3ED157DF" w14:textId="20CCFFDB" w:rsidR="00B57229" w:rsidRDefault="00B57229" w:rsidP="00FE39D3">
      <w:pPr>
        <w:pStyle w:val="ListParagraph"/>
        <w:numPr>
          <w:ilvl w:val="0"/>
          <w:numId w:val="7"/>
        </w:numPr>
        <w:rPr>
          <w:sz w:val="22"/>
          <w:szCs w:val="22"/>
        </w:rPr>
      </w:pPr>
      <w:r>
        <w:rPr>
          <w:sz w:val="22"/>
          <w:szCs w:val="22"/>
        </w:rPr>
        <w:t>Designers</w:t>
      </w:r>
    </w:p>
    <w:p w14:paraId="229DF502" w14:textId="73804A46" w:rsidR="00B57229" w:rsidRDefault="00B57229" w:rsidP="00FE39D3">
      <w:pPr>
        <w:pStyle w:val="ListParagraph"/>
        <w:numPr>
          <w:ilvl w:val="0"/>
          <w:numId w:val="7"/>
        </w:numPr>
        <w:rPr>
          <w:sz w:val="22"/>
          <w:szCs w:val="22"/>
        </w:rPr>
      </w:pPr>
      <w:r>
        <w:rPr>
          <w:sz w:val="22"/>
          <w:szCs w:val="22"/>
        </w:rPr>
        <w:t>Architects</w:t>
      </w:r>
    </w:p>
    <w:p w14:paraId="0D7D1565" w14:textId="04513654" w:rsidR="00FE39D3" w:rsidRDefault="00FE39D3" w:rsidP="00FE39D3">
      <w:pPr>
        <w:pStyle w:val="ListParagraph"/>
        <w:numPr>
          <w:ilvl w:val="0"/>
          <w:numId w:val="7"/>
        </w:numPr>
        <w:rPr>
          <w:sz w:val="22"/>
          <w:szCs w:val="22"/>
        </w:rPr>
      </w:pPr>
      <w:r>
        <w:rPr>
          <w:sz w:val="22"/>
          <w:szCs w:val="22"/>
        </w:rPr>
        <w:t>Security Professionals</w:t>
      </w:r>
    </w:p>
    <w:p w14:paraId="254AF748" w14:textId="47FD490B" w:rsidR="005229F1" w:rsidRDefault="005229F1" w:rsidP="00FE39D3">
      <w:pPr>
        <w:pStyle w:val="ListParagraph"/>
        <w:numPr>
          <w:ilvl w:val="0"/>
          <w:numId w:val="7"/>
        </w:numPr>
        <w:rPr>
          <w:sz w:val="22"/>
          <w:szCs w:val="22"/>
        </w:rPr>
      </w:pPr>
      <w:r>
        <w:rPr>
          <w:sz w:val="22"/>
          <w:szCs w:val="22"/>
        </w:rPr>
        <w:t>IT Enthusiasts</w:t>
      </w:r>
    </w:p>
    <w:p w14:paraId="17542F47" w14:textId="77777777" w:rsidR="00A136E0" w:rsidRDefault="00A136E0" w:rsidP="00BC51FC">
      <w:pPr>
        <w:rPr>
          <w:sz w:val="22"/>
          <w:szCs w:val="22"/>
        </w:rPr>
      </w:pPr>
    </w:p>
    <w:p w14:paraId="38F3E2D2" w14:textId="2809B43C" w:rsidR="00BC51FC" w:rsidRPr="00A136E0" w:rsidRDefault="00B13F4D" w:rsidP="00BC51FC">
      <w:pPr>
        <w:rPr>
          <w:sz w:val="22"/>
          <w:szCs w:val="22"/>
        </w:rPr>
      </w:pPr>
      <w:r w:rsidRPr="00446207">
        <w:rPr>
          <w:b/>
          <w:sz w:val="22"/>
          <w:szCs w:val="22"/>
        </w:rPr>
        <w:t xml:space="preserve">Team </w:t>
      </w:r>
      <w:r w:rsidR="00BC51FC" w:rsidRPr="00446207">
        <w:rPr>
          <w:b/>
          <w:sz w:val="22"/>
          <w:szCs w:val="22"/>
        </w:rPr>
        <w:t>Eligibility</w:t>
      </w:r>
    </w:p>
    <w:p w14:paraId="210CFD89" w14:textId="33A5238D" w:rsidR="00446207" w:rsidRPr="00446207" w:rsidRDefault="001968BA" w:rsidP="00446207">
      <w:pPr>
        <w:pStyle w:val="ListParagraph"/>
        <w:numPr>
          <w:ilvl w:val="0"/>
          <w:numId w:val="3"/>
        </w:numPr>
        <w:rPr>
          <w:sz w:val="22"/>
          <w:szCs w:val="22"/>
        </w:rPr>
      </w:pPr>
      <w:r>
        <w:rPr>
          <w:sz w:val="22"/>
          <w:szCs w:val="22"/>
        </w:rPr>
        <w:t>4-6</w:t>
      </w:r>
      <w:r w:rsidR="00356E83">
        <w:rPr>
          <w:sz w:val="22"/>
          <w:szCs w:val="22"/>
        </w:rPr>
        <w:t xml:space="preserve"> </w:t>
      </w:r>
      <w:r w:rsidR="00446207" w:rsidRPr="00446207">
        <w:rPr>
          <w:sz w:val="22"/>
          <w:szCs w:val="22"/>
        </w:rPr>
        <w:t>person teams, no more, no less</w:t>
      </w:r>
    </w:p>
    <w:p w14:paraId="71247645" w14:textId="77777777" w:rsidR="00356E83" w:rsidRDefault="00446207" w:rsidP="00BC51FC">
      <w:pPr>
        <w:pStyle w:val="ListParagraph"/>
        <w:numPr>
          <w:ilvl w:val="0"/>
          <w:numId w:val="3"/>
        </w:numPr>
        <w:rPr>
          <w:sz w:val="22"/>
          <w:szCs w:val="22"/>
        </w:rPr>
      </w:pPr>
      <w:r w:rsidRPr="00446207">
        <w:rPr>
          <w:sz w:val="22"/>
          <w:szCs w:val="22"/>
        </w:rPr>
        <w:t xml:space="preserve">Each team </w:t>
      </w:r>
      <w:r w:rsidR="00356E83">
        <w:rPr>
          <w:sz w:val="22"/>
          <w:szCs w:val="22"/>
        </w:rPr>
        <w:t>must</w:t>
      </w:r>
      <w:r w:rsidRPr="00446207">
        <w:rPr>
          <w:sz w:val="22"/>
          <w:szCs w:val="22"/>
        </w:rPr>
        <w:t xml:space="preserve"> consist of members’ representative of the following backgrounds</w:t>
      </w:r>
      <w:r w:rsidR="004F3C50" w:rsidRPr="00446207">
        <w:rPr>
          <w:sz w:val="22"/>
          <w:szCs w:val="22"/>
        </w:rPr>
        <w:t>:</w:t>
      </w:r>
    </w:p>
    <w:p w14:paraId="07F4F846" w14:textId="77777777" w:rsidR="00F34593" w:rsidRDefault="00F34593" w:rsidP="00F34593">
      <w:pPr>
        <w:pStyle w:val="ListParagraph"/>
        <w:numPr>
          <w:ilvl w:val="1"/>
          <w:numId w:val="3"/>
        </w:numPr>
        <w:rPr>
          <w:sz w:val="22"/>
          <w:szCs w:val="22"/>
        </w:rPr>
      </w:pPr>
      <w:r>
        <w:rPr>
          <w:sz w:val="22"/>
          <w:szCs w:val="22"/>
        </w:rPr>
        <w:t>1 Student</w:t>
      </w:r>
    </w:p>
    <w:p w14:paraId="40B2F347" w14:textId="3587F0C4" w:rsidR="00356E83" w:rsidRDefault="00356E83" w:rsidP="00356E83">
      <w:pPr>
        <w:pStyle w:val="ListParagraph"/>
        <w:numPr>
          <w:ilvl w:val="1"/>
          <w:numId w:val="3"/>
        </w:numPr>
        <w:rPr>
          <w:sz w:val="22"/>
          <w:szCs w:val="22"/>
        </w:rPr>
      </w:pPr>
      <w:r>
        <w:rPr>
          <w:sz w:val="22"/>
          <w:szCs w:val="22"/>
        </w:rPr>
        <w:t>1 Military Member</w:t>
      </w:r>
    </w:p>
    <w:p w14:paraId="433E1A63" w14:textId="319F6DB1" w:rsidR="00356E83" w:rsidRDefault="00356E83" w:rsidP="00356E83">
      <w:pPr>
        <w:pStyle w:val="ListParagraph"/>
        <w:numPr>
          <w:ilvl w:val="1"/>
          <w:numId w:val="3"/>
        </w:numPr>
        <w:rPr>
          <w:sz w:val="22"/>
          <w:szCs w:val="22"/>
        </w:rPr>
      </w:pPr>
      <w:r>
        <w:rPr>
          <w:sz w:val="22"/>
          <w:szCs w:val="22"/>
        </w:rPr>
        <w:t xml:space="preserve">1 Industry Professional </w:t>
      </w:r>
    </w:p>
    <w:p w14:paraId="4C3FED60" w14:textId="6AD7158A" w:rsidR="00A9182F" w:rsidRPr="00A9182F" w:rsidRDefault="00A9182F" w:rsidP="00FD2E8E">
      <w:pPr>
        <w:pStyle w:val="ListParagraph"/>
        <w:numPr>
          <w:ilvl w:val="0"/>
          <w:numId w:val="3"/>
        </w:numPr>
        <w:rPr>
          <w:sz w:val="22"/>
          <w:szCs w:val="22"/>
        </w:rPr>
      </w:pPr>
      <w:r w:rsidRPr="00A9182F">
        <w:rPr>
          <w:sz w:val="22"/>
          <w:szCs w:val="22"/>
        </w:rPr>
        <w:t>It is advantageous your team composition include</w:t>
      </w:r>
      <w:r w:rsidR="001968BA">
        <w:rPr>
          <w:sz w:val="22"/>
          <w:szCs w:val="22"/>
        </w:rPr>
        <w:t>s</w:t>
      </w:r>
      <w:r w:rsidRPr="00A9182F">
        <w:rPr>
          <w:sz w:val="22"/>
          <w:szCs w:val="22"/>
        </w:rPr>
        <w:t xml:space="preserve"> expertise within the network communications, cybersecurity, software development and design areas to effectively address all evaluated areas</w:t>
      </w:r>
    </w:p>
    <w:p w14:paraId="4B371F14" w14:textId="147F8E5D" w:rsidR="00B57229" w:rsidRPr="00A9182F" w:rsidRDefault="00B57229" w:rsidP="00B57229">
      <w:pPr>
        <w:pStyle w:val="ListParagraph"/>
        <w:numPr>
          <w:ilvl w:val="0"/>
          <w:numId w:val="3"/>
        </w:numPr>
        <w:rPr>
          <w:sz w:val="22"/>
          <w:szCs w:val="22"/>
        </w:rPr>
      </w:pPr>
      <w:r w:rsidRPr="00A9182F">
        <w:rPr>
          <w:sz w:val="22"/>
          <w:szCs w:val="22"/>
        </w:rPr>
        <w:t>Participant matchmaking for participants without a starting team</w:t>
      </w:r>
      <w:r w:rsidR="001968BA">
        <w:rPr>
          <w:sz w:val="22"/>
          <w:szCs w:val="22"/>
        </w:rPr>
        <w:t xml:space="preserve"> available</w:t>
      </w:r>
    </w:p>
    <w:p w14:paraId="5824A4B2" w14:textId="7C193C61" w:rsidR="00925F73" w:rsidRPr="00A9182F" w:rsidRDefault="00233E0A" w:rsidP="00465CDB">
      <w:pPr>
        <w:pStyle w:val="ListParagraph"/>
        <w:numPr>
          <w:ilvl w:val="0"/>
          <w:numId w:val="3"/>
        </w:numPr>
        <w:rPr>
          <w:b/>
          <w:sz w:val="22"/>
          <w:szCs w:val="22"/>
        </w:rPr>
      </w:pPr>
      <w:r w:rsidRPr="00A9182F">
        <w:rPr>
          <w:sz w:val="22"/>
          <w:szCs w:val="22"/>
        </w:rPr>
        <w:t>15 teams MAX</w:t>
      </w:r>
    </w:p>
    <w:p w14:paraId="7D939F95" w14:textId="77777777" w:rsidR="00A9182F" w:rsidRDefault="00A9182F" w:rsidP="00A9182F"/>
    <w:p w14:paraId="1314D6C0" w14:textId="74B92C4E" w:rsidR="00A9182F" w:rsidRPr="00A9182F" w:rsidRDefault="00A9182F" w:rsidP="00A9182F">
      <w:pPr>
        <w:rPr>
          <w:sz w:val="22"/>
          <w:szCs w:val="22"/>
        </w:rPr>
      </w:pPr>
      <w:r w:rsidRPr="00A9182F">
        <w:rPr>
          <w:sz w:val="22"/>
          <w:szCs w:val="22"/>
        </w:rPr>
        <w:t xml:space="preserve">This event is aimed at </w:t>
      </w:r>
      <w:r w:rsidR="009C00D3">
        <w:rPr>
          <w:sz w:val="22"/>
          <w:szCs w:val="22"/>
        </w:rPr>
        <w:t>engendering</w:t>
      </w:r>
      <w:r w:rsidRPr="00A9182F">
        <w:rPr>
          <w:sz w:val="22"/>
          <w:szCs w:val="22"/>
        </w:rPr>
        <w:t xml:space="preserve"> military</w:t>
      </w:r>
      <w:r w:rsidR="009C00D3">
        <w:rPr>
          <w:sz w:val="22"/>
          <w:szCs w:val="22"/>
        </w:rPr>
        <w:t xml:space="preserve"> organization comradery with</w:t>
      </w:r>
      <w:r w:rsidRPr="00A9182F">
        <w:rPr>
          <w:sz w:val="22"/>
          <w:szCs w:val="22"/>
        </w:rPr>
        <w:t xml:space="preserve"> industry partners and the educat</w:t>
      </w:r>
      <w:r w:rsidR="009C00D3">
        <w:rPr>
          <w:sz w:val="22"/>
          <w:szCs w:val="22"/>
        </w:rPr>
        <w:t>ional community.  In addition,</w:t>
      </w:r>
      <w:r w:rsidRPr="00A9182F">
        <w:rPr>
          <w:sz w:val="22"/>
          <w:szCs w:val="22"/>
        </w:rPr>
        <w:t xml:space="preserve"> industry, academia and military members</w:t>
      </w:r>
      <w:r w:rsidR="009C00D3">
        <w:rPr>
          <w:sz w:val="22"/>
          <w:szCs w:val="22"/>
        </w:rPr>
        <w:t xml:space="preserve"> are encouraged</w:t>
      </w:r>
      <w:r w:rsidRPr="00A9182F">
        <w:rPr>
          <w:sz w:val="22"/>
          <w:szCs w:val="22"/>
        </w:rPr>
        <w:t xml:space="preserve"> to serve in mentor, coaching and tr</w:t>
      </w:r>
      <w:r w:rsidR="009C00D3">
        <w:rPr>
          <w:sz w:val="22"/>
          <w:szCs w:val="22"/>
        </w:rPr>
        <w:t xml:space="preserve">aining roles as members of a </w:t>
      </w:r>
      <w:r w:rsidRPr="00A9182F">
        <w:rPr>
          <w:sz w:val="22"/>
          <w:szCs w:val="22"/>
        </w:rPr>
        <w:t xml:space="preserve">team. </w:t>
      </w:r>
    </w:p>
    <w:p w14:paraId="6F2E54D7" w14:textId="2159F4E6" w:rsidR="00A9182F" w:rsidRPr="00A9182F" w:rsidRDefault="00A9182F" w:rsidP="00A9182F">
      <w:pPr>
        <w:rPr>
          <w:b/>
          <w:sz w:val="22"/>
          <w:szCs w:val="22"/>
        </w:rPr>
      </w:pPr>
      <w:r>
        <w:t xml:space="preserve"> </w:t>
      </w:r>
    </w:p>
    <w:p w14:paraId="40E0478D" w14:textId="0B33AA9B" w:rsidR="005229F1" w:rsidRPr="00925F73" w:rsidRDefault="005229F1" w:rsidP="00121BD1">
      <w:pPr>
        <w:rPr>
          <w:b/>
          <w:sz w:val="22"/>
          <w:szCs w:val="22"/>
        </w:rPr>
      </w:pPr>
      <w:r w:rsidRPr="005229F1">
        <w:rPr>
          <w:b/>
          <w:sz w:val="22"/>
          <w:szCs w:val="22"/>
        </w:rPr>
        <w:t>Competition Details</w:t>
      </w:r>
    </w:p>
    <w:p w14:paraId="0F903421" w14:textId="160C2D4B" w:rsidR="005229F1" w:rsidRDefault="005229F1" w:rsidP="00121BD1">
      <w:pPr>
        <w:rPr>
          <w:sz w:val="22"/>
          <w:szCs w:val="22"/>
        </w:rPr>
      </w:pPr>
      <w:r w:rsidRPr="005229F1">
        <w:rPr>
          <w:sz w:val="22"/>
          <w:szCs w:val="22"/>
        </w:rPr>
        <w:t>Each team will identify a problem or challenge within an Air Force mission area and will create an innovative technical solution to that problem to present for a panel of judges.  As the event draws near, information will be released t</w:t>
      </w:r>
      <w:r w:rsidR="00F34593">
        <w:rPr>
          <w:sz w:val="22"/>
          <w:szCs w:val="22"/>
        </w:rPr>
        <w:t>o aid in the development of the</w:t>
      </w:r>
      <w:r w:rsidRPr="005229F1">
        <w:rPr>
          <w:sz w:val="22"/>
          <w:szCs w:val="22"/>
        </w:rPr>
        <w:t xml:space="preserve"> solution as it relates to each of technical areas (cybersecurity, network communications, softwar</w:t>
      </w:r>
      <w:r w:rsidR="001968BA">
        <w:rPr>
          <w:sz w:val="22"/>
          <w:szCs w:val="22"/>
        </w:rPr>
        <w:t>e development, design).  T</w:t>
      </w:r>
      <w:r w:rsidRPr="005229F1">
        <w:rPr>
          <w:sz w:val="22"/>
          <w:szCs w:val="22"/>
        </w:rPr>
        <w:t>he rubri</w:t>
      </w:r>
      <w:r w:rsidR="00F34593">
        <w:rPr>
          <w:sz w:val="22"/>
          <w:szCs w:val="22"/>
        </w:rPr>
        <w:t>c detailing the criteria for each</w:t>
      </w:r>
      <w:r w:rsidRPr="005229F1">
        <w:rPr>
          <w:sz w:val="22"/>
          <w:szCs w:val="22"/>
        </w:rPr>
        <w:t xml:space="preserve"> team’s pr</w:t>
      </w:r>
      <w:r w:rsidR="00E40A88">
        <w:rPr>
          <w:sz w:val="22"/>
          <w:szCs w:val="22"/>
        </w:rPr>
        <w:t xml:space="preserve">esentation will be released in phases with the final phase occurring at </w:t>
      </w:r>
      <w:r w:rsidRPr="005229F1">
        <w:rPr>
          <w:sz w:val="22"/>
          <w:szCs w:val="22"/>
        </w:rPr>
        <w:t xml:space="preserve">the event kickoff at 4CDT on Sunday, 27 August at CoWerx46 on 46 Commerce St, Montgomery, AL 36109 and live streamed on </w:t>
      </w:r>
      <w:r w:rsidR="00F34593">
        <w:rPr>
          <w:sz w:val="22"/>
          <w:szCs w:val="22"/>
        </w:rPr>
        <w:t>(TBD)</w:t>
      </w:r>
      <w:r w:rsidRPr="005229F1">
        <w:rPr>
          <w:sz w:val="22"/>
          <w:szCs w:val="22"/>
        </w:rPr>
        <w:t xml:space="preserve">.  Each team will have 24hours to create and submit their presentation to the </w:t>
      </w:r>
      <w:r w:rsidRPr="005229F1">
        <w:rPr>
          <w:sz w:val="22"/>
          <w:szCs w:val="22"/>
        </w:rPr>
        <w:lastRenderedPageBreak/>
        <w:t>event organizers.</w:t>
      </w:r>
      <w:r w:rsidR="008F1244">
        <w:rPr>
          <w:sz w:val="22"/>
          <w:szCs w:val="22"/>
        </w:rPr>
        <w:t xml:space="preserve"> </w:t>
      </w:r>
      <w:del w:id="88" w:author="Joshua Hinshaw" w:date="2017-06-19T12:38:00Z">
        <w:r w:rsidR="008F1244" w:rsidRPr="00364367" w:rsidDel="00364367">
          <w:rPr>
            <w:color w:val="FF0000"/>
            <w:sz w:val="22"/>
            <w:szCs w:val="22"/>
            <w:highlight w:val="yellow"/>
            <w:rPrChange w:id="89" w:author="Joshua Hinshaw" w:date="2017-06-19T12:38:00Z">
              <w:rPr>
                <w:sz w:val="22"/>
                <w:szCs w:val="22"/>
                <w:highlight w:val="yellow"/>
              </w:rPr>
            </w:rPrChange>
          </w:rPr>
          <w:delText>NEED HIGHER AND MORE DETAILED TECHNICAL BAR/CRITERIA</w:delText>
        </w:r>
      </w:del>
      <w:ins w:id="90" w:author="Joshua Hinshaw" w:date="2017-06-19T12:38:00Z">
        <w:r w:rsidR="00364367">
          <w:rPr>
            <w:color w:val="FF0000"/>
            <w:sz w:val="22"/>
            <w:szCs w:val="22"/>
          </w:rPr>
          <w:t>USE STORIES FROM EVENT THEME SECTION TO HIGHLIGHT THE TECHNICAL BAR/CRITERIA.</w:t>
        </w:r>
      </w:ins>
    </w:p>
    <w:p w14:paraId="5AE7F433" w14:textId="77777777" w:rsidR="005229F1" w:rsidRDefault="005229F1" w:rsidP="00121BD1">
      <w:pPr>
        <w:rPr>
          <w:sz w:val="22"/>
          <w:szCs w:val="22"/>
        </w:rPr>
      </w:pPr>
    </w:p>
    <w:p w14:paraId="72476269" w14:textId="73ABBEDF" w:rsidR="008E0BD4" w:rsidRDefault="008E0BD4" w:rsidP="00121BD1">
      <w:pPr>
        <w:rPr>
          <w:b/>
          <w:sz w:val="22"/>
          <w:szCs w:val="22"/>
        </w:rPr>
      </w:pPr>
      <w:r>
        <w:rPr>
          <w:b/>
          <w:sz w:val="22"/>
          <w:szCs w:val="22"/>
        </w:rPr>
        <w:t>Registration</w:t>
      </w:r>
    </w:p>
    <w:p w14:paraId="257AC795" w14:textId="1BC07CC0" w:rsidR="008E0BD4" w:rsidRDefault="005229F1" w:rsidP="00121BD1">
      <w:pPr>
        <w:rPr>
          <w:sz w:val="22"/>
          <w:szCs w:val="22"/>
        </w:rPr>
      </w:pPr>
      <w:r w:rsidRPr="005229F1">
        <w:rPr>
          <w:sz w:val="22"/>
          <w:szCs w:val="22"/>
        </w:rPr>
        <w:t xml:space="preserve">Teams can register online via </w:t>
      </w:r>
      <w:r w:rsidR="00F34593">
        <w:t>(</w:t>
      </w:r>
      <w:r w:rsidR="00A9182F">
        <w:t>MACC-</w:t>
      </w:r>
      <w:r w:rsidR="00F34593">
        <w:t>TBD)</w:t>
      </w:r>
      <w:r w:rsidR="00A9182F">
        <w:t xml:space="preserve"> </w:t>
      </w:r>
      <w:r w:rsidRPr="005229F1">
        <w:rPr>
          <w:sz w:val="22"/>
          <w:szCs w:val="22"/>
        </w:rPr>
        <w:t xml:space="preserve">for $200 a team.  </w:t>
      </w:r>
      <w:r w:rsidR="00F34593">
        <w:rPr>
          <w:sz w:val="22"/>
          <w:szCs w:val="22"/>
        </w:rPr>
        <w:t>Each team</w:t>
      </w:r>
      <w:r w:rsidRPr="005229F1">
        <w:rPr>
          <w:sz w:val="22"/>
          <w:szCs w:val="22"/>
        </w:rPr>
        <w:t xml:space="preserve"> must detail which team members are meeting the required criteria.  If you are looking for a team, visit the matchmaking link to be paired with other IT experts looking to form a team. Registration will close once 15 teams have s</w:t>
      </w:r>
      <w:r>
        <w:rPr>
          <w:sz w:val="22"/>
          <w:szCs w:val="22"/>
        </w:rPr>
        <w:t xml:space="preserve">uccessfully registered. </w:t>
      </w:r>
    </w:p>
    <w:p w14:paraId="76CCF59D" w14:textId="77777777" w:rsidR="005229F1" w:rsidRDefault="005229F1" w:rsidP="00121BD1">
      <w:pPr>
        <w:rPr>
          <w:sz w:val="22"/>
          <w:szCs w:val="22"/>
        </w:rPr>
      </w:pPr>
    </w:p>
    <w:p w14:paraId="572FAF98" w14:textId="77777777" w:rsidR="005229F1" w:rsidRPr="00F34593" w:rsidRDefault="005229F1" w:rsidP="005229F1">
      <w:pPr>
        <w:rPr>
          <w:b/>
          <w:sz w:val="22"/>
          <w:szCs w:val="22"/>
        </w:rPr>
      </w:pPr>
      <w:r w:rsidRPr="00F34593">
        <w:rPr>
          <w:b/>
          <w:sz w:val="22"/>
          <w:szCs w:val="22"/>
        </w:rPr>
        <w:t>Workspace</w:t>
      </w:r>
    </w:p>
    <w:p w14:paraId="47851F33" w14:textId="2AAB843A" w:rsidR="005229F1" w:rsidRPr="00F34593" w:rsidRDefault="005229F1" w:rsidP="005229F1">
      <w:pPr>
        <w:rPr>
          <w:sz w:val="22"/>
          <w:szCs w:val="22"/>
        </w:rPr>
      </w:pPr>
      <w:r w:rsidRPr="00F34593">
        <w:rPr>
          <w:sz w:val="22"/>
          <w:szCs w:val="22"/>
        </w:rPr>
        <w:t>Beginning on Friday, 25 August at 4CDT there will be designated locations at the Renaissance Hotel and in downtown Montgomery, AL within walking distance where teams can collaborate to work on their presentations.  High speed and reliable network access will be provided at all locations; some will be available 24/7.</w:t>
      </w:r>
    </w:p>
    <w:p w14:paraId="2FF78B63" w14:textId="77777777" w:rsidR="005229F1" w:rsidRDefault="005229F1" w:rsidP="00121BD1">
      <w:pPr>
        <w:rPr>
          <w:sz w:val="22"/>
          <w:szCs w:val="22"/>
        </w:rPr>
      </w:pPr>
    </w:p>
    <w:p w14:paraId="505C8D46" w14:textId="77777777" w:rsidR="009C00D3" w:rsidRDefault="009C00D3" w:rsidP="00A9182F">
      <w:pPr>
        <w:rPr>
          <w:b/>
          <w:sz w:val="22"/>
          <w:szCs w:val="22"/>
        </w:rPr>
      </w:pPr>
    </w:p>
    <w:p w14:paraId="54263DE2" w14:textId="79411200" w:rsidR="00A9182F" w:rsidRDefault="00A9182F" w:rsidP="00A9182F">
      <w:pPr>
        <w:rPr>
          <w:b/>
          <w:sz w:val="22"/>
          <w:szCs w:val="22"/>
        </w:rPr>
      </w:pPr>
      <w:r>
        <w:rPr>
          <w:b/>
          <w:sz w:val="22"/>
          <w:szCs w:val="22"/>
        </w:rPr>
        <w:t>Presentation</w:t>
      </w:r>
    </w:p>
    <w:p w14:paraId="5A20F3E5" w14:textId="536EA5BE" w:rsidR="00A9182F" w:rsidRPr="00480764" w:rsidRDefault="00A9182F" w:rsidP="00A9182F">
      <w:pPr>
        <w:rPr>
          <w:sz w:val="22"/>
          <w:szCs w:val="22"/>
        </w:rPr>
      </w:pPr>
      <w:r w:rsidRPr="00480764">
        <w:rPr>
          <w:sz w:val="22"/>
          <w:szCs w:val="22"/>
        </w:rPr>
        <w:t>Each team will have 6 minutes to present their problem and innovative solution to a panel of judges.</w:t>
      </w:r>
      <w:r>
        <w:rPr>
          <w:sz w:val="22"/>
          <w:szCs w:val="22"/>
        </w:rPr>
        <w:t xml:space="preserve"> The solution may be in the form of slides (PowerPoint) or a live demonstration.  </w:t>
      </w:r>
      <w:r w:rsidRPr="00480764">
        <w:rPr>
          <w:sz w:val="22"/>
          <w:szCs w:val="22"/>
        </w:rPr>
        <w:t>The judges will have 2 minutes to ask questions of the presenting team.</w:t>
      </w:r>
      <w:r w:rsidR="00E75CC6">
        <w:rPr>
          <w:sz w:val="22"/>
          <w:szCs w:val="22"/>
        </w:rPr>
        <w:t xml:space="preserve">  Judges will be from the following organizations; SAF/A6, PEO BES, AU, State/Local Government and Industry.</w:t>
      </w:r>
      <w:r w:rsidR="008F1244">
        <w:rPr>
          <w:sz w:val="22"/>
          <w:szCs w:val="22"/>
        </w:rPr>
        <w:t xml:space="preserve">  Presentations will take place in the MPAC at the Renaissance Hotel and will be open to conference attendees.</w:t>
      </w:r>
    </w:p>
    <w:p w14:paraId="3193066B" w14:textId="77777777" w:rsidR="00480764" w:rsidRPr="00480764" w:rsidRDefault="00480764" w:rsidP="00356E83">
      <w:pPr>
        <w:rPr>
          <w:sz w:val="22"/>
          <w:szCs w:val="22"/>
        </w:rPr>
      </w:pPr>
    </w:p>
    <w:p w14:paraId="5B1AB84F" w14:textId="77777777" w:rsidR="00B971FC" w:rsidRDefault="00B971FC" w:rsidP="00B971FC">
      <w:pPr>
        <w:rPr>
          <w:b/>
          <w:sz w:val="22"/>
          <w:szCs w:val="22"/>
        </w:rPr>
      </w:pPr>
      <w:r>
        <w:rPr>
          <w:b/>
          <w:sz w:val="22"/>
          <w:szCs w:val="22"/>
        </w:rPr>
        <w:t>Venue Support</w:t>
      </w:r>
    </w:p>
    <w:p w14:paraId="29BAFFE7" w14:textId="3E63AA6E" w:rsidR="00B971FC" w:rsidRDefault="00B971FC" w:rsidP="00B971FC">
      <w:pPr>
        <w:rPr>
          <w:sz w:val="22"/>
          <w:szCs w:val="22"/>
        </w:rPr>
      </w:pPr>
      <w:r>
        <w:rPr>
          <w:sz w:val="22"/>
          <w:szCs w:val="22"/>
        </w:rPr>
        <w:t xml:space="preserve">The event will need support in the form of workspace and internet accessibility/bandwidth at and in the </w:t>
      </w:r>
      <w:r w:rsidR="00A9182F">
        <w:rPr>
          <w:sz w:val="22"/>
          <w:szCs w:val="22"/>
        </w:rPr>
        <w:t>community surrounding the Renaissance Hotel</w:t>
      </w:r>
      <w:r w:rsidR="00233E0A">
        <w:rPr>
          <w:sz w:val="22"/>
          <w:szCs w:val="22"/>
        </w:rPr>
        <w:t xml:space="preserve"> for presentations/judging</w:t>
      </w:r>
      <w:r w:rsidR="00A136E0">
        <w:rPr>
          <w:sz w:val="22"/>
          <w:szCs w:val="22"/>
        </w:rPr>
        <w:t xml:space="preserve">. </w:t>
      </w:r>
      <w:r w:rsidR="008F1244">
        <w:rPr>
          <w:sz w:val="22"/>
          <w:szCs w:val="22"/>
        </w:rPr>
        <w:t xml:space="preserve"> Preferably, small breakout room space upstairs in the hotel, space on the vendor floor, CoWerx46, Troy University, MACC SBRC.  Ideally, there should be enough space to accommodate the number of teams in the competition.</w:t>
      </w:r>
    </w:p>
    <w:p w14:paraId="05F7F765" w14:textId="77777777" w:rsidR="00B971FC" w:rsidRDefault="00B971FC" w:rsidP="00356E83">
      <w:pPr>
        <w:rPr>
          <w:b/>
          <w:sz w:val="22"/>
          <w:szCs w:val="22"/>
        </w:rPr>
      </w:pPr>
    </w:p>
    <w:p w14:paraId="4054A8F2" w14:textId="232DB380" w:rsidR="00245AC6" w:rsidRDefault="00245AC6" w:rsidP="00356E83">
      <w:pPr>
        <w:rPr>
          <w:b/>
          <w:sz w:val="22"/>
          <w:szCs w:val="22"/>
        </w:rPr>
      </w:pPr>
      <w:r>
        <w:rPr>
          <w:b/>
          <w:sz w:val="22"/>
          <w:szCs w:val="22"/>
        </w:rPr>
        <w:t>Communications</w:t>
      </w:r>
    </w:p>
    <w:p w14:paraId="1C0FDB28" w14:textId="5B38EB07" w:rsidR="00480764" w:rsidRDefault="00F34593">
      <w:pPr>
        <w:rPr>
          <w:sz w:val="22"/>
          <w:szCs w:val="22"/>
        </w:rPr>
      </w:pPr>
      <w:r>
        <w:rPr>
          <w:sz w:val="22"/>
          <w:szCs w:val="22"/>
        </w:rPr>
        <w:t xml:space="preserve">Registration will be hosted by the Montgomery Area Chamber of Commerce.  </w:t>
      </w:r>
      <w:r w:rsidR="00A9182F">
        <w:rPr>
          <w:sz w:val="22"/>
          <w:szCs w:val="22"/>
        </w:rPr>
        <w:t>Event organizers will communicate with participants using SLACK and the registration website.</w:t>
      </w:r>
    </w:p>
    <w:p w14:paraId="3D63FFA5" w14:textId="77777777" w:rsidR="00C62412" w:rsidRDefault="00C62412" w:rsidP="00C62412">
      <w:pPr>
        <w:rPr>
          <w:b/>
          <w:sz w:val="22"/>
          <w:szCs w:val="22"/>
        </w:rPr>
      </w:pPr>
    </w:p>
    <w:p w14:paraId="0539A3F6" w14:textId="77777777" w:rsidR="00C62412" w:rsidRPr="003F09DD" w:rsidRDefault="00C62412" w:rsidP="00C62412">
      <w:pPr>
        <w:rPr>
          <w:b/>
          <w:sz w:val="22"/>
          <w:szCs w:val="22"/>
        </w:rPr>
      </w:pPr>
      <w:r w:rsidRPr="00355F5E">
        <w:rPr>
          <w:b/>
          <w:sz w:val="22"/>
          <w:szCs w:val="22"/>
        </w:rPr>
        <w:t>Schedule of Events</w:t>
      </w:r>
    </w:p>
    <w:tbl>
      <w:tblPr>
        <w:tblStyle w:val="GridTable4-Accent3"/>
        <w:tblW w:w="0" w:type="auto"/>
        <w:tblLook w:val="04A0" w:firstRow="1" w:lastRow="0" w:firstColumn="1" w:lastColumn="0" w:noHBand="0" w:noVBand="1"/>
      </w:tblPr>
      <w:tblGrid>
        <w:gridCol w:w="4675"/>
        <w:gridCol w:w="4675"/>
      </w:tblGrid>
      <w:tr w:rsidR="00C62412" w14:paraId="18CEAB56" w14:textId="77777777" w:rsidTr="006820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F53C96C" w14:textId="77777777" w:rsidR="00C62412" w:rsidRDefault="00C62412" w:rsidP="0068205D">
            <w:pPr>
              <w:jc w:val="center"/>
              <w:rPr>
                <w:sz w:val="22"/>
                <w:szCs w:val="22"/>
              </w:rPr>
            </w:pPr>
            <w:r>
              <w:rPr>
                <w:sz w:val="22"/>
                <w:szCs w:val="22"/>
              </w:rPr>
              <w:t>Date/Time</w:t>
            </w:r>
          </w:p>
        </w:tc>
        <w:tc>
          <w:tcPr>
            <w:tcW w:w="4675" w:type="dxa"/>
          </w:tcPr>
          <w:p w14:paraId="1C62E3ED" w14:textId="77777777" w:rsidR="00C62412" w:rsidRDefault="00C62412" w:rsidP="0068205D">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Event</w:t>
            </w:r>
          </w:p>
        </w:tc>
      </w:tr>
      <w:tr w:rsidR="00C62412" w14:paraId="7EAF8A2C" w14:textId="77777777" w:rsidTr="00682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B8FBCB0" w14:textId="282301C5" w:rsidR="00C62412" w:rsidRDefault="00F34593" w:rsidP="0068205D">
            <w:pPr>
              <w:jc w:val="center"/>
              <w:rPr>
                <w:sz w:val="22"/>
                <w:szCs w:val="22"/>
              </w:rPr>
            </w:pPr>
            <w:r>
              <w:rPr>
                <w:sz w:val="22"/>
                <w:szCs w:val="22"/>
              </w:rPr>
              <w:t xml:space="preserve">Fri, 25 Aug, 4PM </w:t>
            </w:r>
          </w:p>
        </w:tc>
        <w:tc>
          <w:tcPr>
            <w:tcW w:w="4675" w:type="dxa"/>
          </w:tcPr>
          <w:p w14:paraId="6446797D" w14:textId="77777777" w:rsidR="00C62412" w:rsidRDefault="00C62412" w:rsidP="0068205D">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Electronic Event Kickoff</w:t>
            </w:r>
          </w:p>
        </w:tc>
      </w:tr>
      <w:tr w:rsidR="00C62412" w14:paraId="63137E84" w14:textId="77777777" w:rsidTr="0068205D">
        <w:tc>
          <w:tcPr>
            <w:cnfStyle w:val="001000000000" w:firstRow="0" w:lastRow="0" w:firstColumn="1" w:lastColumn="0" w:oddVBand="0" w:evenVBand="0" w:oddHBand="0" w:evenHBand="0" w:firstRowFirstColumn="0" w:firstRowLastColumn="0" w:lastRowFirstColumn="0" w:lastRowLastColumn="0"/>
            <w:tcW w:w="4675" w:type="dxa"/>
          </w:tcPr>
          <w:p w14:paraId="2F54AB0D" w14:textId="09071170" w:rsidR="00C62412" w:rsidRDefault="00F34593" w:rsidP="0068205D">
            <w:pPr>
              <w:jc w:val="center"/>
              <w:rPr>
                <w:sz w:val="22"/>
                <w:szCs w:val="22"/>
              </w:rPr>
            </w:pPr>
            <w:r>
              <w:rPr>
                <w:sz w:val="22"/>
                <w:szCs w:val="22"/>
              </w:rPr>
              <w:t>Sun, 27 Aug, 4</w:t>
            </w:r>
            <w:r w:rsidR="00C62412">
              <w:rPr>
                <w:sz w:val="22"/>
                <w:szCs w:val="22"/>
              </w:rPr>
              <w:t>PM</w:t>
            </w:r>
          </w:p>
        </w:tc>
        <w:tc>
          <w:tcPr>
            <w:tcW w:w="4675" w:type="dxa"/>
          </w:tcPr>
          <w:p w14:paraId="5E32EF4E" w14:textId="1E89CFA5" w:rsidR="00C62412" w:rsidRDefault="00C62412" w:rsidP="00480764">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Event Social</w:t>
            </w:r>
          </w:p>
        </w:tc>
      </w:tr>
      <w:tr w:rsidR="00C62412" w14:paraId="0A179FDD" w14:textId="77777777" w:rsidTr="00682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DE97F77" w14:textId="27DF4D8E" w:rsidR="00C62412" w:rsidRDefault="00F34593" w:rsidP="0068205D">
            <w:pPr>
              <w:jc w:val="center"/>
              <w:rPr>
                <w:sz w:val="22"/>
                <w:szCs w:val="22"/>
              </w:rPr>
            </w:pPr>
            <w:r>
              <w:rPr>
                <w:sz w:val="22"/>
                <w:szCs w:val="22"/>
              </w:rPr>
              <w:t>Mon, 28 Aug 17, 4</w:t>
            </w:r>
            <w:r w:rsidR="00C62412">
              <w:rPr>
                <w:sz w:val="22"/>
                <w:szCs w:val="22"/>
              </w:rPr>
              <w:t>PM</w:t>
            </w:r>
          </w:p>
        </w:tc>
        <w:tc>
          <w:tcPr>
            <w:tcW w:w="4675" w:type="dxa"/>
          </w:tcPr>
          <w:p w14:paraId="01CBFF8E" w14:textId="77777777" w:rsidR="00C62412" w:rsidRDefault="00C62412" w:rsidP="0068205D">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Completion Deadline</w:t>
            </w:r>
          </w:p>
        </w:tc>
      </w:tr>
      <w:tr w:rsidR="00C62412" w14:paraId="55E97310" w14:textId="77777777" w:rsidTr="0068205D">
        <w:tc>
          <w:tcPr>
            <w:cnfStyle w:val="001000000000" w:firstRow="0" w:lastRow="0" w:firstColumn="1" w:lastColumn="0" w:oddVBand="0" w:evenVBand="0" w:oddHBand="0" w:evenHBand="0" w:firstRowFirstColumn="0" w:firstRowLastColumn="0" w:lastRowFirstColumn="0" w:lastRowLastColumn="0"/>
            <w:tcW w:w="4675" w:type="dxa"/>
          </w:tcPr>
          <w:p w14:paraId="475C9A62" w14:textId="094BAAED" w:rsidR="00C62412" w:rsidRDefault="00F34593" w:rsidP="0068205D">
            <w:pPr>
              <w:jc w:val="center"/>
              <w:rPr>
                <w:sz w:val="22"/>
                <w:szCs w:val="22"/>
              </w:rPr>
            </w:pPr>
            <w:r>
              <w:rPr>
                <w:sz w:val="22"/>
                <w:szCs w:val="22"/>
              </w:rPr>
              <w:t xml:space="preserve">Mon, 28 Aug, </w:t>
            </w:r>
            <w:r w:rsidR="00C62412">
              <w:rPr>
                <w:sz w:val="22"/>
                <w:szCs w:val="22"/>
              </w:rPr>
              <w:t>5PM – 8PM</w:t>
            </w:r>
          </w:p>
        </w:tc>
        <w:tc>
          <w:tcPr>
            <w:tcW w:w="4675" w:type="dxa"/>
          </w:tcPr>
          <w:p w14:paraId="469B7BCE" w14:textId="77777777" w:rsidR="00C62412" w:rsidRDefault="00C62412" w:rsidP="0068205D">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Presentation/Judging</w:t>
            </w:r>
          </w:p>
        </w:tc>
      </w:tr>
      <w:tr w:rsidR="00F34593" w14:paraId="4267C766" w14:textId="77777777" w:rsidTr="00682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C4FC7FE" w14:textId="7CDE5031" w:rsidR="00F34593" w:rsidRDefault="00F34593" w:rsidP="0068205D">
            <w:pPr>
              <w:jc w:val="center"/>
              <w:rPr>
                <w:sz w:val="22"/>
                <w:szCs w:val="22"/>
              </w:rPr>
            </w:pPr>
            <w:r>
              <w:rPr>
                <w:sz w:val="22"/>
                <w:szCs w:val="22"/>
              </w:rPr>
              <w:t>Tues, 29 Aug, 5PM</w:t>
            </w:r>
          </w:p>
        </w:tc>
        <w:tc>
          <w:tcPr>
            <w:tcW w:w="4675" w:type="dxa"/>
          </w:tcPr>
          <w:p w14:paraId="5BB824C7" w14:textId="6326EAD7" w:rsidR="00F34593" w:rsidRDefault="00F34593" w:rsidP="0068205D">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Winner Announcement</w:t>
            </w:r>
          </w:p>
        </w:tc>
      </w:tr>
      <w:tr w:rsidR="00C62412" w14:paraId="61A208DF" w14:textId="77777777" w:rsidTr="0068205D">
        <w:tc>
          <w:tcPr>
            <w:cnfStyle w:val="001000000000" w:firstRow="0" w:lastRow="0" w:firstColumn="1" w:lastColumn="0" w:oddVBand="0" w:evenVBand="0" w:oddHBand="0" w:evenHBand="0" w:firstRowFirstColumn="0" w:firstRowLastColumn="0" w:lastRowFirstColumn="0" w:lastRowLastColumn="0"/>
            <w:tcW w:w="4675" w:type="dxa"/>
          </w:tcPr>
          <w:p w14:paraId="77F015DC" w14:textId="41C0C52C" w:rsidR="00C62412" w:rsidRDefault="00F34593" w:rsidP="0068205D">
            <w:pPr>
              <w:jc w:val="center"/>
              <w:rPr>
                <w:sz w:val="22"/>
                <w:szCs w:val="22"/>
              </w:rPr>
            </w:pPr>
            <w:r>
              <w:rPr>
                <w:sz w:val="22"/>
                <w:szCs w:val="22"/>
              </w:rPr>
              <w:t>Wed, 30 Aug</w:t>
            </w:r>
          </w:p>
        </w:tc>
        <w:tc>
          <w:tcPr>
            <w:tcW w:w="4675" w:type="dxa"/>
          </w:tcPr>
          <w:p w14:paraId="50838C16" w14:textId="257B71AA" w:rsidR="00C62412" w:rsidRDefault="00C62412" w:rsidP="0068205D">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 Presentation to AFITC Audience</w:t>
            </w:r>
          </w:p>
        </w:tc>
      </w:tr>
    </w:tbl>
    <w:p w14:paraId="4307567A" w14:textId="77777777" w:rsidR="00A9182F" w:rsidRDefault="00A9182F" w:rsidP="00A9182F">
      <w:pPr>
        <w:rPr>
          <w:b/>
          <w:sz w:val="22"/>
          <w:szCs w:val="22"/>
        </w:rPr>
      </w:pPr>
    </w:p>
    <w:p w14:paraId="12723317" w14:textId="3BF213DA" w:rsidR="00A9182F" w:rsidRDefault="00A9182F" w:rsidP="00A9182F">
      <w:pPr>
        <w:rPr>
          <w:sz w:val="22"/>
          <w:szCs w:val="22"/>
        </w:rPr>
      </w:pPr>
      <w:r w:rsidRPr="00356E83">
        <w:rPr>
          <w:b/>
          <w:sz w:val="22"/>
          <w:szCs w:val="22"/>
        </w:rPr>
        <w:t xml:space="preserve">Event </w:t>
      </w:r>
      <w:r>
        <w:rPr>
          <w:b/>
          <w:sz w:val="22"/>
          <w:szCs w:val="22"/>
        </w:rPr>
        <w:t>Coordinators</w:t>
      </w:r>
    </w:p>
    <w:tbl>
      <w:tblPr>
        <w:tblStyle w:val="GridTable4-Accent3"/>
        <w:tblW w:w="0" w:type="auto"/>
        <w:tblLook w:val="04A0" w:firstRow="1" w:lastRow="0" w:firstColumn="1" w:lastColumn="0" w:noHBand="0" w:noVBand="1"/>
      </w:tblPr>
      <w:tblGrid>
        <w:gridCol w:w="2956"/>
        <w:gridCol w:w="3471"/>
        <w:gridCol w:w="2923"/>
      </w:tblGrid>
      <w:tr w:rsidR="00A9182F" w14:paraId="36F40F14" w14:textId="77777777" w:rsidTr="004715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6" w:type="dxa"/>
          </w:tcPr>
          <w:p w14:paraId="421EA530" w14:textId="77777777" w:rsidR="00A9182F" w:rsidRDefault="00A9182F" w:rsidP="00471593">
            <w:pPr>
              <w:jc w:val="center"/>
              <w:rPr>
                <w:sz w:val="22"/>
                <w:szCs w:val="22"/>
              </w:rPr>
            </w:pPr>
            <w:r>
              <w:rPr>
                <w:sz w:val="22"/>
                <w:szCs w:val="22"/>
              </w:rPr>
              <w:t>Name</w:t>
            </w:r>
          </w:p>
        </w:tc>
        <w:tc>
          <w:tcPr>
            <w:tcW w:w="3471" w:type="dxa"/>
          </w:tcPr>
          <w:p w14:paraId="2CB4063E" w14:textId="77777777" w:rsidR="00A9182F" w:rsidRDefault="00A9182F" w:rsidP="00471593">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Email</w:t>
            </w:r>
          </w:p>
        </w:tc>
        <w:tc>
          <w:tcPr>
            <w:tcW w:w="2923" w:type="dxa"/>
          </w:tcPr>
          <w:p w14:paraId="11605045" w14:textId="77777777" w:rsidR="00A9182F" w:rsidRDefault="00A9182F" w:rsidP="00471593">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Phone</w:t>
            </w:r>
          </w:p>
        </w:tc>
      </w:tr>
      <w:tr w:rsidR="00A9182F" w14:paraId="5D0B2FB8" w14:textId="77777777" w:rsidTr="00471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6" w:type="dxa"/>
          </w:tcPr>
          <w:p w14:paraId="4BF34BF4" w14:textId="77777777" w:rsidR="00A9182F" w:rsidRDefault="00A9182F" w:rsidP="00471593">
            <w:pPr>
              <w:jc w:val="center"/>
              <w:rPr>
                <w:sz w:val="22"/>
                <w:szCs w:val="22"/>
              </w:rPr>
            </w:pPr>
            <w:r w:rsidRPr="00356E83">
              <w:rPr>
                <w:sz w:val="22"/>
                <w:szCs w:val="22"/>
              </w:rPr>
              <w:t>Charisse Stokes</w:t>
            </w:r>
          </w:p>
        </w:tc>
        <w:tc>
          <w:tcPr>
            <w:tcW w:w="3471" w:type="dxa"/>
          </w:tcPr>
          <w:p w14:paraId="4FB5B9BD" w14:textId="57506553" w:rsidR="00A9182F" w:rsidRDefault="00B95562" w:rsidP="00471593">
            <w:pPr>
              <w:jc w:val="center"/>
              <w:cnfStyle w:val="000000100000" w:firstRow="0" w:lastRow="0" w:firstColumn="0" w:lastColumn="0" w:oddVBand="0" w:evenVBand="0" w:oddHBand="1" w:evenHBand="0" w:firstRowFirstColumn="0" w:firstRowLastColumn="0" w:lastRowFirstColumn="0" w:lastRowLastColumn="0"/>
              <w:rPr>
                <w:sz w:val="22"/>
                <w:szCs w:val="22"/>
              </w:rPr>
            </w:pPr>
            <w:ins w:id="91" w:author="HINSHAW, JOSHUA D TSgt USAF AFMC AFLCMC/HICJ" w:date="2017-06-16T14:23:00Z">
              <w:r>
                <w:rPr>
                  <w:sz w:val="22"/>
                  <w:szCs w:val="22"/>
                </w:rPr>
                <w:fldChar w:fldCharType="begin"/>
              </w:r>
              <w:r>
                <w:rPr>
                  <w:sz w:val="22"/>
                  <w:szCs w:val="22"/>
                </w:rPr>
                <w:instrText xml:space="preserve"> HYPERLINK "mailto:</w:instrText>
              </w:r>
            </w:ins>
            <w:r>
              <w:rPr>
                <w:sz w:val="22"/>
                <w:szCs w:val="22"/>
              </w:rPr>
              <w:instrText>cstokes@montgomerychamber.com</w:instrText>
            </w:r>
            <w:ins w:id="92" w:author="HINSHAW, JOSHUA D TSgt USAF AFMC AFLCMC/HICJ" w:date="2017-06-16T14:23:00Z">
              <w:r>
                <w:rPr>
                  <w:sz w:val="22"/>
                  <w:szCs w:val="22"/>
                </w:rPr>
                <w:instrText xml:space="preserve">" </w:instrText>
              </w:r>
              <w:r>
                <w:rPr>
                  <w:sz w:val="22"/>
                  <w:szCs w:val="22"/>
                </w:rPr>
                <w:fldChar w:fldCharType="separate"/>
              </w:r>
            </w:ins>
            <w:r w:rsidRPr="001E4D23">
              <w:rPr>
                <w:rStyle w:val="Hyperlink"/>
                <w:sz w:val="22"/>
                <w:szCs w:val="22"/>
              </w:rPr>
              <w:t>cstokes@montgomerychamber.com</w:t>
            </w:r>
            <w:ins w:id="93" w:author="HINSHAW, JOSHUA D TSgt USAF AFMC AFLCMC/HICJ" w:date="2017-06-16T14:23:00Z">
              <w:r>
                <w:rPr>
                  <w:sz w:val="22"/>
                  <w:szCs w:val="22"/>
                </w:rPr>
                <w:fldChar w:fldCharType="end"/>
              </w:r>
              <w:r>
                <w:rPr>
                  <w:sz w:val="22"/>
                  <w:szCs w:val="22"/>
                </w:rPr>
                <w:t xml:space="preserve"> </w:t>
              </w:r>
            </w:ins>
          </w:p>
        </w:tc>
        <w:tc>
          <w:tcPr>
            <w:tcW w:w="2923" w:type="dxa"/>
          </w:tcPr>
          <w:p w14:paraId="09A3694C" w14:textId="1D94D682" w:rsidR="00A9182F" w:rsidRDefault="002A4BEF" w:rsidP="00471593">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w:t>
            </w:r>
            <w:r w:rsidR="00A9182F">
              <w:rPr>
                <w:sz w:val="22"/>
                <w:szCs w:val="22"/>
              </w:rPr>
              <w:t>334</w:t>
            </w:r>
            <w:r>
              <w:rPr>
                <w:sz w:val="22"/>
                <w:szCs w:val="22"/>
              </w:rPr>
              <w:t>)</w:t>
            </w:r>
            <w:r w:rsidR="00A9182F">
              <w:rPr>
                <w:sz w:val="22"/>
                <w:szCs w:val="22"/>
              </w:rPr>
              <w:t>-657-1883</w:t>
            </w:r>
          </w:p>
        </w:tc>
      </w:tr>
      <w:tr w:rsidR="00A9182F" w14:paraId="73C266C6" w14:textId="77777777" w:rsidTr="00471593">
        <w:tc>
          <w:tcPr>
            <w:cnfStyle w:val="001000000000" w:firstRow="0" w:lastRow="0" w:firstColumn="1" w:lastColumn="0" w:oddVBand="0" w:evenVBand="0" w:oddHBand="0" w:evenHBand="0" w:firstRowFirstColumn="0" w:firstRowLastColumn="0" w:lastRowFirstColumn="0" w:lastRowLastColumn="0"/>
            <w:tcW w:w="2956" w:type="dxa"/>
          </w:tcPr>
          <w:p w14:paraId="11329F02" w14:textId="50079E4B" w:rsidR="00A9182F" w:rsidRDefault="008F1244" w:rsidP="00471593">
            <w:pPr>
              <w:jc w:val="center"/>
              <w:rPr>
                <w:sz w:val="22"/>
                <w:szCs w:val="22"/>
              </w:rPr>
            </w:pPr>
            <w:r>
              <w:rPr>
                <w:sz w:val="22"/>
                <w:szCs w:val="22"/>
              </w:rPr>
              <w:t>B</w:t>
            </w:r>
            <w:r w:rsidR="00A9182F" w:rsidRPr="00356E83">
              <w:rPr>
                <w:sz w:val="22"/>
                <w:szCs w:val="22"/>
              </w:rPr>
              <w:t>oyd Stephens</w:t>
            </w:r>
          </w:p>
        </w:tc>
        <w:tc>
          <w:tcPr>
            <w:tcW w:w="3471" w:type="dxa"/>
          </w:tcPr>
          <w:p w14:paraId="5E0AB830" w14:textId="77777777" w:rsidR="00A9182F" w:rsidRDefault="00A94398" w:rsidP="00471593">
            <w:pPr>
              <w:jc w:val="center"/>
              <w:cnfStyle w:val="000000000000" w:firstRow="0" w:lastRow="0" w:firstColumn="0" w:lastColumn="0" w:oddVBand="0" w:evenVBand="0" w:oddHBand="0" w:evenHBand="0" w:firstRowFirstColumn="0" w:firstRowLastColumn="0" w:lastRowFirstColumn="0" w:lastRowLastColumn="0"/>
              <w:rPr>
                <w:sz w:val="22"/>
                <w:szCs w:val="22"/>
              </w:rPr>
            </w:pPr>
            <w:hyperlink r:id="rId7" w:history="1">
              <w:r w:rsidR="00A9182F" w:rsidRPr="007E589E">
                <w:rPr>
                  <w:rStyle w:val="Hyperlink"/>
                  <w:sz w:val="22"/>
                  <w:szCs w:val="22"/>
                </w:rPr>
                <w:t>bstephens@netelysis.com</w:t>
              </w:r>
            </w:hyperlink>
          </w:p>
        </w:tc>
        <w:tc>
          <w:tcPr>
            <w:tcW w:w="2923" w:type="dxa"/>
          </w:tcPr>
          <w:p w14:paraId="5C48E692" w14:textId="6FC47E5A" w:rsidR="00A9182F" w:rsidRDefault="002A4BEF" w:rsidP="00471593">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w:t>
            </w:r>
            <w:r w:rsidR="00E75CC6" w:rsidRPr="00E75CC6">
              <w:rPr>
                <w:sz w:val="22"/>
                <w:szCs w:val="22"/>
              </w:rPr>
              <w:t>334</w:t>
            </w:r>
            <w:r>
              <w:rPr>
                <w:sz w:val="22"/>
                <w:szCs w:val="22"/>
              </w:rPr>
              <w:t>)-213-</w:t>
            </w:r>
            <w:r w:rsidR="00E75CC6" w:rsidRPr="00E75CC6">
              <w:rPr>
                <w:sz w:val="22"/>
                <w:szCs w:val="22"/>
              </w:rPr>
              <w:t>1128</w:t>
            </w:r>
          </w:p>
        </w:tc>
      </w:tr>
      <w:tr w:rsidR="00A9182F" w14:paraId="34DA6B83" w14:textId="77777777" w:rsidTr="00471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6" w:type="dxa"/>
          </w:tcPr>
          <w:p w14:paraId="03ED9DD0" w14:textId="77777777" w:rsidR="00A9182F" w:rsidRDefault="00A9182F" w:rsidP="00471593">
            <w:pPr>
              <w:jc w:val="center"/>
              <w:rPr>
                <w:sz w:val="22"/>
                <w:szCs w:val="22"/>
              </w:rPr>
            </w:pPr>
            <w:r w:rsidRPr="00356E83">
              <w:rPr>
                <w:sz w:val="22"/>
                <w:szCs w:val="22"/>
              </w:rPr>
              <w:lastRenderedPageBreak/>
              <w:t>Josh Hinshaw</w:t>
            </w:r>
          </w:p>
        </w:tc>
        <w:tc>
          <w:tcPr>
            <w:tcW w:w="3471" w:type="dxa"/>
          </w:tcPr>
          <w:p w14:paraId="4DCBECFC" w14:textId="77777777" w:rsidR="00A9182F" w:rsidRDefault="00A94398" w:rsidP="00471593">
            <w:pPr>
              <w:jc w:val="center"/>
              <w:cnfStyle w:val="000000100000" w:firstRow="0" w:lastRow="0" w:firstColumn="0" w:lastColumn="0" w:oddVBand="0" w:evenVBand="0" w:oddHBand="1" w:evenHBand="0" w:firstRowFirstColumn="0" w:firstRowLastColumn="0" w:lastRowFirstColumn="0" w:lastRowLastColumn="0"/>
              <w:rPr>
                <w:sz w:val="22"/>
                <w:szCs w:val="22"/>
              </w:rPr>
            </w:pPr>
            <w:hyperlink r:id="rId8" w:history="1">
              <w:r w:rsidR="00A9182F" w:rsidRPr="007E589E">
                <w:rPr>
                  <w:rStyle w:val="Hyperlink"/>
                  <w:sz w:val="22"/>
                  <w:szCs w:val="22"/>
                </w:rPr>
                <w:t>joshua.hinshaw@us.af.mil</w:t>
              </w:r>
            </w:hyperlink>
            <w:r w:rsidR="00A9182F">
              <w:rPr>
                <w:sz w:val="22"/>
                <w:szCs w:val="22"/>
              </w:rPr>
              <w:br/>
            </w:r>
            <w:hyperlink r:id="rId9" w:history="1">
              <w:r w:rsidR="00A9182F" w:rsidRPr="007E589E">
                <w:rPr>
                  <w:rStyle w:val="Hyperlink"/>
                  <w:sz w:val="22"/>
                  <w:szCs w:val="22"/>
                </w:rPr>
                <w:t>ichiban.joto@gmail.com</w:t>
              </w:r>
            </w:hyperlink>
          </w:p>
        </w:tc>
        <w:tc>
          <w:tcPr>
            <w:tcW w:w="2923" w:type="dxa"/>
          </w:tcPr>
          <w:p w14:paraId="234F50C5" w14:textId="77777777" w:rsidR="00A9182F" w:rsidRDefault="00A9182F" w:rsidP="00471593">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(334) 546 – 1278</w:t>
            </w:r>
            <w:r>
              <w:rPr>
                <w:sz w:val="22"/>
                <w:szCs w:val="22"/>
              </w:rPr>
              <w:br/>
              <w:t>(334) 416 – 5153</w:t>
            </w:r>
          </w:p>
        </w:tc>
      </w:tr>
      <w:tr w:rsidR="00A9182F" w14:paraId="31D05B6B" w14:textId="77777777" w:rsidTr="00471593">
        <w:tc>
          <w:tcPr>
            <w:cnfStyle w:val="001000000000" w:firstRow="0" w:lastRow="0" w:firstColumn="1" w:lastColumn="0" w:oddVBand="0" w:evenVBand="0" w:oddHBand="0" w:evenHBand="0" w:firstRowFirstColumn="0" w:firstRowLastColumn="0" w:lastRowFirstColumn="0" w:lastRowLastColumn="0"/>
            <w:tcW w:w="2956" w:type="dxa"/>
          </w:tcPr>
          <w:p w14:paraId="3A5B412E" w14:textId="77777777" w:rsidR="00A9182F" w:rsidRPr="00356E83" w:rsidRDefault="00A9182F" w:rsidP="00471593">
            <w:pPr>
              <w:jc w:val="center"/>
              <w:rPr>
                <w:sz w:val="22"/>
                <w:szCs w:val="22"/>
              </w:rPr>
            </w:pPr>
            <w:r>
              <w:rPr>
                <w:sz w:val="22"/>
                <w:szCs w:val="22"/>
              </w:rPr>
              <w:t>Ken Heitkamp</w:t>
            </w:r>
          </w:p>
        </w:tc>
        <w:tc>
          <w:tcPr>
            <w:tcW w:w="3471" w:type="dxa"/>
          </w:tcPr>
          <w:p w14:paraId="59E04B37" w14:textId="77777777" w:rsidR="00A9182F" w:rsidRPr="007F4BAF" w:rsidRDefault="00DA06BB" w:rsidP="00471593">
            <w:pPr>
              <w:jc w:val="center"/>
              <w:cnfStyle w:val="000000000000" w:firstRow="0" w:lastRow="0" w:firstColumn="0" w:lastColumn="0" w:oddVBand="0" w:evenVBand="0" w:oddHBand="0" w:evenHBand="0" w:firstRowFirstColumn="0" w:firstRowLastColumn="0" w:lastRowFirstColumn="0" w:lastRowLastColumn="0"/>
              <w:rPr>
                <w:sz w:val="22"/>
                <w:rPrChange w:id="94" w:author="HINSHAW, JOSHUA D TSgt USAF AFMC AFLCMC/HICJ" w:date="2017-06-16T14:22:00Z">
                  <w:rPr/>
                </w:rPrChange>
              </w:rPr>
            </w:pPr>
            <w:r w:rsidRPr="007F4BAF">
              <w:rPr>
                <w:sz w:val="22"/>
                <w:rPrChange w:id="95" w:author="HINSHAW, JOSHUA D TSgt USAF AFMC AFLCMC/HICJ" w:date="2017-06-16T14:22:00Z">
                  <w:rPr>
                    <w:rStyle w:val="Hyperlink"/>
                  </w:rPr>
                </w:rPrChange>
              </w:rPr>
              <w:fldChar w:fldCharType="begin"/>
            </w:r>
            <w:r w:rsidRPr="007F4BAF">
              <w:rPr>
                <w:sz w:val="22"/>
                <w:rPrChange w:id="96" w:author="HINSHAW, JOSHUA D TSgt USAF AFMC AFLCMC/HICJ" w:date="2017-06-16T14:22:00Z">
                  <w:rPr/>
                </w:rPrChange>
              </w:rPr>
              <w:instrText xml:space="preserve"> HYPERLINK "mailto:Ken.heitkamp@charter.net" </w:instrText>
            </w:r>
            <w:r w:rsidRPr="007F4BAF">
              <w:rPr>
                <w:sz w:val="22"/>
                <w:rPrChange w:id="97" w:author="HINSHAW, JOSHUA D TSgt USAF AFMC AFLCMC/HICJ" w:date="2017-06-16T14:22:00Z">
                  <w:rPr>
                    <w:rStyle w:val="Hyperlink"/>
                  </w:rPr>
                </w:rPrChange>
              </w:rPr>
              <w:fldChar w:fldCharType="separate"/>
            </w:r>
            <w:r w:rsidR="00A9182F" w:rsidRPr="007F4BAF">
              <w:rPr>
                <w:rStyle w:val="Hyperlink"/>
                <w:sz w:val="22"/>
                <w:rPrChange w:id="98" w:author="HINSHAW, JOSHUA D TSgt USAF AFMC AFLCMC/HICJ" w:date="2017-06-16T14:22:00Z">
                  <w:rPr>
                    <w:rStyle w:val="Hyperlink"/>
                  </w:rPr>
                </w:rPrChange>
              </w:rPr>
              <w:t>Ken.heitkamp@charter.net</w:t>
            </w:r>
            <w:r w:rsidRPr="007F4BAF">
              <w:rPr>
                <w:rStyle w:val="Hyperlink"/>
                <w:sz w:val="22"/>
                <w:rPrChange w:id="99" w:author="HINSHAW, JOSHUA D TSgt USAF AFMC AFLCMC/HICJ" w:date="2017-06-16T14:22:00Z">
                  <w:rPr>
                    <w:rStyle w:val="Hyperlink"/>
                  </w:rPr>
                </w:rPrChange>
              </w:rPr>
              <w:fldChar w:fldCharType="end"/>
            </w:r>
          </w:p>
        </w:tc>
        <w:tc>
          <w:tcPr>
            <w:tcW w:w="2923" w:type="dxa"/>
          </w:tcPr>
          <w:p w14:paraId="0CB25E17" w14:textId="77777777" w:rsidR="00A9182F" w:rsidRDefault="00A9182F" w:rsidP="00471593">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(334)-224-6425</w:t>
            </w:r>
          </w:p>
        </w:tc>
      </w:tr>
      <w:tr w:rsidR="008F1244" w14:paraId="7EF22EC6" w14:textId="77777777" w:rsidTr="00471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6" w:type="dxa"/>
          </w:tcPr>
          <w:p w14:paraId="5162A03C" w14:textId="5FC93473" w:rsidR="008F1244" w:rsidRPr="007F4BAF" w:rsidRDefault="008F1244" w:rsidP="00471593">
            <w:pPr>
              <w:jc w:val="center"/>
              <w:rPr>
                <w:sz w:val="22"/>
                <w:szCs w:val="22"/>
                <w:rPrChange w:id="100" w:author="HINSHAW, JOSHUA D TSgt USAF AFMC AFLCMC/HICJ" w:date="2017-06-16T14:21:00Z">
                  <w:rPr>
                    <w:sz w:val="22"/>
                    <w:szCs w:val="22"/>
                    <w:highlight w:val="yellow"/>
                  </w:rPr>
                </w:rPrChange>
              </w:rPr>
            </w:pPr>
            <w:del w:id="101" w:author="HINSHAW, JOSHUA D TSgt USAF AFMC AFLCMC/HICJ" w:date="2017-06-16T14:19:00Z">
              <w:r w:rsidRPr="007F4BAF" w:rsidDel="007F4BAF">
                <w:rPr>
                  <w:sz w:val="22"/>
                  <w:szCs w:val="22"/>
                  <w:rPrChange w:id="102" w:author="HINSHAW, JOSHUA D TSgt USAF AFMC AFLCMC/HICJ" w:date="2017-06-16T14:21:00Z">
                    <w:rPr>
                      <w:sz w:val="22"/>
                      <w:szCs w:val="22"/>
                      <w:highlight w:val="yellow"/>
                    </w:rPr>
                  </w:rPrChange>
                </w:rPr>
                <w:delText>INSERT SAF/A6 POC</w:delText>
              </w:r>
            </w:del>
            <w:ins w:id="103" w:author="HINSHAW, JOSHUA D TSgt USAF AFMC AFLCMC/HICJ" w:date="2017-06-16T14:19:00Z">
              <w:r w:rsidR="007F4BAF" w:rsidRPr="007F4BAF">
                <w:rPr>
                  <w:sz w:val="22"/>
                  <w:szCs w:val="22"/>
                  <w:rPrChange w:id="104" w:author="HINSHAW, JOSHUA D TSgt USAF AFMC AFLCMC/HICJ" w:date="2017-06-16T14:21:00Z">
                    <w:rPr>
                      <w:sz w:val="22"/>
                      <w:szCs w:val="22"/>
                      <w:highlight w:val="yellow"/>
                    </w:rPr>
                  </w:rPrChange>
                </w:rPr>
                <w:t>Warren Lopez (HQ CIO A6</w:t>
              </w:r>
            </w:ins>
            <w:ins w:id="105" w:author="HINSHAW, JOSHUA D TSgt USAF AFMC AFLCMC/HICJ" w:date="2017-06-16T14:20:00Z">
              <w:r w:rsidR="007F4BAF" w:rsidRPr="007F4BAF">
                <w:rPr>
                  <w:sz w:val="22"/>
                  <w:szCs w:val="22"/>
                  <w:rPrChange w:id="106" w:author="HINSHAW, JOSHUA D TSgt USAF AFMC AFLCMC/HICJ" w:date="2017-06-16T14:21:00Z">
                    <w:rPr>
                      <w:sz w:val="22"/>
                      <w:szCs w:val="22"/>
                      <w:highlight w:val="yellow"/>
                    </w:rPr>
                  </w:rPrChange>
                </w:rPr>
                <w:t>)</w:t>
              </w:r>
            </w:ins>
          </w:p>
        </w:tc>
        <w:tc>
          <w:tcPr>
            <w:tcW w:w="3471" w:type="dxa"/>
          </w:tcPr>
          <w:p w14:paraId="4FA9F90F" w14:textId="378884BA" w:rsidR="008F1244" w:rsidRPr="007F4BAF" w:rsidRDefault="007F4BAF" w:rsidP="00471593">
            <w:pPr>
              <w:jc w:val="center"/>
              <w:cnfStyle w:val="000000100000" w:firstRow="0" w:lastRow="0" w:firstColumn="0" w:lastColumn="0" w:oddVBand="0" w:evenVBand="0" w:oddHBand="1" w:evenHBand="0" w:firstRowFirstColumn="0" w:firstRowLastColumn="0" w:lastRowFirstColumn="0" w:lastRowLastColumn="0"/>
              <w:rPr>
                <w:sz w:val="22"/>
                <w:szCs w:val="22"/>
                <w:rPrChange w:id="107" w:author="HINSHAW, JOSHUA D TSgt USAF AFMC AFLCMC/HICJ" w:date="2017-06-16T14:21:00Z">
                  <w:rPr>
                    <w:highlight w:val="yellow"/>
                  </w:rPr>
                </w:rPrChange>
              </w:rPr>
            </w:pPr>
            <w:ins w:id="108" w:author="HINSHAW, JOSHUA D TSgt USAF AFMC AFLCMC/HICJ" w:date="2017-06-16T14:21:00Z">
              <w:r>
                <w:rPr>
                  <w:sz w:val="22"/>
                  <w:szCs w:val="22"/>
                </w:rPr>
                <w:fldChar w:fldCharType="begin"/>
              </w:r>
              <w:r>
                <w:rPr>
                  <w:sz w:val="22"/>
                  <w:szCs w:val="22"/>
                </w:rPr>
                <w:instrText xml:space="preserve"> HYPERLINK "mailto:</w:instrText>
              </w:r>
            </w:ins>
            <w:ins w:id="109" w:author="HINSHAW, JOSHUA D TSgt USAF AFMC AFLCMC/HICJ" w:date="2017-06-16T14:19:00Z">
              <w:r w:rsidRPr="007F4BAF">
                <w:rPr>
                  <w:sz w:val="22"/>
                  <w:szCs w:val="22"/>
                  <w:rPrChange w:id="110" w:author="HINSHAW, JOSHUA D TSgt USAF AFMC AFLCMC/HICJ" w:date="2017-06-16T14:21:00Z">
                    <w:rPr>
                      <w:highlight w:val="yellow"/>
                    </w:rPr>
                  </w:rPrChange>
                </w:rPr>
                <w:instrText>Warren.lopez@us.af.mil</w:instrText>
              </w:r>
            </w:ins>
            <w:ins w:id="111" w:author="HINSHAW, JOSHUA D TSgt USAF AFMC AFLCMC/HICJ" w:date="2017-06-16T14:21:00Z">
              <w:r>
                <w:rPr>
                  <w:sz w:val="22"/>
                  <w:szCs w:val="22"/>
                </w:rPr>
                <w:instrText xml:space="preserve">" </w:instrText>
              </w:r>
              <w:r>
                <w:rPr>
                  <w:sz w:val="22"/>
                  <w:szCs w:val="22"/>
                </w:rPr>
                <w:fldChar w:fldCharType="separate"/>
              </w:r>
            </w:ins>
            <w:ins w:id="112" w:author="HINSHAW, JOSHUA D TSgt USAF AFMC AFLCMC/HICJ" w:date="2017-06-16T14:19:00Z">
              <w:r w:rsidRPr="001E4D23">
                <w:rPr>
                  <w:rStyle w:val="Hyperlink"/>
                  <w:sz w:val="22"/>
                  <w:szCs w:val="22"/>
                  <w:rPrChange w:id="113" w:author="HINSHAW, JOSHUA D TSgt USAF AFMC AFLCMC/HICJ" w:date="2017-06-16T14:21:00Z">
                    <w:rPr>
                      <w:highlight w:val="yellow"/>
                    </w:rPr>
                  </w:rPrChange>
                </w:rPr>
                <w:t>Warren.lopez@us.af.mil</w:t>
              </w:r>
            </w:ins>
            <w:ins w:id="114" w:author="HINSHAW, JOSHUA D TSgt USAF AFMC AFLCMC/HICJ" w:date="2017-06-16T14:21:00Z">
              <w:r>
                <w:rPr>
                  <w:sz w:val="22"/>
                  <w:szCs w:val="22"/>
                </w:rPr>
                <w:fldChar w:fldCharType="end"/>
              </w:r>
              <w:r>
                <w:rPr>
                  <w:sz w:val="22"/>
                  <w:szCs w:val="22"/>
                </w:rPr>
                <w:t xml:space="preserve"> </w:t>
              </w:r>
            </w:ins>
          </w:p>
        </w:tc>
        <w:tc>
          <w:tcPr>
            <w:tcW w:w="2923" w:type="dxa"/>
          </w:tcPr>
          <w:p w14:paraId="46C4976E" w14:textId="77777777" w:rsidR="008F1244" w:rsidRPr="007F4BAF" w:rsidRDefault="008F1244" w:rsidP="00471593">
            <w:pPr>
              <w:jc w:val="center"/>
              <w:cnfStyle w:val="000000100000" w:firstRow="0" w:lastRow="0" w:firstColumn="0" w:lastColumn="0" w:oddVBand="0" w:evenVBand="0" w:oddHBand="1" w:evenHBand="0" w:firstRowFirstColumn="0" w:firstRowLastColumn="0" w:lastRowFirstColumn="0" w:lastRowLastColumn="0"/>
              <w:rPr>
                <w:sz w:val="22"/>
                <w:szCs w:val="22"/>
                <w:rPrChange w:id="115" w:author="HINSHAW, JOSHUA D TSgt USAF AFMC AFLCMC/HICJ" w:date="2017-06-16T14:21:00Z">
                  <w:rPr>
                    <w:sz w:val="22"/>
                    <w:szCs w:val="22"/>
                    <w:highlight w:val="yellow"/>
                  </w:rPr>
                </w:rPrChange>
              </w:rPr>
            </w:pPr>
          </w:p>
        </w:tc>
      </w:tr>
      <w:tr w:rsidR="008F1244" w14:paraId="292053FE" w14:textId="77777777" w:rsidTr="00471593">
        <w:tc>
          <w:tcPr>
            <w:cnfStyle w:val="001000000000" w:firstRow="0" w:lastRow="0" w:firstColumn="1" w:lastColumn="0" w:oddVBand="0" w:evenVBand="0" w:oddHBand="0" w:evenHBand="0" w:firstRowFirstColumn="0" w:firstRowLastColumn="0" w:lastRowFirstColumn="0" w:lastRowLastColumn="0"/>
            <w:tcW w:w="2956" w:type="dxa"/>
          </w:tcPr>
          <w:p w14:paraId="2BF95DA3" w14:textId="15137818" w:rsidR="008F1244" w:rsidRPr="007F4BAF" w:rsidRDefault="008F1244" w:rsidP="00471593">
            <w:pPr>
              <w:jc w:val="center"/>
              <w:rPr>
                <w:sz w:val="22"/>
                <w:szCs w:val="22"/>
                <w:rPrChange w:id="116" w:author="HINSHAW, JOSHUA D TSgt USAF AFMC AFLCMC/HICJ" w:date="2017-06-16T14:21:00Z">
                  <w:rPr>
                    <w:sz w:val="22"/>
                    <w:szCs w:val="22"/>
                    <w:highlight w:val="yellow"/>
                  </w:rPr>
                </w:rPrChange>
              </w:rPr>
            </w:pPr>
            <w:del w:id="117" w:author="HINSHAW, JOSHUA D TSgt USAF AFMC AFLCMC/HICJ" w:date="2017-06-16T14:21:00Z">
              <w:r w:rsidRPr="007F4BAF" w:rsidDel="007F4BAF">
                <w:rPr>
                  <w:sz w:val="22"/>
                  <w:szCs w:val="22"/>
                  <w:rPrChange w:id="118" w:author="HINSHAW, JOSHUA D TSgt USAF AFMC AFLCMC/HICJ" w:date="2017-06-16T14:21:00Z">
                    <w:rPr>
                      <w:sz w:val="22"/>
                      <w:szCs w:val="22"/>
                      <w:highlight w:val="yellow"/>
                    </w:rPr>
                  </w:rPrChange>
                </w:rPr>
                <w:delText>INSERT PEO BES POC</w:delText>
              </w:r>
            </w:del>
            <w:ins w:id="119" w:author="HINSHAW, JOSHUA D TSgt USAF AFMC AFLCMC/HICJ" w:date="2017-06-16T14:21:00Z">
              <w:r w:rsidR="007F4BAF" w:rsidRPr="007F4BAF">
                <w:rPr>
                  <w:sz w:val="22"/>
                  <w:szCs w:val="22"/>
                  <w:rPrChange w:id="120" w:author="HINSHAW, JOSHUA D TSgt USAF AFMC AFLCMC/HICJ" w:date="2017-06-16T14:21:00Z">
                    <w:rPr>
                      <w:sz w:val="22"/>
                      <w:szCs w:val="22"/>
                      <w:highlight w:val="yellow"/>
                    </w:rPr>
                  </w:rPrChange>
                </w:rPr>
                <w:t>Peter Kim (SES HQ/A3C/A6C)</w:t>
              </w:r>
            </w:ins>
          </w:p>
        </w:tc>
        <w:tc>
          <w:tcPr>
            <w:tcW w:w="3471" w:type="dxa"/>
          </w:tcPr>
          <w:p w14:paraId="188A0BDC" w14:textId="77777777" w:rsidR="008F1244" w:rsidRPr="007F4BAF" w:rsidRDefault="008F1244" w:rsidP="00471593">
            <w:pPr>
              <w:jc w:val="center"/>
              <w:cnfStyle w:val="000000000000" w:firstRow="0" w:lastRow="0" w:firstColumn="0" w:lastColumn="0" w:oddVBand="0" w:evenVBand="0" w:oddHBand="0" w:evenHBand="0" w:firstRowFirstColumn="0" w:firstRowLastColumn="0" w:lastRowFirstColumn="0" w:lastRowLastColumn="0"/>
              <w:rPr>
                <w:sz w:val="22"/>
                <w:szCs w:val="22"/>
                <w:rPrChange w:id="121" w:author="HINSHAW, JOSHUA D TSgt USAF AFMC AFLCMC/HICJ" w:date="2017-06-16T14:21:00Z">
                  <w:rPr>
                    <w:highlight w:val="yellow"/>
                  </w:rPr>
                </w:rPrChange>
              </w:rPr>
            </w:pPr>
          </w:p>
        </w:tc>
        <w:tc>
          <w:tcPr>
            <w:tcW w:w="2923" w:type="dxa"/>
          </w:tcPr>
          <w:p w14:paraId="02F5C201" w14:textId="77777777" w:rsidR="008F1244" w:rsidRPr="007F4BAF" w:rsidRDefault="008F1244" w:rsidP="00471593">
            <w:pPr>
              <w:jc w:val="center"/>
              <w:cnfStyle w:val="000000000000" w:firstRow="0" w:lastRow="0" w:firstColumn="0" w:lastColumn="0" w:oddVBand="0" w:evenVBand="0" w:oddHBand="0" w:evenHBand="0" w:firstRowFirstColumn="0" w:firstRowLastColumn="0" w:lastRowFirstColumn="0" w:lastRowLastColumn="0"/>
              <w:rPr>
                <w:sz w:val="22"/>
                <w:szCs w:val="22"/>
                <w:rPrChange w:id="122" w:author="HINSHAW, JOSHUA D TSgt USAF AFMC AFLCMC/HICJ" w:date="2017-06-16T14:21:00Z">
                  <w:rPr>
                    <w:sz w:val="22"/>
                    <w:szCs w:val="22"/>
                    <w:highlight w:val="yellow"/>
                  </w:rPr>
                </w:rPrChange>
              </w:rPr>
            </w:pPr>
          </w:p>
        </w:tc>
      </w:tr>
      <w:tr w:rsidR="007F4BAF" w14:paraId="26BB92BD" w14:textId="77777777" w:rsidTr="00471593">
        <w:trPr>
          <w:cnfStyle w:val="000000100000" w:firstRow="0" w:lastRow="0" w:firstColumn="0" w:lastColumn="0" w:oddVBand="0" w:evenVBand="0" w:oddHBand="1" w:evenHBand="0" w:firstRowFirstColumn="0" w:firstRowLastColumn="0" w:lastRowFirstColumn="0" w:lastRowLastColumn="0"/>
          <w:ins w:id="123" w:author="HINSHAW, JOSHUA D TSgt USAF AFMC AFLCMC/HICJ" w:date="2017-06-16T14:20:00Z"/>
        </w:trPr>
        <w:tc>
          <w:tcPr>
            <w:cnfStyle w:val="001000000000" w:firstRow="0" w:lastRow="0" w:firstColumn="1" w:lastColumn="0" w:oddVBand="0" w:evenVBand="0" w:oddHBand="0" w:evenHBand="0" w:firstRowFirstColumn="0" w:firstRowLastColumn="0" w:lastRowFirstColumn="0" w:lastRowLastColumn="0"/>
            <w:tcW w:w="2956" w:type="dxa"/>
          </w:tcPr>
          <w:p w14:paraId="3A589301" w14:textId="627F79CA" w:rsidR="007F4BAF" w:rsidRPr="008F1244" w:rsidRDefault="007F4BAF" w:rsidP="00471593">
            <w:pPr>
              <w:jc w:val="center"/>
              <w:rPr>
                <w:ins w:id="124" w:author="HINSHAW, JOSHUA D TSgt USAF AFMC AFLCMC/HICJ" w:date="2017-06-16T14:20:00Z"/>
                <w:sz w:val="22"/>
                <w:szCs w:val="22"/>
                <w:highlight w:val="yellow"/>
              </w:rPr>
            </w:pPr>
            <w:bookmarkStart w:id="125" w:name="_GoBack"/>
            <w:bookmarkEnd w:id="125"/>
            <w:ins w:id="126" w:author="HINSHAW, JOSHUA D TSgt USAF AFMC AFLCMC/HICJ" w:date="2017-06-16T14:20:00Z">
              <w:r w:rsidRPr="008F1244">
                <w:rPr>
                  <w:sz w:val="22"/>
                  <w:szCs w:val="22"/>
                  <w:highlight w:val="yellow"/>
                </w:rPr>
                <w:t>INSERT PEO BES POC</w:t>
              </w:r>
            </w:ins>
          </w:p>
        </w:tc>
        <w:tc>
          <w:tcPr>
            <w:tcW w:w="3471" w:type="dxa"/>
          </w:tcPr>
          <w:p w14:paraId="730C6A20" w14:textId="77777777" w:rsidR="007F4BAF" w:rsidRPr="008F1244" w:rsidRDefault="007F4BAF" w:rsidP="00471593">
            <w:pPr>
              <w:jc w:val="center"/>
              <w:cnfStyle w:val="000000100000" w:firstRow="0" w:lastRow="0" w:firstColumn="0" w:lastColumn="0" w:oddVBand="0" w:evenVBand="0" w:oddHBand="1" w:evenHBand="0" w:firstRowFirstColumn="0" w:firstRowLastColumn="0" w:lastRowFirstColumn="0" w:lastRowLastColumn="0"/>
              <w:rPr>
                <w:ins w:id="127" w:author="HINSHAW, JOSHUA D TSgt USAF AFMC AFLCMC/HICJ" w:date="2017-06-16T14:20:00Z"/>
                <w:highlight w:val="yellow"/>
              </w:rPr>
            </w:pPr>
          </w:p>
        </w:tc>
        <w:tc>
          <w:tcPr>
            <w:tcW w:w="2923" w:type="dxa"/>
          </w:tcPr>
          <w:p w14:paraId="3E503986" w14:textId="77777777" w:rsidR="007F4BAF" w:rsidRPr="008F1244" w:rsidRDefault="007F4BAF" w:rsidP="00471593">
            <w:pPr>
              <w:jc w:val="center"/>
              <w:cnfStyle w:val="000000100000" w:firstRow="0" w:lastRow="0" w:firstColumn="0" w:lastColumn="0" w:oddVBand="0" w:evenVBand="0" w:oddHBand="1" w:evenHBand="0" w:firstRowFirstColumn="0" w:firstRowLastColumn="0" w:lastRowFirstColumn="0" w:lastRowLastColumn="0"/>
              <w:rPr>
                <w:ins w:id="128" w:author="HINSHAW, JOSHUA D TSgt USAF AFMC AFLCMC/HICJ" w:date="2017-06-16T14:20:00Z"/>
                <w:sz w:val="22"/>
                <w:szCs w:val="22"/>
                <w:highlight w:val="yellow"/>
              </w:rPr>
            </w:pPr>
          </w:p>
        </w:tc>
      </w:tr>
      <w:tr w:rsidR="008F1244" w14:paraId="0F86ED66" w14:textId="77777777" w:rsidTr="00471593">
        <w:tc>
          <w:tcPr>
            <w:cnfStyle w:val="001000000000" w:firstRow="0" w:lastRow="0" w:firstColumn="1" w:lastColumn="0" w:oddVBand="0" w:evenVBand="0" w:oddHBand="0" w:evenHBand="0" w:firstRowFirstColumn="0" w:firstRowLastColumn="0" w:lastRowFirstColumn="0" w:lastRowLastColumn="0"/>
            <w:tcW w:w="2956" w:type="dxa"/>
          </w:tcPr>
          <w:p w14:paraId="5842F085" w14:textId="6EE9B451" w:rsidR="008F1244" w:rsidRPr="008F1244" w:rsidRDefault="008F1244" w:rsidP="00471593">
            <w:pPr>
              <w:jc w:val="center"/>
              <w:rPr>
                <w:sz w:val="22"/>
                <w:szCs w:val="22"/>
                <w:highlight w:val="yellow"/>
              </w:rPr>
            </w:pPr>
            <w:r w:rsidRPr="008F1244">
              <w:rPr>
                <w:sz w:val="22"/>
                <w:szCs w:val="22"/>
                <w:highlight w:val="yellow"/>
              </w:rPr>
              <w:t>INSERT AU POC</w:t>
            </w:r>
          </w:p>
        </w:tc>
        <w:tc>
          <w:tcPr>
            <w:tcW w:w="3471" w:type="dxa"/>
          </w:tcPr>
          <w:p w14:paraId="1B120678" w14:textId="77777777" w:rsidR="008F1244" w:rsidRPr="008F1244" w:rsidRDefault="008F1244" w:rsidP="00471593">
            <w:pPr>
              <w:jc w:val="center"/>
              <w:cnfStyle w:val="000000000000" w:firstRow="0" w:lastRow="0" w:firstColumn="0" w:lastColumn="0" w:oddVBand="0" w:evenVBand="0" w:oddHBand="0" w:evenHBand="0" w:firstRowFirstColumn="0" w:firstRowLastColumn="0" w:lastRowFirstColumn="0" w:lastRowLastColumn="0"/>
              <w:rPr>
                <w:highlight w:val="yellow"/>
              </w:rPr>
            </w:pPr>
          </w:p>
        </w:tc>
        <w:tc>
          <w:tcPr>
            <w:tcW w:w="2923" w:type="dxa"/>
          </w:tcPr>
          <w:p w14:paraId="1D8EEF81" w14:textId="77777777" w:rsidR="008F1244" w:rsidRPr="008F1244" w:rsidRDefault="008F1244" w:rsidP="00471593">
            <w:pPr>
              <w:jc w:val="center"/>
              <w:cnfStyle w:val="000000000000" w:firstRow="0" w:lastRow="0" w:firstColumn="0" w:lastColumn="0" w:oddVBand="0" w:evenVBand="0" w:oddHBand="0" w:evenHBand="0" w:firstRowFirstColumn="0" w:firstRowLastColumn="0" w:lastRowFirstColumn="0" w:lastRowLastColumn="0"/>
              <w:rPr>
                <w:sz w:val="22"/>
                <w:szCs w:val="22"/>
                <w:highlight w:val="yellow"/>
              </w:rPr>
            </w:pPr>
          </w:p>
        </w:tc>
      </w:tr>
    </w:tbl>
    <w:p w14:paraId="214FE127" w14:textId="77777777" w:rsidR="00A9182F" w:rsidRDefault="00A9182F" w:rsidP="00A9182F">
      <w:pPr>
        <w:rPr>
          <w:sz w:val="22"/>
          <w:szCs w:val="22"/>
        </w:rPr>
      </w:pPr>
    </w:p>
    <w:p w14:paraId="0103AE12" w14:textId="296C10E8" w:rsidR="005E7975" w:rsidRDefault="005E7975" w:rsidP="00F34593">
      <w:pPr>
        <w:rPr>
          <w:sz w:val="22"/>
          <w:szCs w:val="22"/>
        </w:rPr>
      </w:pPr>
    </w:p>
    <w:sectPr w:rsidR="005E7975" w:rsidSect="0043657C">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0689F4" w14:textId="77777777" w:rsidR="00A94398" w:rsidRDefault="00A94398" w:rsidP="00034A16">
      <w:r>
        <w:separator/>
      </w:r>
    </w:p>
  </w:endnote>
  <w:endnote w:type="continuationSeparator" w:id="0">
    <w:p w14:paraId="6A59CDB8" w14:textId="77777777" w:rsidR="00A94398" w:rsidRDefault="00A94398" w:rsidP="00034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A6CA71" w14:textId="3F9ED520" w:rsidR="00991206" w:rsidRDefault="00991206">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F8740B">
      <w:rPr>
        <w:caps/>
        <w:noProof/>
        <w:color w:val="4472C4" w:themeColor="accent1"/>
      </w:rPr>
      <w:t>4</w:t>
    </w:r>
    <w:r>
      <w:rPr>
        <w:caps/>
        <w:noProof/>
        <w:color w:val="4472C4" w:themeColor="accent1"/>
      </w:rPr>
      <w:fldChar w:fldCharType="end"/>
    </w:r>
  </w:p>
  <w:p w14:paraId="17DC0CF5" w14:textId="77777777" w:rsidR="00991206" w:rsidRDefault="0099120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90FDEC" w14:textId="77777777" w:rsidR="00A94398" w:rsidRDefault="00A94398" w:rsidP="00034A16">
      <w:r>
        <w:separator/>
      </w:r>
    </w:p>
  </w:footnote>
  <w:footnote w:type="continuationSeparator" w:id="0">
    <w:p w14:paraId="6A678271" w14:textId="77777777" w:rsidR="00A94398" w:rsidRDefault="00A94398" w:rsidP="00034A1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8A0CE9" w14:textId="5FD35D96" w:rsidR="00034A16" w:rsidRDefault="00485887">
    <w:pPr>
      <w:pStyle w:val="Header"/>
      <w:tabs>
        <w:tab w:val="clear" w:pos="4680"/>
        <w:tab w:val="clear" w:pos="9360"/>
      </w:tabs>
      <w:jc w:val="right"/>
      <w:rPr>
        <w:color w:val="4472C4" w:themeColor="accent1"/>
      </w:rPr>
    </w:pPr>
    <w:r>
      <w:rPr>
        <w:color w:val="4472C4" w:themeColor="accent1"/>
      </w:rPr>
      <w:t>innovateAFITC</w:t>
    </w:r>
    <w:r w:rsidR="00034A16">
      <w:rPr>
        <w:color w:val="4472C4" w:themeColor="accent1"/>
      </w:rPr>
      <w:t xml:space="preserve"> | 25 April 2017</w:t>
    </w:r>
  </w:p>
  <w:p w14:paraId="1D1E48CC" w14:textId="77777777" w:rsidR="00034A16" w:rsidRDefault="00034A16" w:rsidP="00034A16">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E30BA"/>
    <w:multiLevelType w:val="hybridMultilevel"/>
    <w:tmpl w:val="F6607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EE478B"/>
    <w:multiLevelType w:val="hybridMultilevel"/>
    <w:tmpl w:val="D94CE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786DF1"/>
    <w:multiLevelType w:val="hybridMultilevel"/>
    <w:tmpl w:val="F856B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561D0C"/>
    <w:multiLevelType w:val="hybridMultilevel"/>
    <w:tmpl w:val="0E80B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44033E"/>
    <w:multiLevelType w:val="hybridMultilevel"/>
    <w:tmpl w:val="2D0A2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DF450D"/>
    <w:multiLevelType w:val="hybridMultilevel"/>
    <w:tmpl w:val="A8623E90"/>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6">
    <w:nsid w:val="3E5E6F95"/>
    <w:multiLevelType w:val="hybridMultilevel"/>
    <w:tmpl w:val="C97413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nsid w:val="508F453F"/>
    <w:multiLevelType w:val="hybridMultilevel"/>
    <w:tmpl w:val="521A3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011BCA"/>
    <w:multiLevelType w:val="hybridMultilevel"/>
    <w:tmpl w:val="A96C2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430296"/>
    <w:multiLevelType w:val="hybridMultilevel"/>
    <w:tmpl w:val="8B50E8B4"/>
    <w:lvl w:ilvl="0" w:tplc="F8D813D0">
      <w:start w:val="78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FE7FC9"/>
    <w:multiLevelType w:val="hybridMultilevel"/>
    <w:tmpl w:val="1082B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27392E"/>
    <w:multiLevelType w:val="hybridMultilevel"/>
    <w:tmpl w:val="CE868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E959C1"/>
    <w:multiLevelType w:val="hybridMultilevel"/>
    <w:tmpl w:val="0BBA2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2"/>
  </w:num>
  <w:num w:numId="4">
    <w:abstractNumId w:val="10"/>
  </w:num>
  <w:num w:numId="5">
    <w:abstractNumId w:val="6"/>
  </w:num>
  <w:num w:numId="6">
    <w:abstractNumId w:val="3"/>
  </w:num>
  <w:num w:numId="7">
    <w:abstractNumId w:val="1"/>
  </w:num>
  <w:num w:numId="8">
    <w:abstractNumId w:val="5"/>
  </w:num>
  <w:num w:numId="9">
    <w:abstractNumId w:val="7"/>
  </w:num>
  <w:num w:numId="10">
    <w:abstractNumId w:val="11"/>
  </w:num>
  <w:num w:numId="11">
    <w:abstractNumId w:val="2"/>
  </w:num>
  <w:num w:numId="12">
    <w:abstractNumId w:val="9"/>
  </w:num>
  <w:num w:numId="13">
    <w:abstractNumId w:val="8"/>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INSHAW, JOSHUA D TSgt USAF AFMC AFLCMC/HICJ">
    <w15:presenceInfo w15:providerId="AD" w15:userId="S-1-5-21-1271409858-1095883707-2794662393-183808"/>
  </w15:person>
  <w15:person w15:author="Joshua Hinshaw">
    <w15:presenceInfo w15:providerId="Windows Live" w15:userId="46946ba1e69d37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A16"/>
    <w:rsid w:val="000125C6"/>
    <w:rsid w:val="00016208"/>
    <w:rsid w:val="0002098B"/>
    <w:rsid w:val="00034A16"/>
    <w:rsid w:val="00051FA4"/>
    <w:rsid w:val="000B599E"/>
    <w:rsid w:val="000E611A"/>
    <w:rsid w:val="000F24BF"/>
    <w:rsid w:val="00121BD1"/>
    <w:rsid w:val="00183253"/>
    <w:rsid w:val="001968BA"/>
    <w:rsid w:val="001A508A"/>
    <w:rsid w:val="001B1428"/>
    <w:rsid w:val="001B4BFB"/>
    <w:rsid w:val="00215341"/>
    <w:rsid w:val="00233E0A"/>
    <w:rsid w:val="00235177"/>
    <w:rsid w:val="00245AC6"/>
    <w:rsid w:val="00255CE0"/>
    <w:rsid w:val="0025655A"/>
    <w:rsid w:val="00261601"/>
    <w:rsid w:val="002712AF"/>
    <w:rsid w:val="002A4BEF"/>
    <w:rsid w:val="002D2FAB"/>
    <w:rsid w:val="003147E5"/>
    <w:rsid w:val="00325EF5"/>
    <w:rsid w:val="00355F5E"/>
    <w:rsid w:val="00356E83"/>
    <w:rsid w:val="00364367"/>
    <w:rsid w:val="00374304"/>
    <w:rsid w:val="00384CA9"/>
    <w:rsid w:val="003942DA"/>
    <w:rsid w:val="003A4FAC"/>
    <w:rsid w:val="003F09DD"/>
    <w:rsid w:val="003F4C24"/>
    <w:rsid w:val="00410DFE"/>
    <w:rsid w:val="0043657C"/>
    <w:rsid w:val="0044414B"/>
    <w:rsid w:val="00446207"/>
    <w:rsid w:val="00460066"/>
    <w:rsid w:val="00466ED8"/>
    <w:rsid w:val="00480764"/>
    <w:rsid w:val="00485887"/>
    <w:rsid w:val="004952D0"/>
    <w:rsid w:val="004B3B60"/>
    <w:rsid w:val="004C1371"/>
    <w:rsid w:val="004D00A3"/>
    <w:rsid w:val="004D199A"/>
    <w:rsid w:val="004D5BAD"/>
    <w:rsid w:val="004F3C50"/>
    <w:rsid w:val="00504574"/>
    <w:rsid w:val="005229F1"/>
    <w:rsid w:val="005571D7"/>
    <w:rsid w:val="005573AF"/>
    <w:rsid w:val="0058091B"/>
    <w:rsid w:val="005E1B66"/>
    <w:rsid w:val="005E53CB"/>
    <w:rsid w:val="005E7975"/>
    <w:rsid w:val="00603C24"/>
    <w:rsid w:val="00614FD2"/>
    <w:rsid w:val="006218A7"/>
    <w:rsid w:val="00622CE6"/>
    <w:rsid w:val="00644D8E"/>
    <w:rsid w:val="0064708A"/>
    <w:rsid w:val="00667E3E"/>
    <w:rsid w:val="0068209C"/>
    <w:rsid w:val="0068568F"/>
    <w:rsid w:val="00687BE9"/>
    <w:rsid w:val="0074687D"/>
    <w:rsid w:val="0077018B"/>
    <w:rsid w:val="007F4BAF"/>
    <w:rsid w:val="00806801"/>
    <w:rsid w:val="00834822"/>
    <w:rsid w:val="0083756D"/>
    <w:rsid w:val="008643D7"/>
    <w:rsid w:val="00876324"/>
    <w:rsid w:val="008D0CA2"/>
    <w:rsid w:val="008E0BD4"/>
    <w:rsid w:val="008F1244"/>
    <w:rsid w:val="008F43FE"/>
    <w:rsid w:val="009011CB"/>
    <w:rsid w:val="00925F73"/>
    <w:rsid w:val="00952C0E"/>
    <w:rsid w:val="009876F7"/>
    <w:rsid w:val="00991206"/>
    <w:rsid w:val="009C00D3"/>
    <w:rsid w:val="00A021AB"/>
    <w:rsid w:val="00A02E47"/>
    <w:rsid w:val="00A136E0"/>
    <w:rsid w:val="00A4078F"/>
    <w:rsid w:val="00A533C3"/>
    <w:rsid w:val="00A56139"/>
    <w:rsid w:val="00A57C3A"/>
    <w:rsid w:val="00A81E30"/>
    <w:rsid w:val="00A9182F"/>
    <w:rsid w:val="00A94398"/>
    <w:rsid w:val="00AC1C1F"/>
    <w:rsid w:val="00AD1783"/>
    <w:rsid w:val="00AF19C2"/>
    <w:rsid w:val="00AF3349"/>
    <w:rsid w:val="00B13F4D"/>
    <w:rsid w:val="00B14AF0"/>
    <w:rsid w:val="00B17728"/>
    <w:rsid w:val="00B22CCD"/>
    <w:rsid w:val="00B25912"/>
    <w:rsid w:val="00B265C5"/>
    <w:rsid w:val="00B57229"/>
    <w:rsid w:val="00B61812"/>
    <w:rsid w:val="00B95562"/>
    <w:rsid w:val="00B971FC"/>
    <w:rsid w:val="00BC51FC"/>
    <w:rsid w:val="00BF5F2E"/>
    <w:rsid w:val="00C35551"/>
    <w:rsid w:val="00C35C48"/>
    <w:rsid w:val="00C36326"/>
    <w:rsid w:val="00C4524A"/>
    <w:rsid w:val="00C56845"/>
    <w:rsid w:val="00C62412"/>
    <w:rsid w:val="00C70F38"/>
    <w:rsid w:val="00C716B0"/>
    <w:rsid w:val="00CB7919"/>
    <w:rsid w:val="00CE3DE5"/>
    <w:rsid w:val="00D053B9"/>
    <w:rsid w:val="00D23994"/>
    <w:rsid w:val="00D70BE3"/>
    <w:rsid w:val="00DA06BB"/>
    <w:rsid w:val="00DB4936"/>
    <w:rsid w:val="00DC3894"/>
    <w:rsid w:val="00DE354B"/>
    <w:rsid w:val="00E23D69"/>
    <w:rsid w:val="00E40A88"/>
    <w:rsid w:val="00E62E52"/>
    <w:rsid w:val="00E66011"/>
    <w:rsid w:val="00E75CC6"/>
    <w:rsid w:val="00EA37D5"/>
    <w:rsid w:val="00EB2EAC"/>
    <w:rsid w:val="00F20E8A"/>
    <w:rsid w:val="00F34593"/>
    <w:rsid w:val="00F34FC8"/>
    <w:rsid w:val="00F8740B"/>
    <w:rsid w:val="00FA28FA"/>
    <w:rsid w:val="00FE39D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5445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4A16"/>
    <w:pPr>
      <w:tabs>
        <w:tab w:val="center" w:pos="4680"/>
        <w:tab w:val="right" w:pos="9360"/>
      </w:tabs>
    </w:pPr>
  </w:style>
  <w:style w:type="character" w:customStyle="1" w:styleId="HeaderChar">
    <w:name w:val="Header Char"/>
    <w:basedOn w:val="DefaultParagraphFont"/>
    <w:link w:val="Header"/>
    <w:uiPriority w:val="99"/>
    <w:rsid w:val="00034A16"/>
  </w:style>
  <w:style w:type="paragraph" w:styleId="Footer">
    <w:name w:val="footer"/>
    <w:basedOn w:val="Normal"/>
    <w:link w:val="FooterChar"/>
    <w:uiPriority w:val="99"/>
    <w:unhideWhenUsed/>
    <w:rsid w:val="00034A16"/>
    <w:pPr>
      <w:tabs>
        <w:tab w:val="center" w:pos="4680"/>
        <w:tab w:val="right" w:pos="9360"/>
      </w:tabs>
    </w:pPr>
  </w:style>
  <w:style w:type="character" w:customStyle="1" w:styleId="FooterChar">
    <w:name w:val="Footer Char"/>
    <w:basedOn w:val="DefaultParagraphFont"/>
    <w:link w:val="Footer"/>
    <w:uiPriority w:val="99"/>
    <w:rsid w:val="00034A16"/>
  </w:style>
  <w:style w:type="paragraph" w:styleId="NoSpacing">
    <w:name w:val="No Spacing"/>
    <w:uiPriority w:val="1"/>
    <w:qFormat/>
    <w:rsid w:val="00034A16"/>
    <w:rPr>
      <w:rFonts w:eastAsiaTheme="minorEastAsia"/>
      <w:sz w:val="22"/>
      <w:szCs w:val="22"/>
      <w:lang w:eastAsia="zh-CN"/>
    </w:rPr>
  </w:style>
  <w:style w:type="character" w:styleId="PlaceholderText">
    <w:name w:val="Placeholder Text"/>
    <w:basedOn w:val="DefaultParagraphFont"/>
    <w:uiPriority w:val="99"/>
    <w:semiHidden/>
    <w:rsid w:val="00034A16"/>
    <w:rPr>
      <w:color w:val="808080"/>
    </w:rPr>
  </w:style>
  <w:style w:type="paragraph" w:styleId="ListParagraph">
    <w:name w:val="List Paragraph"/>
    <w:basedOn w:val="Normal"/>
    <w:uiPriority w:val="34"/>
    <w:qFormat/>
    <w:rsid w:val="00504574"/>
    <w:pPr>
      <w:ind w:left="720"/>
      <w:contextualSpacing/>
    </w:pPr>
  </w:style>
  <w:style w:type="table" w:styleId="TableGrid">
    <w:name w:val="Table Grid"/>
    <w:basedOn w:val="TableNormal"/>
    <w:uiPriority w:val="39"/>
    <w:rsid w:val="00356E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3">
    <w:name w:val="Grid Table 4 Accent 3"/>
    <w:basedOn w:val="TableNormal"/>
    <w:uiPriority w:val="49"/>
    <w:rsid w:val="00356E83"/>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356E83"/>
    <w:rPr>
      <w:color w:val="0563C1" w:themeColor="hyperlink"/>
      <w:u w:val="single"/>
    </w:rPr>
  </w:style>
  <w:style w:type="paragraph" w:styleId="BalloonText">
    <w:name w:val="Balloon Text"/>
    <w:basedOn w:val="Normal"/>
    <w:link w:val="BalloonTextChar"/>
    <w:uiPriority w:val="99"/>
    <w:semiHidden/>
    <w:unhideWhenUsed/>
    <w:rsid w:val="00B265C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265C5"/>
    <w:rPr>
      <w:rFonts w:ascii="Times New Roman" w:hAnsi="Times New Roman" w:cs="Times New Roman"/>
      <w:sz w:val="18"/>
      <w:szCs w:val="18"/>
    </w:rPr>
  </w:style>
  <w:style w:type="table" w:styleId="GridTable5Dark-Accent3">
    <w:name w:val="Grid Table 5 Dark Accent 3"/>
    <w:basedOn w:val="TableNormal"/>
    <w:uiPriority w:val="50"/>
    <w:rsid w:val="00410DFE"/>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GridLight">
    <w:name w:val="Grid Table Light"/>
    <w:basedOn w:val="TableNormal"/>
    <w:uiPriority w:val="40"/>
    <w:rsid w:val="00410DFE"/>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121558">
      <w:bodyDiv w:val="1"/>
      <w:marLeft w:val="0"/>
      <w:marRight w:val="0"/>
      <w:marTop w:val="0"/>
      <w:marBottom w:val="0"/>
      <w:divBdr>
        <w:top w:val="none" w:sz="0" w:space="0" w:color="auto"/>
        <w:left w:val="none" w:sz="0" w:space="0" w:color="auto"/>
        <w:bottom w:val="none" w:sz="0" w:space="0" w:color="auto"/>
        <w:right w:val="none" w:sz="0" w:space="0" w:color="auto"/>
      </w:divBdr>
    </w:div>
    <w:div w:id="756558232">
      <w:bodyDiv w:val="1"/>
      <w:marLeft w:val="0"/>
      <w:marRight w:val="0"/>
      <w:marTop w:val="0"/>
      <w:marBottom w:val="0"/>
      <w:divBdr>
        <w:top w:val="none" w:sz="0" w:space="0" w:color="auto"/>
        <w:left w:val="none" w:sz="0" w:space="0" w:color="auto"/>
        <w:bottom w:val="none" w:sz="0" w:space="0" w:color="auto"/>
        <w:right w:val="none" w:sz="0" w:space="0" w:color="auto"/>
      </w:divBdr>
    </w:div>
    <w:div w:id="1210605190">
      <w:bodyDiv w:val="1"/>
      <w:marLeft w:val="0"/>
      <w:marRight w:val="0"/>
      <w:marTop w:val="0"/>
      <w:marBottom w:val="0"/>
      <w:divBdr>
        <w:top w:val="none" w:sz="0" w:space="0" w:color="auto"/>
        <w:left w:val="none" w:sz="0" w:space="0" w:color="auto"/>
        <w:bottom w:val="none" w:sz="0" w:space="0" w:color="auto"/>
        <w:right w:val="none" w:sz="0" w:space="0" w:color="auto"/>
      </w:divBdr>
    </w:div>
    <w:div w:id="1709840279">
      <w:bodyDiv w:val="1"/>
      <w:marLeft w:val="0"/>
      <w:marRight w:val="0"/>
      <w:marTop w:val="0"/>
      <w:marBottom w:val="0"/>
      <w:divBdr>
        <w:top w:val="none" w:sz="0" w:space="0" w:color="auto"/>
        <w:left w:val="none" w:sz="0" w:space="0" w:color="auto"/>
        <w:bottom w:val="none" w:sz="0" w:space="0" w:color="auto"/>
        <w:right w:val="none" w:sz="0" w:space="0" w:color="auto"/>
      </w:divBdr>
    </w:div>
    <w:div w:id="21052263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bstephens@netelysis.com" TargetMode="External"/><Relationship Id="rId8" Type="http://schemas.openxmlformats.org/officeDocument/2006/relationships/hyperlink" Target="mailto:joshua.hinshaw@us.af.mil" TargetMode="External"/><Relationship Id="rId9" Type="http://schemas.openxmlformats.org/officeDocument/2006/relationships/hyperlink" Target="mailto:ichiban.joto@gmail.com"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5</Pages>
  <Words>1882</Words>
  <Characters>10734</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.hackAFITC</vt:lpstr>
    </vt:vector>
  </TitlesOfParts>
  <Company>Hewlett-Packard Company</Company>
  <LinksUpToDate>false</LinksUpToDate>
  <CharactersWithSpaces>12591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.hackAFITC</dc:title>
  <dc:subject/>
  <dc:creator>Joshua Hinshaw</dc:creator>
  <cp:keywords/>
  <dc:description/>
  <cp:lastModifiedBy>Joshua Hinshaw</cp:lastModifiedBy>
  <cp:revision>8</cp:revision>
  <cp:lastPrinted>2017-06-16T19:22:00Z</cp:lastPrinted>
  <dcterms:created xsi:type="dcterms:W3CDTF">2017-06-15T12:06:00Z</dcterms:created>
  <dcterms:modified xsi:type="dcterms:W3CDTF">2017-06-19T17:43:00Z</dcterms:modified>
</cp:coreProperties>
</file>