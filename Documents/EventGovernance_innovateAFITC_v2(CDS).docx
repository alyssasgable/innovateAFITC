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4A28" w14:textId="6E8E46AF" w:rsidR="00C35C48" w:rsidRPr="00466ED8" w:rsidRDefault="00485887">
      <w:pPr>
        <w:rPr>
          <w:b/>
          <w:sz w:val="22"/>
          <w:szCs w:val="22"/>
        </w:rPr>
      </w:pPr>
      <w:r w:rsidRPr="00466ED8">
        <w:rPr>
          <w:b/>
          <w:sz w:val="22"/>
          <w:szCs w:val="22"/>
        </w:rPr>
        <w:t>What is innovateAFITC</w:t>
      </w:r>
      <w:r w:rsidR="00034A16" w:rsidRPr="00466ED8">
        <w:rPr>
          <w:b/>
          <w:sz w:val="22"/>
          <w:szCs w:val="22"/>
        </w:rPr>
        <w:t>?</w:t>
      </w:r>
    </w:p>
    <w:p w14:paraId="57AFC320" w14:textId="0CCC6E5B" w:rsidR="00C35C48" w:rsidRPr="00466ED8" w:rsidRDefault="0083756D">
      <w:pPr>
        <w:rPr>
          <w:sz w:val="22"/>
          <w:szCs w:val="22"/>
        </w:rPr>
      </w:pPr>
      <w:r w:rsidRPr="00466ED8">
        <w:rPr>
          <w:sz w:val="22"/>
          <w:szCs w:val="22"/>
        </w:rPr>
        <w:t xml:space="preserve">The </w:t>
      </w:r>
      <w:ins w:id="0" w:author="CD Stokes" w:date="2017-06-26T11:37:00Z">
        <w:del w:id="1" w:author="Joshua Hinshaw" w:date="2017-07-06T17:53:00Z">
          <w:r w:rsidR="006C4F62" w:rsidDel="006B5021">
            <w:rPr>
              <w:sz w:val="22"/>
              <w:szCs w:val="22"/>
            </w:rPr>
            <w:delText xml:space="preserve">Montgomery </w:delText>
          </w:r>
        </w:del>
      </w:ins>
      <w:ins w:id="2" w:author="Joshua Hinshaw" w:date="2017-07-06T17:52:00Z">
        <w:r w:rsidR="006B5021" w:rsidRPr="00466ED8">
          <w:rPr>
            <w:sz w:val="22"/>
            <w:szCs w:val="22"/>
          </w:rPr>
          <w:t xml:space="preserve">Montgomery Area Chamber of Commerce </w:t>
        </w:r>
        <w:r w:rsidR="006B5021">
          <w:rPr>
            <w:sz w:val="22"/>
            <w:szCs w:val="22"/>
          </w:rPr>
          <w:t>–</w:t>
        </w:r>
        <w:r w:rsidR="006B5021" w:rsidRPr="00466ED8">
          <w:rPr>
            <w:sz w:val="22"/>
            <w:szCs w:val="22"/>
          </w:rPr>
          <w:t xml:space="preserve"> TechMGM</w:t>
        </w:r>
        <w:r w:rsidR="006B5021">
          <w:rPr>
            <w:sz w:val="22"/>
            <w:szCs w:val="22"/>
          </w:rPr>
          <w:t xml:space="preserve"> </w:t>
        </w:r>
      </w:ins>
      <w:ins w:id="3" w:author="CD Stokes" w:date="2017-06-26T11:37:00Z">
        <w:del w:id="4" w:author="Joshua Hinshaw" w:date="2017-07-06T17:52:00Z">
          <w:r w:rsidR="006C4F62" w:rsidDel="006B5021">
            <w:rPr>
              <w:sz w:val="22"/>
              <w:szCs w:val="22"/>
            </w:rPr>
            <w:delText xml:space="preserve">Armed Forces Communications and Electronics Association (AFCEA) –Chapter Education Foundation (EdF) </w:delText>
          </w:r>
        </w:del>
      </w:ins>
      <w:ins w:id="5" w:author="CD Stokes" w:date="2017-06-26T11:38:00Z">
        <w:r w:rsidR="00234AE0">
          <w:rPr>
            <w:sz w:val="22"/>
            <w:szCs w:val="22"/>
          </w:rPr>
          <w:t>in partnership with the</w:t>
        </w:r>
        <w:del w:id="6" w:author="Joshua Hinshaw" w:date="2017-07-06T17:52:00Z">
          <w:r w:rsidR="00234AE0" w:rsidDel="006B5021">
            <w:rPr>
              <w:sz w:val="22"/>
              <w:szCs w:val="22"/>
            </w:rPr>
            <w:delText xml:space="preserve"> </w:delText>
          </w:r>
        </w:del>
      </w:ins>
      <w:del w:id="7" w:author="Joshua Hinshaw" w:date="2017-07-06T17:52:00Z">
        <w:r w:rsidRPr="00466ED8" w:rsidDel="006B5021">
          <w:rPr>
            <w:sz w:val="22"/>
            <w:szCs w:val="22"/>
          </w:rPr>
          <w:delText xml:space="preserve">Montgomery </w:delText>
        </w:r>
        <w:r w:rsidR="00C35C48" w:rsidRPr="00466ED8" w:rsidDel="006B5021">
          <w:rPr>
            <w:sz w:val="22"/>
            <w:szCs w:val="22"/>
          </w:rPr>
          <w:delText xml:space="preserve">Area </w:delText>
        </w:r>
        <w:r w:rsidRPr="00466ED8" w:rsidDel="006B5021">
          <w:rPr>
            <w:sz w:val="22"/>
            <w:szCs w:val="22"/>
          </w:rPr>
          <w:delText>Chamber of Commerce</w:delText>
        </w:r>
        <w:r w:rsidR="00C35C48" w:rsidRPr="00466ED8" w:rsidDel="006B5021">
          <w:rPr>
            <w:sz w:val="22"/>
            <w:szCs w:val="22"/>
          </w:rPr>
          <w:delText xml:space="preserve"> </w:delText>
        </w:r>
        <w:r w:rsidR="002A5940" w:rsidDel="006B5021">
          <w:rPr>
            <w:sz w:val="22"/>
            <w:szCs w:val="22"/>
          </w:rPr>
          <w:delText>–</w:delText>
        </w:r>
        <w:r w:rsidR="00C35C48" w:rsidRPr="00466ED8" w:rsidDel="006B5021">
          <w:rPr>
            <w:sz w:val="22"/>
            <w:szCs w:val="22"/>
          </w:rPr>
          <w:delText xml:space="preserve"> TechMGM</w:delText>
        </w:r>
      </w:del>
      <w:del w:id="8" w:author="CD Stokes" w:date="2017-06-26T11:38:00Z">
        <w:r w:rsidR="002A5940" w:rsidDel="00234AE0">
          <w:rPr>
            <w:sz w:val="22"/>
            <w:szCs w:val="22"/>
          </w:rPr>
          <w:delText>, the</w:delText>
        </w:r>
      </w:del>
      <w:r w:rsidR="002A5940">
        <w:rPr>
          <w:sz w:val="22"/>
          <w:szCs w:val="22"/>
        </w:rPr>
        <w:t xml:space="preserve"> </w:t>
      </w:r>
      <w:ins w:id="9" w:author="Joshua Hinshaw" w:date="2017-07-06T17:53:00Z">
        <w:r w:rsidR="006B5021">
          <w:rPr>
            <w:sz w:val="22"/>
            <w:szCs w:val="22"/>
          </w:rPr>
          <w:t xml:space="preserve">Montgomery </w:t>
        </w:r>
      </w:ins>
      <w:ins w:id="10" w:author="Joshua Hinshaw" w:date="2017-07-06T17:52:00Z">
        <w:r w:rsidR="006B5021">
          <w:rPr>
            <w:sz w:val="22"/>
            <w:szCs w:val="22"/>
          </w:rPr>
          <w:t>Armed Forces Communications and Electronics Association (AFCEA) –Chapter Education Foundation (</w:t>
        </w:r>
        <w:proofErr w:type="spellStart"/>
        <w:r w:rsidR="006B5021">
          <w:rPr>
            <w:sz w:val="22"/>
            <w:szCs w:val="22"/>
          </w:rPr>
          <w:t>EdF</w:t>
        </w:r>
        <w:proofErr w:type="spellEnd"/>
        <w:r w:rsidR="006B5021">
          <w:rPr>
            <w:sz w:val="22"/>
            <w:szCs w:val="22"/>
          </w:rPr>
          <w:t xml:space="preserve">) </w:t>
        </w:r>
      </w:ins>
      <w:del w:id="11" w:author="CD Stokes" w:date="2017-06-26T11:37:00Z">
        <w:r w:rsidR="007E251B" w:rsidDel="006C4F62">
          <w:rPr>
            <w:sz w:val="22"/>
            <w:szCs w:val="22"/>
          </w:rPr>
          <w:delText xml:space="preserve">Montgomery </w:delText>
        </w:r>
        <w:r w:rsidR="002A5940" w:rsidDel="006C4F62">
          <w:rPr>
            <w:sz w:val="22"/>
            <w:szCs w:val="22"/>
          </w:rPr>
          <w:delText>Armed Forces Communications and Electronics Association</w:delText>
        </w:r>
        <w:r w:rsidR="00464D2B" w:rsidDel="006C4F62">
          <w:rPr>
            <w:sz w:val="22"/>
            <w:szCs w:val="22"/>
          </w:rPr>
          <w:delText xml:space="preserve"> (AFCEA)</w:delText>
        </w:r>
        <w:r w:rsidR="002A5940" w:rsidDel="006C4F62">
          <w:rPr>
            <w:sz w:val="22"/>
            <w:szCs w:val="22"/>
          </w:rPr>
          <w:delText xml:space="preserve"> –</w:delText>
        </w:r>
        <w:r w:rsidR="007E251B" w:rsidDel="006C4F62">
          <w:rPr>
            <w:sz w:val="22"/>
            <w:szCs w:val="22"/>
          </w:rPr>
          <w:delText>Chapter Education Foundation</w:delText>
        </w:r>
        <w:r w:rsidR="00C45B0E" w:rsidDel="006C4F62">
          <w:rPr>
            <w:sz w:val="22"/>
            <w:szCs w:val="22"/>
          </w:rPr>
          <w:delText xml:space="preserve"> (EdF) </w:delText>
        </w:r>
      </w:del>
      <w:r w:rsidR="002A5940">
        <w:rPr>
          <w:sz w:val="22"/>
          <w:szCs w:val="22"/>
        </w:rPr>
        <w:t xml:space="preserve">and the United States Air Force (USAF) </w:t>
      </w:r>
      <w:r w:rsidR="00464D2B">
        <w:rPr>
          <w:sz w:val="22"/>
          <w:szCs w:val="22"/>
        </w:rPr>
        <w:t>are</w:t>
      </w:r>
      <w:r w:rsidR="00464D2B" w:rsidRPr="00466ED8">
        <w:rPr>
          <w:sz w:val="22"/>
          <w:szCs w:val="22"/>
        </w:rPr>
        <w:t xml:space="preserve"> </w:t>
      </w:r>
      <w:r w:rsidRPr="00466ED8">
        <w:rPr>
          <w:sz w:val="22"/>
          <w:szCs w:val="22"/>
        </w:rPr>
        <w:t xml:space="preserve">proud to present innovateAFITC! </w:t>
      </w:r>
    </w:p>
    <w:p w14:paraId="119615D1" w14:textId="77777777" w:rsidR="00C35C48" w:rsidRPr="00466ED8" w:rsidRDefault="00C35C48">
      <w:pPr>
        <w:rPr>
          <w:sz w:val="22"/>
          <w:szCs w:val="22"/>
        </w:rPr>
      </w:pPr>
    </w:p>
    <w:p w14:paraId="2C969312" w14:textId="729CB70E" w:rsidR="00096934" w:rsidRDefault="006B5021">
      <w:pPr>
        <w:rPr>
          <w:ins w:id="12" w:author="Joshua Hinshaw" w:date="2017-07-06T17:58:00Z"/>
          <w:sz w:val="22"/>
          <w:szCs w:val="22"/>
        </w:rPr>
      </w:pPr>
      <w:ins w:id="13" w:author="Joshua Hinshaw" w:date="2017-07-06T17:55:00Z">
        <w:r>
          <w:rPr>
            <w:sz w:val="22"/>
            <w:szCs w:val="22"/>
          </w:rPr>
          <w:t xml:space="preserve">Being held in </w:t>
        </w:r>
      </w:ins>
      <w:ins w:id="14" w:author="Joshua Hinshaw" w:date="2017-07-06T18:01:00Z">
        <w:r w:rsidR="00096934">
          <w:rPr>
            <w:sz w:val="22"/>
            <w:szCs w:val="22"/>
          </w:rPr>
          <w:t>conjunction</w:t>
        </w:r>
      </w:ins>
      <w:ins w:id="15" w:author="Joshua Hinshaw" w:date="2017-07-06T17:55:00Z">
        <w:r>
          <w:rPr>
            <w:sz w:val="22"/>
            <w:szCs w:val="22"/>
          </w:rPr>
          <w:t xml:space="preserve"> with </w:t>
        </w:r>
        <w:r w:rsidRPr="00466ED8">
          <w:rPr>
            <w:sz w:val="22"/>
            <w:szCs w:val="22"/>
          </w:rPr>
          <w:t>the Air Force Information Technology and Cyberpower</w:t>
        </w:r>
        <w:r>
          <w:rPr>
            <w:sz w:val="22"/>
            <w:szCs w:val="22"/>
          </w:rPr>
          <w:t xml:space="preserve"> Conference (AFITC), </w:t>
        </w:r>
      </w:ins>
      <w:del w:id="16" w:author="Joshua Hinshaw" w:date="2017-07-06T17:53:00Z">
        <w:r w:rsidR="002A5940" w:rsidDel="006B5021">
          <w:rPr>
            <w:sz w:val="22"/>
            <w:szCs w:val="22"/>
          </w:rPr>
          <w:delText>T</w:delText>
        </w:r>
        <w:r w:rsidR="00AC1C1F" w:rsidRPr="00466ED8" w:rsidDel="006B5021">
          <w:rPr>
            <w:sz w:val="22"/>
            <w:szCs w:val="22"/>
          </w:rPr>
          <w:delText>h</w:delText>
        </w:r>
        <w:r w:rsidR="002A5940" w:rsidDel="006B5021">
          <w:rPr>
            <w:sz w:val="22"/>
            <w:szCs w:val="22"/>
          </w:rPr>
          <w:delText>e</w:delText>
        </w:r>
        <w:r w:rsidR="00AC1C1F" w:rsidRPr="00466ED8" w:rsidDel="006B5021">
          <w:rPr>
            <w:sz w:val="22"/>
            <w:szCs w:val="22"/>
          </w:rPr>
          <w:delText xml:space="preserve"> event will be </w:delText>
        </w:r>
        <w:r w:rsidR="0083756D" w:rsidRPr="00466ED8" w:rsidDel="006B5021">
          <w:rPr>
            <w:sz w:val="22"/>
            <w:szCs w:val="22"/>
          </w:rPr>
          <w:delText>held in conjunction with the Air Force Information Technology and</w:delText>
        </w:r>
        <w:r w:rsidR="00C35C48" w:rsidRPr="00466ED8" w:rsidDel="006B5021">
          <w:rPr>
            <w:sz w:val="22"/>
            <w:szCs w:val="22"/>
          </w:rPr>
          <w:delText xml:space="preserve"> Cyberpower Conference (AFITC) </w:delText>
        </w:r>
      </w:del>
      <w:ins w:id="17" w:author="Joshua Hinshaw" w:date="2017-07-06T17:53:00Z">
        <w:r>
          <w:rPr>
            <w:sz w:val="22"/>
            <w:szCs w:val="22"/>
          </w:rPr>
          <w:t xml:space="preserve">innovateAFITC is a hackathon event </w:t>
        </w:r>
      </w:ins>
      <w:r w:rsidR="0083756D" w:rsidRPr="00466ED8">
        <w:rPr>
          <w:sz w:val="22"/>
          <w:szCs w:val="22"/>
        </w:rPr>
        <w:t xml:space="preserve">where members of </w:t>
      </w:r>
      <w:del w:id="18" w:author="CD Stokes" w:date="2017-06-26T11:38:00Z">
        <w:r w:rsidR="0083756D" w:rsidRPr="00466ED8" w:rsidDel="00234AE0">
          <w:rPr>
            <w:sz w:val="22"/>
            <w:szCs w:val="22"/>
          </w:rPr>
          <w:delText xml:space="preserve"> </w:delText>
        </w:r>
      </w:del>
      <w:r w:rsidR="0083756D" w:rsidRPr="00466ED8">
        <w:rPr>
          <w:sz w:val="22"/>
          <w:szCs w:val="22"/>
        </w:rPr>
        <w:t>governm</w:t>
      </w:r>
      <w:r w:rsidR="00C35C48" w:rsidRPr="00466ED8">
        <w:rPr>
          <w:sz w:val="22"/>
          <w:szCs w:val="22"/>
        </w:rPr>
        <w:t xml:space="preserve">ent, industry, and academia collaborate and network </w:t>
      </w:r>
      <w:r w:rsidR="0083756D" w:rsidRPr="00466ED8">
        <w:rPr>
          <w:sz w:val="22"/>
          <w:szCs w:val="22"/>
        </w:rPr>
        <w:t xml:space="preserve">together to </w:t>
      </w:r>
      <w:r w:rsidR="00C35C48" w:rsidRPr="00466ED8">
        <w:rPr>
          <w:sz w:val="22"/>
          <w:szCs w:val="22"/>
        </w:rPr>
        <w:t xml:space="preserve">discuss the </w:t>
      </w:r>
      <w:r w:rsidR="0083756D" w:rsidRPr="00466ED8">
        <w:rPr>
          <w:sz w:val="22"/>
          <w:szCs w:val="22"/>
        </w:rPr>
        <w:t xml:space="preserve">national problems we face today. </w:t>
      </w:r>
      <w:r w:rsidR="00C35C48" w:rsidRPr="00466ED8">
        <w:rPr>
          <w:sz w:val="22"/>
          <w:szCs w:val="22"/>
        </w:rPr>
        <w:t>Diverse, multi-skilled teams will compete by presenting solutions</w:t>
      </w:r>
      <w:r w:rsidR="00925F73" w:rsidRPr="00466ED8">
        <w:rPr>
          <w:sz w:val="22"/>
          <w:szCs w:val="22"/>
        </w:rPr>
        <w:t xml:space="preserve"> to Air Force and local government</w:t>
      </w:r>
      <w:r w:rsidR="00C35C48" w:rsidRPr="00466ED8">
        <w:rPr>
          <w:sz w:val="22"/>
          <w:szCs w:val="22"/>
        </w:rPr>
        <w:t>,</w:t>
      </w:r>
      <w:r w:rsidR="00925F73" w:rsidRPr="00466ED8">
        <w:rPr>
          <w:sz w:val="22"/>
          <w:szCs w:val="22"/>
        </w:rPr>
        <w:t xml:space="preserve"> senior leadership and key stakeholders. </w:t>
      </w:r>
      <w:r w:rsidR="0083756D" w:rsidRPr="00466ED8">
        <w:rPr>
          <w:sz w:val="22"/>
          <w:szCs w:val="22"/>
        </w:rPr>
        <w:t xml:space="preserve">This competition </w:t>
      </w:r>
      <w:ins w:id="19" w:author="Joshua Hinshaw" w:date="2017-07-06T17:56:00Z">
        <w:r w:rsidR="00096934">
          <w:rPr>
            <w:sz w:val="22"/>
            <w:szCs w:val="22"/>
          </w:rPr>
          <w:t xml:space="preserve">aims to </w:t>
        </w:r>
      </w:ins>
      <w:r w:rsidR="0083756D" w:rsidRPr="00466ED8">
        <w:rPr>
          <w:sz w:val="22"/>
          <w:szCs w:val="22"/>
        </w:rPr>
        <w:t xml:space="preserve">enables </w:t>
      </w:r>
      <w:ins w:id="20" w:author="CD Stokes" w:date="2017-06-26T11:39:00Z">
        <w:del w:id="21" w:author="Joshua Hinshaw" w:date="2017-07-06T17:56:00Z">
          <w:r w:rsidR="00EB3303" w:rsidDel="00096934">
            <w:rPr>
              <w:sz w:val="22"/>
              <w:szCs w:val="22"/>
            </w:rPr>
            <w:delText>students, C</w:delText>
          </w:r>
          <w:r w:rsidR="00234AE0" w:rsidDel="00096934">
            <w:rPr>
              <w:sz w:val="22"/>
              <w:szCs w:val="22"/>
            </w:rPr>
            <w:delText>yber</w:delText>
          </w:r>
        </w:del>
      </w:ins>
      <w:ins w:id="22" w:author="CD Stokes" w:date="2017-06-26T11:49:00Z">
        <w:del w:id="23" w:author="Joshua Hinshaw" w:date="2017-07-06T17:56:00Z">
          <w:r w:rsidR="00EB3303" w:rsidDel="00096934">
            <w:rPr>
              <w:sz w:val="22"/>
              <w:szCs w:val="22"/>
            </w:rPr>
            <w:delText>P</w:delText>
          </w:r>
        </w:del>
      </w:ins>
      <w:ins w:id="24" w:author="CD Stokes" w:date="2017-06-26T11:39:00Z">
        <w:del w:id="25" w:author="Joshua Hinshaw" w:date="2017-07-06T17:56:00Z">
          <w:r w:rsidR="00234AE0" w:rsidDel="00096934">
            <w:rPr>
              <w:sz w:val="22"/>
              <w:szCs w:val="22"/>
            </w:rPr>
            <w:delText xml:space="preserve">atriots, </w:delText>
          </w:r>
        </w:del>
      </w:ins>
      <w:r w:rsidR="0083756D" w:rsidRPr="00466ED8">
        <w:rPr>
          <w:sz w:val="22"/>
          <w:szCs w:val="22"/>
        </w:rPr>
        <w:t>IT professionals</w:t>
      </w:r>
      <w:r w:rsidR="00AC1C1F" w:rsidRPr="00466ED8">
        <w:rPr>
          <w:sz w:val="22"/>
          <w:szCs w:val="22"/>
        </w:rPr>
        <w:t xml:space="preserve"> </w:t>
      </w:r>
      <w:del w:id="26" w:author="Joshua Hinshaw" w:date="2017-07-06T17:56:00Z">
        <w:r w:rsidR="00AC1C1F" w:rsidRPr="00466ED8" w:rsidDel="00096934">
          <w:rPr>
            <w:sz w:val="22"/>
            <w:szCs w:val="22"/>
          </w:rPr>
          <w:delText xml:space="preserve">and </w:delText>
        </w:r>
      </w:del>
      <w:del w:id="27" w:author="Joshua Hinshaw" w:date="2017-07-06T17:54:00Z">
        <w:r w:rsidR="00AC1C1F" w:rsidRPr="00466ED8" w:rsidDel="006B5021">
          <w:rPr>
            <w:sz w:val="22"/>
            <w:szCs w:val="22"/>
          </w:rPr>
          <w:delText>a</w:delText>
        </w:r>
      </w:del>
      <w:del w:id="28" w:author="Joshua Hinshaw" w:date="2017-07-06T17:56:00Z">
        <w:r w:rsidR="00AC1C1F" w:rsidRPr="00466ED8" w:rsidDel="00096934">
          <w:rPr>
            <w:sz w:val="22"/>
            <w:szCs w:val="22"/>
          </w:rPr>
          <w:delText>irmen</w:delText>
        </w:r>
        <w:r w:rsidR="0083756D" w:rsidRPr="00466ED8" w:rsidDel="00096934">
          <w:rPr>
            <w:sz w:val="22"/>
            <w:szCs w:val="22"/>
          </w:rPr>
          <w:delText xml:space="preserve"> from</w:delText>
        </w:r>
      </w:del>
      <w:ins w:id="29" w:author="Joshua Hinshaw" w:date="2017-07-06T17:56:00Z">
        <w:r w:rsidR="00096934">
          <w:rPr>
            <w:sz w:val="22"/>
            <w:szCs w:val="22"/>
          </w:rPr>
          <w:t xml:space="preserve">from all IT </w:t>
        </w:r>
      </w:ins>
      <w:del w:id="30" w:author="Joshua Hinshaw" w:date="2017-07-06T17:56:00Z">
        <w:r w:rsidR="0083756D" w:rsidRPr="00466ED8" w:rsidDel="00096934">
          <w:rPr>
            <w:sz w:val="22"/>
            <w:szCs w:val="22"/>
          </w:rPr>
          <w:delText xml:space="preserve"> related </w:delText>
        </w:r>
      </w:del>
      <w:del w:id="31" w:author="Joshua Hinshaw" w:date="2017-07-06T17:57:00Z">
        <w:r w:rsidR="0083756D" w:rsidRPr="00466ED8" w:rsidDel="00096934">
          <w:rPr>
            <w:sz w:val="22"/>
            <w:szCs w:val="22"/>
          </w:rPr>
          <w:delText xml:space="preserve">career </w:delText>
        </w:r>
      </w:del>
      <w:r w:rsidR="0083756D" w:rsidRPr="00466ED8">
        <w:rPr>
          <w:sz w:val="22"/>
          <w:szCs w:val="22"/>
        </w:rPr>
        <w:t>backgrounds</w:t>
      </w:r>
      <w:r w:rsidR="00A9182F" w:rsidRPr="00466ED8">
        <w:rPr>
          <w:sz w:val="22"/>
          <w:szCs w:val="22"/>
        </w:rPr>
        <w:t xml:space="preserve"> </w:t>
      </w:r>
      <w:del w:id="32" w:author="Joshua Hinshaw" w:date="2017-07-06T17:57:00Z">
        <w:r w:rsidR="00A9182F" w:rsidRPr="00466ED8" w:rsidDel="00096934">
          <w:rPr>
            <w:sz w:val="22"/>
            <w:szCs w:val="22"/>
          </w:rPr>
          <w:delText>in</w:delText>
        </w:r>
        <w:r w:rsidR="0083756D" w:rsidRPr="00466ED8" w:rsidDel="00096934">
          <w:rPr>
            <w:sz w:val="22"/>
            <w:szCs w:val="22"/>
          </w:rPr>
          <w:delText xml:space="preserve"> </w:delText>
        </w:r>
      </w:del>
      <w:ins w:id="33" w:author="Joshua Hinshaw" w:date="2017-07-06T17:57:00Z">
        <w:r w:rsidR="00096934">
          <w:rPr>
            <w:sz w:val="22"/>
            <w:szCs w:val="22"/>
          </w:rPr>
          <w:t>such as</w:t>
        </w:r>
        <w:r w:rsidR="00096934" w:rsidRPr="00466ED8">
          <w:rPr>
            <w:sz w:val="22"/>
            <w:szCs w:val="22"/>
          </w:rPr>
          <w:t xml:space="preserve"> </w:t>
        </w:r>
      </w:ins>
      <w:r w:rsidR="00A9182F" w:rsidRPr="00466ED8">
        <w:rPr>
          <w:sz w:val="22"/>
          <w:szCs w:val="22"/>
        </w:rPr>
        <w:t>network communications, cyber</w:t>
      </w:r>
      <w:ins w:id="34" w:author="Joshua Hinshaw" w:date="2017-07-06T17:57:00Z">
        <w:r w:rsidR="00096934">
          <w:rPr>
            <w:sz w:val="22"/>
            <w:szCs w:val="22"/>
          </w:rPr>
          <w:t xml:space="preserve"> </w:t>
        </w:r>
      </w:ins>
      <w:r w:rsidR="00A9182F" w:rsidRPr="00466ED8">
        <w:rPr>
          <w:sz w:val="22"/>
          <w:szCs w:val="22"/>
        </w:rPr>
        <w:t>security, software development, design</w:t>
      </w:r>
      <w:r w:rsidR="00603C24">
        <w:rPr>
          <w:sz w:val="22"/>
          <w:szCs w:val="22"/>
        </w:rPr>
        <w:t>,</w:t>
      </w:r>
      <w:r w:rsidR="00A9182F" w:rsidRPr="00466ED8">
        <w:rPr>
          <w:sz w:val="22"/>
          <w:szCs w:val="22"/>
        </w:rPr>
        <w:t xml:space="preserve"> and STEM</w:t>
      </w:r>
      <w:r w:rsidR="0083756D" w:rsidRPr="00466ED8">
        <w:rPr>
          <w:sz w:val="22"/>
          <w:szCs w:val="22"/>
        </w:rPr>
        <w:t xml:space="preserve"> to quickly collaborate, form bonds of Wingmanship, and share skills and experience.</w:t>
      </w:r>
      <w:r w:rsidR="001968BA" w:rsidRPr="00466ED8">
        <w:rPr>
          <w:sz w:val="22"/>
          <w:szCs w:val="22"/>
        </w:rPr>
        <w:t xml:space="preserve"> </w:t>
      </w:r>
      <w:ins w:id="35" w:author="Joshua Hinshaw" w:date="2017-07-06T17:58:00Z">
        <w:r w:rsidR="00096934" w:rsidRPr="00466ED8">
          <w:rPr>
            <w:sz w:val="22"/>
            <w:szCs w:val="22"/>
          </w:rPr>
          <w:t xml:space="preserve">By tapping into the talent across functional </w:t>
        </w:r>
        <w:r w:rsidR="00096934">
          <w:rPr>
            <w:sz w:val="22"/>
            <w:szCs w:val="22"/>
          </w:rPr>
          <w:t xml:space="preserve">and organizational </w:t>
        </w:r>
        <w:r w:rsidR="00096934" w:rsidRPr="00466ED8">
          <w:rPr>
            <w:sz w:val="22"/>
            <w:szCs w:val="22"/>
          </w:rPr>
          <w:t>lines</w:t>
        </w:r>
        <w:r w:rsidR="00096934">
          <w:rPr>
            <w:sz w:val="22"/>
            <w:szCs w:val="22"/>
          </w:rPr>
          <w:t>, residents of the community can leverage innovation</w:t>
        </w:r>
      </w:ins>
      <w:ins w:id="36" w:author="Joshua Hinshaw" w:date="2017-07-06T18:00:00Z">
        <w:r w:rsidR="00096934">
          <w:rPr>
            <w:sz w:val="22"/>
            <w:szCs w:val="22"/>
          </w:rPr>
          <w:t xml:space="preserve"> and talent</w:t>
        </w:r>
      </w:ins>
      <w:ins w:id="37" w:author="Joshua Hinshaw" w:date="2017-07-06T17:58:00Z">
        <w:r w:rsidR="00096934">
          <w:rPr>
            <w:sz w:val="22"/>
            <w:szCs w:val="22"/>
          </w:rPr>
          <w:t xml:space="preserve"> right in their </w:t>
        </w:r>
      </w:ins>
      <w:ins w:id="38" w:author="Joshua Hinshaw" w:date="2017-07-06T18:00:00Z">
        <w:r w:rsidR="00096934">
          <w:rPr>
            <w:sz w:val="22"/>
            <w:szCs w:val="22"/>
          </w:rPr>
          <w:t>backyard to make city and government work for the benefit of us all</w:t>
        </w:r>
      </w:ins>
      <w:ins w:id="39" w:author="Joshua Hinshaw" w:date="2017-07-06T18:01:00Z">
        <w:r w:rsidR="00D21EA2">
          <w:rPr>
            <w:sz w:val="22"/>
            <w:szCs w:val="22"/>
          </w:rPr>
          <w:t>!</w:t>
        </w:r>
      </w:ins>
    </w:p>
    <w:p w14:paraId="7F2CE6B0" w14:textId="0C27BC5E" w:rsidR="0083756D" w:rsidRPr="00466ED8" w:rsidDel="00096934" w:rsidRDefault="00C56845">
      <w:pPr>
        <w:rPr>
          <w:del w:id="40" w:author="Joshua Hinshaw" w:date="2017-07-06T18:00:00Z"/>
          <w:sz w:val="22"/>
          <w:szCs w:val="22"/>
        </w:rPr>
      </w:pPr>
      <w:del w:id="41" w:author="Joshua Hinshaw" w:date="2017-07-06T18:00:00Z">
        <w:r w:rsidRPr="00466ED8" w:rsidDel="00096934">
          <w:rPr>
            <w:sz w:val="22"/>
            <w:szCs w:val="22"/>
          </w:rPr>
          <w:delText xml:space="preserve">By tapping into the talent across functional </w:delText>
        </w:r>
        <w:r w:rsidR="00603C24" w:rsidDel="00096934">
          <w:rPr>
            <w:sz w:val="22"/>
            <w:szCs w:val="22"/>
          </w:rPr>
          <w:delText xml:space="preserve">and organizational </w:delText>
        </w:r>
        <w:r w:rsidRPr="00466ED8" w:rsidDel="00096934">
          <w:rPr>
            <w:sz w:val="22"/>
            <w:szCs w:val="22"/>
          </w:rPr>
          <w:delText xml:space="preserve">lines, the USAF can leverage innovation in the community it serves </w:delText>
        </w:r>
        <w:r w:rsidR="00603C24" w:rsidDel="00096934">
          <w:rPr>
            <w:sz w:val="22"/>
            <w:szCs w:val="22"/>
          </w:rPr>
          <w:delText xml:space="preserve">to </w:delText>
        </w:r>
        <w:r w:rsidRPr="00466ED8" w:rsidDel="00096934">
          <w:rPr>
            <w:sz w:val="22"/>
            <w:szCs w:val="22"/>
          </w:rPr>
          <w:delText xml:space="preserve">identify ideas and </w:delText>
        </w:r>
        <w:r w:rsidR="00603C24" w:rsidDel="00096934">
          <w:rPr>
            <w:sz w:val="22"/>
            <w:szCs w:val="22"/>
          </w:rPr>
          <w:delText xml:space="preserve">recruit </w:delText>
        </w:r>
        <w:r w:rsidRPr="00466ED8" w:rsidDel="00096934">
          <w:rPr>
            <w:sz w:val="22"/>
            <w:szCs w:val="22"/>
          </w:rPr>
          <w:delText xml:space="preserve">talent </w:delText>
        </w:r>
        <w:r w:rsidR="00603C24" w:rsidDel="00096934">
          <w:rPr>
            <w:sz w:val="22"/>
            <w:szCs w:val="22"/>
          </w:rPr>
          <w:delText>for</w:delText>
        </w:r>
        <w:r w:rsidRPr="00466ED8" w:rsidDel="00096934">
          <w:rPr>
            <w:sz w:val="22"/>
            <w:szCs w:val="22"/>
          </w:rPr>
          <w:delText xml:space="preserve"> the enterprise</w:delText>
        </w:r>
      </w:del>
      <w:ins w:id="42" w:author="CD Stokes" w:date="2017-06-26T11:40:00Z">
        <w:del w:id="43" w:author="Joshua Hinshaw" w:date="2017-07-06T18:00:00Z">
          <w:r w:rsidR="00234AE0" w:rsidDel="00096934">
            <w:rPr>
              <w:sz w:val="22"/>
              <w:szCs w:val="22"/>
            </w:rPr>
            <w:delText xml:space="preserve"> and </w:delText>
          </w:r>
        </w:del>
      </w:ins>
      <w:del w:id="44" w:author="Joshua Hinshaw" w:date="2017-07-06T18:00:00Z">
        <w:r w:rsidRPr="00466ED8" w:rsidDel="00096934">
          <w:rPr>
            <w:sz w:val="22"/>
            <w:szCs w:val="22"/>
          </w:rPr>
          <w:delText xml:space="preserve">, to explore solutions to drive “Smart Base” initiatives </w:delText>
        </w:r>
        <w:r w:rsidR="00603C24" w:rsidDel="00096934">
          <w:rPr>
            <w:sz w:val="22"/>
            <w:szCs w:val="22"/>
          </w:rPr>
          <w:delText>to</w:delText>
        </w:r>
        <w:r w:rsidRPr="00466ED8" w:rsidDel="00096934">
          <w:rPr>
            <w:sz w:val="22"/>
            <w:szCs w:val="22"/>
          </w:rPr>
          <w:delText xml:space="preserve"> better enable mission </w:delText>
        </w:r>
        <w:r w:rsidR="00C36326" w:rsidRPr="00466ED8" w:rsidDel="00096934">
          <w:rPr>
            <w:sz w:val="22"/>
            <w:szCs w:val="22"/>
          </w:rPr>
          <w:delText>success.</w:delText>
        </w:r>
      </w:del>
    </w:p>
    <w:p w14:paraId="203F0096" w14:textId="77777777" w:rsidR="002A5940" w:rsidRDefault="002A5940" w:rsidP="002A5940">
      <w:pPr>
        <w:rPr>
          <w:b/>
          <w:sz w:val="22"/>
          <w:szCs w:val="22"/>
        </w:rPr>
      </w:pPr>
    </w:p>
    <w:p w14:paraId="2C064E0A" w14:textId="77777777" w:rsidR="002A5940" w:rsidRDefault="002A5940" w:rsidP="002A5940">
      <w:pPr>
        <w:rPr>
          <w:sz w:val="22"/>
          <w:szCs w:val="22"/>
        </w:rPr>
      </w:pPr>
      <w:r w:rsidRPr="00356E83">
        <w:rPr>
          <w:b/>
          <w:sz w:val="22"/>
          <w:szCs w:val="22"/>
        </w:rPr>
        <w:t xml:space="preserve">Event </w:t>
      </w:r>
      <w:r>
        <w:rPr>
          <w:b/>
          <w:sz w:val="22"/>
          <w:szCs w:val="22"/>
        </w:rPr>
        <w:t>Coordinators</w:t>
      </w:r>
    </w:p>
    <w:tbl>
      <w:tblPr>
        <w:tblStyle w:val="GridTable4-Accent3"/>
        <w:tblW w:w="0" w:type="auto"/>
        <w:tblLook w:val="04A0" w:firstRow="1" w:lastRow="0" w:firstColumn="1" w:lastColumn="0" w:noHBand="0" w:noVBand="1"/>
      </w:tblPr>
      <w:tblGrid>
        <w:gridCol w:w="2956"/>
        <w:gridCol w:w="3471"/>
        <w:gridCol w:w="2923"/>
      </w:tblGrid>
      <w:tr w:rsidR="002A5940" w14:paraId="1DC6B019" w14:textId="77777777" w:rsidTr="00A4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6" w:type="dxa"/>
          </w:tcPr>
          <w:p w14:paraId="08EC9D6B" w14:textId="77777777" w:rsidR="002A5940" w:rsidRDefault="002A5940" w:rsidP="00A46206">
            <w:pPr>
              <w:jc w:val="center"/>
              <w:rPr>
                <w:sz w:val="22"/>
                <w:szCs w:val="22"/>
              </w:rPr>
            </w:pPr>
            <w:r>
              <w:rPr>
                <w:sz w:val="22"/>
                <w:szCs w:val="22"/>
              </w:rPr>
              <w:t>Name</w:t>
            </w:r>
          </w:p>
        </w:tc>
        <w:tc>
          <w:tcPr>
            <w:tcW w:w="3471" w:type="dxa"/>
          </w:tcPr>
          <w:p w14:paraId="785FC5CB" w14:textId="77777777" w:rsidR="002A5940" w:rsidRDefault="002A5940" w:rsidP="00A4620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Email</w:t>
            </w:r>
          </w:p>
        </w:tc>
        <w:tc>
          <w:tcPr>
            <w:tcW w:w="2923" w:type="dxa"/>
          </w:tcPr>
          <w:p w14:paraId="0D33F83B" w14:textId="77777777" w:rsidR="002A5940" w:rsidRDefault="002A5940" w:rsidP="00A4620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Phone</w:t>
            </w:r>
          </w:p>
        </w:tc>
      </w:tr>
      <w:tr w:rsidR="002A5940" w14:paraId="133F1EDE" w14:textId="77777777" w:rsidTr="00A4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6" w:type="dxa"/>
          </w:tcPr>
          <w:p w14:paraId="6A5E7F8E" w14:textId="77777777" w:rsidR="002A5940" w:rsidRDefault="002A5940" w:rsidP="00A46206">
            <w:pPr>
              <w:jc w:val="center"/>
              <w:rPr>
                <w:sz w:val="22"/>
                <w:szCs w:val="22"/>
              </w:rPr>
            </w:pPr>
            <w:r w:rsidRPr="00356E83">
              <w:rPr>
                <w:sz w:val="22"/>
                <w:szCs w:val="22"/>
              </w:rPr>
              <w:t>Charisse Stokes</w:t>
            </w:r>
          </w:p>
        </w:tc>
        <w:tc>
          <w:tcPr>
            <w:tcW w:w="3471" w:type="dxa"/>
          </w:tcPr>
          <w:p w14:paraId="46504792" w14:textId="77777777" w:rsidR="002A5940" w:rsidRDefault="00BE48B9" w:rsidP="00A46206">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8" w:history="1">
              <w:r w:rsidR="002A5940" w:rsidRPr="001E4D23">
                <w:rPr>
                  <w:rStyle w:val="Hyperlink"/>
                  <w:sz w:val="22"/>
                  <w:szCs w:val="22"/>
                </w:rPr>
                <w:t>cstokes@montgomerychamber.com</w:t>
              </w:r>
            </w:hyperlink>
            <w:r w:rsidR="002A5940">
              <w:rPr>
                <w:sz w:val="22"/>
                <w:szCs w:val="22"/>
              </w:rPr>
              <w:t xml:space="preserve"> </w:t>
            </w:r>
          </w:p>
        </w:tc>
        <w:tc>
          <w:tcPr>
            <w:tcW w:w="2923" w:type="dxa"/>
          </w:tcPr>
          <w:p w14:paraId="10D695D7" w14:textId="77777777" w:rsidR="002A5940" w:rsidRDefault="002A5940" w:rsidP="00A46206">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(334)-657-1883</w:t>
            </w:r>
          </w:p>
        </w:tc>
      </w:tr>
      <w:tr w:rsidR="002A5940" w14:paraId="5B4DAD3F" w14:textId="77777777" w:rsidTr="00A46206">
        <w:tc>
          <w:tcPr>
            <w:cnfStyle w:val="001000000000" w:firstRow="0" w:lastRow="0" w:firstColumn="1" w:lastColumn="0" w:oddVBand="0" w:evenVBand="0" w:oddHBand="0" w:evenHBand="0" w:firstRowFirstColumn="0" w:firstRowLastColumn="0" w:lastRowFirstColumn="0" w:lastRowLastColumn="0"/>
            <w:tcW w:w="2956" w:type="dxa"/>
          </w:tcPr>
          <w:p w14:paraId="778FE23E" w14:textId="77777777" w:rsidR="002A5940" w:rsidRDefault="002A5940" w:rsidP="00A46206">
            <w:pPr>
              <w:jc w:val="center"/>
              <w:rPr>
                <w:sz w:val="22"/>
                <w:szCs w:val="22"/>
              </w:rPr>
            </w:pPr>
            <w:r>
              <w:rPr>
                <w:sz w:val="22"/>
                <w:szCs w:val="22"/>
              </w:rPr>
              <w:t>B</w:t>
            </w:r>
            <w:r w:rsidRPr="00356E83">
              <w:rPr>
                <w:sz w:val="22"/>
                <w:szCs w:val="22"/>
              </w:rPr>
              <w:t>oyd Stephens</w:t>
            </w:r>
          </w:p>
        </w:tc>
        <w:tc>
          <w:tcPr>
            <w:tcW w:w="3471" w:type="dxa"/>
          </w:tcPr>
          <w:p w14:paraId="65E75C2F" w14:textId="77777777" w:rsidR="002A5940" w:rsidRDefault="00BE48B9" w:rsidP="00A46206">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9" w:history="1">
              <w:r w:rsidR="002A5940" w:rsidRPr="007E589E">
                <w:rPr>
                  <w:rStyle w:val="Hyperlink"/>
                  <w:sz w:val="22"/>
                  <w:szCs w:val="22"/>
                </w:rPr>
                <w:t>bstephens@netelysis.com</w:t>
              </w:r>
            </w:hyperlink>
          </w:p>
        </w:tc>
        <w:tc>
          <w:tcPr>
            <w:tcW w:w="2923" w:type="dxa"/>
          </w:tcPr>
          <w:p w14:paraId="77C8540F" w14:textId="77777777" w:rsidR="002A5940" w:rsidRDefault="002A5940" w:rsidP="00A46206">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r w:rsidRPr="00E75CC6">
              <w:rPr>
                <w:sz w:val="22"/>
                <w:szCs w:val="22"/>
              </w:rPr>
              <w:t>334</w:t>
            </w:r>
            <w:r>
              <w:rPr>
                <w:sz w:val="22"/>
                <w:szCs w:val="22"/>
              </w:rPr>
              <w:t>)-213-</w:t>
            </w:r>
            <w:r w:rsidRPr="00E75CC6">
              <w:rPr>
                <w:sz w:val="22"/>
                <w:szCs w:val="22"/>
              </w:rPr>
              <w:t>1128</w:t>
            </w:r>
          </w:p>
        </w:tc>
      </w:tr>
      <w:tr w:rsidR="002A5940" w14:paraId="270DAFB6" w14:textId="77777777" w:rsidTr="00A4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6" w:type="dxa"/>
          </w:tcPr>
          <w:p w14:paraId="4DFC3602" w14:textId="77777777" w:rsidR="002A5940" w:rsidRDefault="002A5940" w:rsidP="00A46206">
            <w:pPr>
              <w:jc w:val="center"/>
              <w:rPr>
                <w:sz w:val="22"/>
                <w:szCs w:val="22"/>
              </w:rPr>
            </w:pPr>
            <w:r w:rsidRPr="00356E83">
              <w:rPr>
                <w:sz w:val="22"/>
                <w:szCs w:val="22"/>
              </w:rPr>
              <w:t>Josh Hinshaw</w:t>
            </w:r>
          </w:p>
        </w:tc>
        <w:tc>
          <w:tcPr>
            <w:tcW w:w="3471" w:type="dxa"/>
          </w:tcPr>
          <w:p w14:paraId="5FB0C8AF" w14:textId="77777777" w:rsidR="002A5940" w:rsidRDefault="00BE48B9" w:rsidP="00A46206">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0" w:history="1">
              <w:r w:rsidR="002A5940" w:rsidRPr="007E589E">
                <w:rPr>
                  <w:rStyle w:val="Hyperlink"/>
                  <w:sz w:val="22"/>
                  <w:szCs w:val="22"/>
                </w:rPr>
                <w:t>joshua.hinshaw@us.af.mil</w:t>
              </w:r>
            </w:hyperlink>
            <w:r w:rsidR="002A5940">
              <w:rPr>
                <w:sz w:val="22"/>
                <w:szCs w:val="22"/>
              </w:rPr>
              <w:br/>
            </w:r>
            <w:hyperlink r:id="rId11" w:history="1">
              <w:r w:rsidR="002A5940" w:rsidRPr="007E589E">
                <w:rPr>
                  <w:rStyle w:val="Hyperlink"/>
                  <w:sz w:val="22"/>
                  <w:szCs w:val="22"/>
                </w:rPr>
                <w:t>ichiban.joto@gmail.com</w:t>
              </w:r>
            </w:hyperlink>
          </w:p>
        </w:tc>
        <w:tc>
          <w:tcPr>
            <w:tcW w:w="2923" w:type="dxa"/>
          </w:tcPr>
          <w:p w14:paraId="1C0FD93D" w14:textId="77777777" w:rsidR="002A5940" w:rsidRDefault="002A5940" w:rsidP="00A46206">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(334) 546 – 1278</w:t>
            </w:r>
            <w:r>
              <w:rPr>
                <w:sz w:val="22"/>
                <w:szCs w:val="22"/>
              </w:rPr>
              <w:br/>
              <w:t>(334) 416 – 5153</w:t>
            </w:r>
          </w:p>
        </w:tc>
      </w:tr>
      <w:tr w:rsidR="002A5940" w14:paraId="409652E7" w14:textId="77777777" w:rsidTr="00A46206">
        <w:tc>
          <w:tcPr>
            <w:cnfStyle w:val="001000000000" w:firstRow="0" w:lastRow="0" w:firstColumn="1" w:lastColumn="0" w:oddVBand="0" w:evenVBand="0" w:oddHBand="0" w:evenHBand="0" w:firstRowFirstColumn="0" w:firstRowLastColumn="0" w:lastRowFirstColumn="0" w:lastRowLastColumn="0"/>
            <w:tcW w:w="2956" w:type="dxa"/>
          </w:tcPr>
          <w:p w14:paraId="531A9595" w14:textId="77777777" w:rsidR="002A5940" w:rsidRPr="00356E83" w:rsidRDefault="002A5940" w:rsidP="00A46206">
            <w:pPr>
              <w:jc w:val="center"/>
              <w:rPr>
                <w:sz w:val="22"/>
                <w:szCs w:val="22"/>
              </w:rPr>
            </w:pPr>
            <w:r>
              <w:rPr>
                <w:sz w:val="22"/>
                <w:szCs w:val="22"/>
              </w:rPr>
              <w:t>Ken Heitkamp</w:t>
            </w:r>
          </w:p>
        </w:tc>
        <w:tc>
          <w:tcPr>
            <w:tcW w:w="3471" w:type="dxa"/>
          </w:tcPr>
          <w:p w14:paraId="3DE9655F" w14:textId="77777777" w:rsidR="002A5940" w:rsidRPr="00A46206" w:rsidRDefault="00BE48B9" w:rsidP="00A46206">
            <w:pPr>
              <w:jc w:val="center"/>
              <w:cnfStyle w:val="000000000000" w:firstRow="0" w:lastRow="0" w:firstColumn="0" w:lastColumn="0" w:oddVBand="0" w:evenVBand="0" w:oddHBand="0" w:evenHBand="0" w:firstRowFirstColumn="0" w:firstRowLastColumn="0" w:lastRowFirstColumn="0" w:lastRowLastColumn="0"/>
              <w:rPr>
                <w:sz w:val="22"/>
              </w:rPr>
            </w:pPr>
            <w:hyperlink r:id="rId12" w:history="1">
              <w:r w:rsidR="002A5940" w:rsidRPr="00A46206">
                <w:rPr>
                  <w:rStyle w:val="Hyperlink"/>
                  <w:sz w:val="22"/>
                </w:rPr>
                <w:t>Ken.heitkamp@charter.net</w:t>
              </w:r>
            </w:hyperlink>
          </w:p>
        </w:tc>
        <w:tc>
          <w:tcPr>
            <w:tcW w:w="2923" w:type="dxa"/>
          </w:tcPr>
          <w:p w14:paraId="3DE2CB19" w14:textId="77777777" w:rsidR="002A5940" w:rsidRDefault="002A5940" w:rsidP="00A46206">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(334)-224-6425</w:t>
            </w:r>
          </w:p>
        </w:tc>
      </w:tr>
      <w:tr w:rsidR="002A5940" w14:paraId="2FD9ACA6" w14:textId="77777777" w:rsidTr="00A4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6" w:type="dxa"/>
          </w:tcPr>
          <w:p w14:paraId="61F73312" w14:textId="77777777" w:rsidR="002A5940" w:rsidRPr="00A46206" w:rsidRDefault="002A5940" w:rsidP="00A46206">
            <w:pPr>
              <w:jc w:val="center"/>
              <w:rPr>
                <w:sz w:val="22"/>
                <w:szCs w:val="22"/>
              </w:rPr>
            </w:pPr>
            <w:r w:rsidRPr="00A46206">
              <w:rPr>
                <w:sz w:val="22"/>
                <w:szCs w:val="22"/>
              </w:rPr>
              <w:t>Warren Lopez (HQ CIO A6)</w:t>
            </w:r>
          </w:p>
        </w:tc>
        <w:tc>
          <w:tcPr>
            <w:tcW w:w="3471" w:type="dxa"/>
          </w:tcPr>
          <w:p w14:paraId="636F1A7F" w14:textId="77777777" w:rsidR="002A5940" w:rsidRPr="00A46206" w:rsidRDefault="00BE48B9" w:rsidP="00A46206">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3" w:history="1">
              <w:r w:rsidR="002A5940" w:rsidRPr="00A46206">
                <w:rPr>
                  <w:rStyle w:val="Hyperlink"/>
                  <w:sz w:val="22"/>
                  <w:szCs w:val="22"/>
                </w:rPr>
                <w:t>Warren.lopez@us.af.mil</w:t>
              </w:r>
            </w:hyperlink>
            <w:r w:rsidR="002A5940">
              <w:rPr>
                <w:sz w:val="22"/>
                <w:szCs w:val="22"/>
              </w:rPr>
              <w:t xml:space="preserve"> </w:t>
            </w:r>
          </w:p>
        </w:tc>
        <w:tc>
          <w:tcPr>
            <w:tcW w:w="2923" w:type="dxa"/>
          </w:tcPr>
          <w:p w14:paraId="385855A0" w14:textId="77777777" w:rsidR="002A5940" w:rsidRPr="00A46206" w:rsidRDefault="002A5940" w:rsidP="00A46206">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2A5940" w14:paraId="2B830B65" w14:textId="77777777" w:rsidTr="00A46206">
        <w:tc>
          <w:tcPr>
            <w:cnfStyle w:val="001000000000" w:firstRow="0" w:lastRow="0" w:firstColumn="1" w:lastColumn="0" w:oddVBand="0" w:evenVBand="0" w:oddHBand="0" w:evenHBand="0" w:firstRowFirstColumn="0" w:firstRowLastColumn="0" w:lastRowFirstColumn="0" w:lastRowLastColumn="0"/>
            <w:tcW w:w="2956" w:type="dxa"/>
          </w:tcPr>
          <w:p w14:paraId="4CC127C2" w14:textId="77777777" w:rsidR="002A5940" w:rsidRPr="00A46206" w:rsidRDefault="002A5940" w:rsidP="00A46206">
            <w:pPr>
              <w:jc w:val="center"/>
              <w:rPr>
                <w:sz w:val="22"/>
                <w:szCs w:val="22"/>
              </w:rPr>
            </w:pPr>
            <w:r w:rsidRPr="00A46206">
              <w:rPr>
                <w:sz w:val="22"/>
                <w:szCs w:val="22"/>
              </w:rPr>
              <w:t>Peter Kim (SES HQ/A3C/A6C)</w:t>
            </w:r>
          </w:p>
        </w:tc>
        <w:tc>
          <w:tcPr>
            <w:tcW w:w="3471" w:type="dxa"/>
          </w:tcPr>
          <w:p w14:paraId="291F13F2" w14:textId="77777777" w:rsidR="002A5940" w:rsidRPr="00A46206" w:rsidRDefault="002A5940" w:rsidP="00A46206">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2923" w:type="dxa"/>
          </w:tcPr>
          <w:p w14:paraId="284CF5EB" w14:textId="77777777" w:rsidR="002A5940" w:rsidRPr="00A46206" w:rsidRDefault="002A5940" w:rsidP="00A46206">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464D2B" w14:paraId="793D5834" w14:textId="77777777" w:rsidTr="00A4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6" w:type="dxa"/>
          </w:tcPr>
          <w:p w14:paraId="5D58DF0E" w14:textId="674809AB" w:rsidR="00464D2B" w:rsidRPr="008F1244" w:rsidRDefault="00464D2B" w:rsidP="00464D2B">
            <w:pPr>
              <w:jc w:val="center"/>
              <w:rPr>
                <w:sz w:val="22"/>
                <w:szCs w:val="22"/>
                <w:highlight w:val="yellow"/>
              </w:rPr>
            </w:pPr>
            <w:r w:rsidRPr="008F1244">
              <w:rPr>
                <w:sz w:val="22"/>
                <w:szCs w:val="22"/>
                <w:highlight w:val="yellow"/>
              </w:rPr>
              <w:t>INSERT AU POC</w:t>
            </w:r>
          </w:p>
        </w:tc>
        <w:tc>
          <w:tcPr>
            <w:tcW w:w="3471" w:type="dxa"/>
          </w:tcPr>
          <w:p w14:paraId="35721339" w14:textId="77777777" w:rsidR="00464D2B" w:rsidRPr="008F1244" w:rsidRDefault="00464D2B" w:rsidP="00464D2B">
            <w:pPr>
              <w:jc w:val="center"/>
              <w:cnfStyle w:val="000000100000" w:firstRow="0" w:lastRow="0" w:firstColumn="0" w:lastColumn="0" w:oddVBand="0" w:evenVBand="0" w:oddHBand="1" w:evenHBand="0" w:firstRowFirstColumn="0" w:firstRowLastColumn="0" w:lastRowFirstColumn="0" w:lastRowLastColumn="0"/>
              <w:rPr>
                <w:highlight w:val="yellow"/>
              </w:rPr>
            </w:pPr>
          </w:p>
        </w:tc>
        <w:tc>
          <w:tcPr>
            <w:tcW w:w="2923" w:type="dxa"/>
          </w:tcPr>
          <w:p w14:paraId="74584433" w14:textId="77777777" w:rsidR="00464D2B" w:rsidRPr="008F1244" w:rsidRDefault="00464D2B" w:rsidP="00464D2B">
            <w:pPr>
              <w:jc w:val="center"/>
              <w:cnfStyle w:val="000000100000" w:firstRow="0" w:lastRow="0" w:firstColumn="0" w:lastColumn="0" w:oddVBand="0" w:evenVBand="0" w:oddHBand="1" w:evenHBand="0" w:firstRowFirstColumn="0" w:firstRowLastColumn="0" w:lastRowFirstColumn="0" w:lastRowLastColumn="0"/>
              <w:rPr>
                <w:sz w:val="22"/>
                <w:szCs w:val="22"/>
                <w:highlight w:val="yellow"/>
              </w:rPr>
            </w:pPr>
          </w:p>
        </w:tc>
      </w:tr>
      <w:tr w:rsidR="00464D2B" w14:paraId="06DD82AD" w14:textId="77777777" w:rsidTr="00A46206">
        <w:tc>
          <w:tcPr>
            <w:cnfStyle w:val="001000000000" w:firstRow="0" w:lastRow="0" w:firstColumn="1" w:lastColumn="0" w:oddVBand="0" w:evenVBand="0" w:oddHBand="0" w:evenHBand="0" w:firstRowFirstColumn="0" w:firstRowLastColumn="0" w:lastRowFirstColumn="0" w:lastRowLastColumn="0"/>
            <w:tcW w:w="2956" w:type="dxa"/>
          </w:tcPr>
          <w:p w14:paraId="416DB083" w14:textId="4C8FFA4D" w:rsidR="00464D2B" w:rsidRPr="008F1244" w:rsidRDefault="00464D2B" w:rsidP="00464D2B">
            <w:pPr>
              <w:jc w:val="center"/>
              <w:rPr>
                <w:sz w:val="22"/>
                <w:szCs w:val="22"/>
                <w:highlight w:val="yellow"/>
              </w:rPr>
            </w:pPr>
          </w:p>
        </w:tc>
        <w:tc>
          <w:tcPr>
            <w:tcW w:w="3471" w:type="dxa"/>
          </w:tcPr>
          <w:p w14:paraId="2819618A" w14:textId="77777777" w:rsidR="00464D2B" w:rsidRPr="008F1244" w:rsidRDefault="00464D2B" w:rsidP="00464D2B">
            <w:pPr>
              <w:jc w:val="center"/>
              <w:cnfStyle w:val="000000000000" w:firstRow="0" w:lastRow="0" w:firstColumn="0" w:lastColumn="0" w:oddVBand="0" w:evenVBand="0" w:oddHBand="0" w:evenHBand="0" w:firstRowFirstColumn="0" w:firstRowLastColumn="0" w:lastRowFirstColumn="0" w:lastRowLastColumn="0"/>
              <w:rPr>
                <w:highlight w:val="yellow"/>
              </w:rPr>
            </w:pPr>
          </w:p>
        </w:tc>
        <w:tc>
          <w:tcPr>
            <w:tcW w:w="2923" w:type="dxa"/>
          </w:tcPr>
          <w:p w14:paraId="70BFBDB3" w14:textId="77777777" w:rsidR="00464D2B" w:rsidRPr="008F1244" w:rsidRDefault="00464D2B" w:rsidP="00464D2B">
            <w:pPr>
              <w:jc w:val="center"/>
              <w:cnfStyle w:val="000000000000" w:firstRow="0" w:lastRow="0" w:firstColumn="0" w:lastColumn="0" w:oddVBand="0" w:evenVBand="0" w:oddHBand="0" w:evenHBand="0" w:firstRowFirstColumn="0" w:firstRowLastColumn="0" w:lastRowFirstColumn="0" w:lastRowLastColumn="0"/>
              <w:rPr>
                <w:sz w:val="22"/>
                <w:szCs w:val="22"/>
                <w:highlight w:val="yellow"/>
              </w:rPr>
            </w:pPr>
          </w:p>
        </w:tc>
      </w:tr>
    </w:tbl>
    <w:p w14:paraId="2E697F22" w14:textId="77777777" w:rsidR="002A5940" w:rsidRDefault="002A5940" w:rsidP="00AC1C1F">
      <w:pPr>
        <w:rPr>
          <w:b/>
          <w:sz w:val="22"/>
          <w:szCs w:val="22"/>
        </w:rPr>
      </w:pPr>
    </w:p>
    <w:p w14:paraId="58F3ACE5" w14:textId="77777777" w:rsidR="00AC1C1F" w:rsidRPr="00466ED8" w:rsidRDefault="00AC1C1F" w:rsidP="00AC1C1F">
      <w:pPr>
        <w:rPr>
          <w:b/>
          <w:sz w:val="22"/>
          <w:szCs w:val="22"/>
        </w:rPr>
      </w:pPr>
      <w:r w:rsidRPr="00466ED8">
        <w:rPr>
          <w:b/>
          <w:sz w:val="22"/>
          <w:szCs w:val="22"/>
        </w:rPr>
        <w:t>Partnerships</w:t>
      </w:r>
    </w:p>
    <w:p w14:paraId="173CB784" w14:textId="1BEC39BF" w:rsidR="00AC1C1F" w:rsidRPr="00466ED8" w:rsidRDefault="00AC1C1F" w:rsidP="00AC1C1F">
      <w:pPr>
        <w:rPr>
          <w:sz w:val="22"/>
          <w:szCs w:val="22"/>
        </w:rPr>
      </w:pPr>
      <w:r w:rsidRPr="00466ED8">
        <w:rPr>
          <w:sz w:val="22"/>
          <w:szCs w:val="22"/>
        </w:rPr>
        <w:t xml:space="preserve">The </w:t>
      </w:r>
      <w:ins w:id="45" w:author="CD Stokes" w:date="2017-06-26T11:46:00Z">
        <w:r w:rsidR="00234AE0">
          <w:rPr>
            <w:sz w:val="22"/>
            <w:szCs w:val="22"/>
          </w:rPr>
          <w:t>Montgomery AFCEA Chapter Education Foundation</w:t>
        </w:r>
        <w:r w:rsidR="00234AE0" w:rsidRPr="00466ED8">
          <w:rPr>
            <w:sz w:val="22"/>
            <w:szCs w:val="22"/>
          </w:rPr>
          <w:t xml:space="preserve"> will be partnering with </w:t>
        </w:r>
        <w:r w:rsidR="00234AE0">
          <w:rPr>
            <w:sz w:val="22"/>
            <w:szCs w:val="22"/>
          </w:rPr>
          <w:t xml:space="preserve">the </w:t>
        </w:r>
      </w:ins>
      <w:r w:rsidRPr="00466ED8">
        <w:rPr>
          <w:sz w:val="22"/>
          <w:szCs w:val="22"/>
        </w:rPr>
        <w:t xml:space="preserve">Montgomery Area Chamber of Commerce (TechMGM) </w:t>
      </w:r>
      <w:r w:rsidR="007E251B">
        <w:rPr>
          <w:sz w:val="22"/>
          <w:szCs w:val="22"/>
        </w:rPr>
        <w:t xml:space="preserve">and the </w:t>
      </w:r>
      <w:del w:id="46" w:author="CD Stokes" w:date="2017-06-26T11:46:00Z">
        <w:r w:rsidR="007E251B" w:rsidDel="00234AE0">
          <w:rPr>
            <w:sz w:val="22"/>
            <w:szCs w:val="22"/>
          </w:rPr>
          <w:delText>Montgomery AFCEA Chapter Ed</w:delText>
        </w:r>
        <w:r w:rsidR="00A83E69" w:rsidDel="00234AE0">
          <w:rPr>
            <w:sz w:val="22"/>
            <w:szCs w:val="22"/>
          </w:rPr>
          <w:delText xml:space="preserve">ucation </w:delText>
        </w:r>
        <w:r w:rsidR="007E251B" w:rsidDel="00234AE0">
          <w:rPr>
            <w:sz w:val="22"/>
            <w:szCs w:val="22"/>
          </w:rPr>
          <w:delText>F</w:delText>
        </w:r>
        <w:r w:rsidR="00A83E69" w:rsidDel="00234AE0">
          <w:rPr>
            <w:sz w:val="22"/>
            <w:szCs w:val="22"/>
          </w:rPr>
          <w:delText>oundation</w:delText>
        </w:r>
        <w:r w:rsidR="007E251B" w:rsidDel="00234AE0">
          <w:rPr>
            <w:sz w:val="22"/>
            <w:szCs w:val="22"/>
          </w:rPr>
          <w:delText xml:space="preserve"> </w:delText>
        </w:r>
        <w:r w:rsidRPr="00466ED8" w:rsidDel="00234AE0">
          <w:rPr>
            <w:sz w:val="22"/>
            <w:szCs w:val="22"/>
          </w:rPr>
          <w:delText>will be partnering with the</w:delText>
        </w:r>
      </w:del>
      <w:r w:rsidRPr="00466ED8">
        <w:rPr>
          <w:sz w:val="22"/>
          <w:szCs w:val="22"/>
        </w:rPr>
        <w:t xml:space="preserve"> sponsors of AFITC (AU, PEO BES and SAF/A6) to make this event a success.</w:t>
      </w:r>
    </w:p>
    <w:p w14:paraId="1C8A190F" w14:textId="77777777" w:rsidR="000125C6" w:rsidRPr="00466ED8" w:rsidRDefault="000125C6" w:rsidP="000125C6">
      <w:pPr>
        <w:rPr>
          <w:b/>
          <w:sz w:val="22"/>
          <w:szCs w:val="22"/>
        </w:rPr>
      </w:pPr>
    </w:p>
    <w:p w14:paraId="56F0EA04" w14:textId="6C019881" w:rsidR="000125C6" w:rsidRPr="00466ED8" w:rsidRDefault="000125C6" w:rsidP="000125C6">
      <w:pPr>
        <w:rPr>
          <w:sz w:val="22"/>
          <w:szCs w:val="22"/>
        </w:rPr>
      </w:pPr>
      <w:r w:rsidRPr="00466ED8">
        <w:rPr>
          <w:b/>
          <w:sz w:val="22"/>
          <w:szCs w:val="22"/>
        </w:rPr>
        <w:t>Students:</w:t>
      </w:r>
      <w:r w:rsidRPr="00466ED8">
        <w:rPr>
          <w:sz w:val="22"/>
          <w:szCs w:val="22"/>
        </w:rPr>
        <w:t xml:space="preserve">  As a student seeking a degree or receiving training in a STEM area this is an ideal opportunity to work alongside individuals doing cyber and IT work.  Being a part of a collaborative team will allow you to demonstrate your skills and strengths all the while learning from others across diverse technical areas.  This event will expose you to the different aspects, challenges and numerous innovative opportunities in cyber and IT career fields</w:t>
      </w:r>
      <w:ins w:id="47" w:author="CD Stokes" w:date="2017-06-26T11:48:00Z">
        <w:r w:rsidR="00EB3303">
          <w:rPr>
            <w:sz w:val="22"/>
            <w:szCs w:val="22"/>
          </w:rPr>
          <w:t xml:space="preserve"> with a focus on AF mission areas</w:t>
        </w:r>
      </w:ins>
      <w:r w:rsidRPr="00466ED8">
        <w:rPr>
          <w:sz w:val="22"/>
          <w:szCs w:val="22"/>
        </w:rPr>
        <w:t xml:space="preserve">. </w:t>
      </w:r>
    </w:p>
    <w:p w14:paraId="734E7D88" w14:textId="77777777" w:rsidR="000125C6" w:rsidRPr="00466ED8" w:rsidRDefault="000125C6" w:rsidP="000125C6">
      <w:pPr>
        <w:rPr>
          <w:b/>
          <w:sz w:val="22"/>
          <w:szCs w:val="22"/>
        </w:rPr>
      </w:pPr>
    </w:p>
    <w:p w14:paraId="2A575C98" w14:textId="00042997" w:rsidR="000125C6" w:rsidRPr="00D71440" w:rsidRDefault="00A021AB" w:rsidP="000125C6">
      <w:pPr>
        <w:rPr>
          <w:sz w:val="22"/>
          <w:szCs w:val="22"/>
          <w:rPrChange w:id="48" w:author="CD Stokes [2]" w:date="2017-06-28T15:18:00Z">
            <w:rPr>
              <w:color w:val="FF0000"/>
              <w:sz w:val="22"/>
              <w:szCs w:val="22"/>
            </w:rPr>
          </w:rPrChange>
        </w:rPr>
      </w:pPr>
      <w:proofErr w:type="spellStart"/>
      <w:r>
        <w:rPr>
          <w:b/>
          <w:sz w:val="22"/>
          <w:szCs w:val="22"/>
        </w:rPr>
        <w:t>Cyber</w:t>
      </w:r>
      <w:del w:id="49" w:author="CD Stokes" w:date="2017-06-26T11:52:00Z">
        <w:r w:rsidDel="00EB3303">
          <w:rPr>
            <w:b/>
            <w:sz w:val="22"/>
            <w:szCs w:val="22"/>
          </w:rPr>
          <w:delText xml:space="preserve"> </w:delText>
        </w:r>
      </w:del>
      <w:r>
        <w:rPr>
          <w:b/>
          <w:sz w:val="22"/>
          <w:szCs w:val="22"/>
        </w:rPr>
        <w:t>Patriots</w:t>
      </w:r>
      <w:proofErr w:type="spellEnd"/>
      <w:r w:rsidR="000125C6" w:rsidRPr="00466ED8">
        <w:rPr>
          <w:b/>
          <w:sz w:val="22"/>
          <w:szCs w:val="22"/>
        </w:rPr>
        <w:t>:</w:t>
      </w:r>
      <w:r w:rsidR="000125C6" w:rsidRPr="00466ED8">
        <w:rPr>
          <w:sz w:val="22"/>
          <w:szCs w:val="22"/>
        </w:rPr>
        <w:t xml:space="preserve"> </w:t>
      </w:r>
      <w:del w:id="50" w:author="CD Stokes" w:date="2017-06-26T11:48:00Z">
        <w:r w:rsidR="00CE01B2" w:rsidRPr="00D71440" w:rsidDel="00EB3303">
          <w:rPr>
            <w:sz w:val="22"/>
            <w:szCs w:val="22"/>
            <w:rPrChange w:id="51" w:author="CD Stokes [2]" w:date="2017-06-28T15:18:00Z">
              <w:rPr>
                <w:color w:val="FF0000"/>
                <w:sz w:val="22"/>
                <w:szCs w:val="22"/>
              </w:rPr>
            </w:rPrChange>
          </w:rPr>
          <w:delText xml:space="preserve">Much of the focus in </w:delText>
        </w:r>
      </w:del>
      <w:proofErr w:type="spellStart"/>
      <w:r w:rsidR="00CE01B2" w:rsidRPr="00D71440">
        <w:rPr>
          <w:sz w:val="22"/>
          <w:szCs w:val="22"/>
          <w:rPrChange w:id="52" w:author="CD Stokes [2]" w:date="2017-06-28T15:18:00Z">
            <w:rPr>
              <w:color w:val="FF0000"/>
              <w:sz w:val="22"/>
              <w:szCs w:val="22"/>
            </w:rPr>
          </w:rPrChange>
        </w:rPr>
        <w:t>Cyber</w:t>
      </w:r>
      <w:del w:id="53" w:author="CD Stokes" w:date="2017-06-26T11:52:00Z">
        <w:r w:rsidR="00CE01B2" w:rsidRPr="00D71440" w:rsidDel="00EB3303">
          <w:rPr>
            <w:sz w:val="22"/>
            <w:szCs w:val="22"/>
            <w:rPrChange w:id="54" w:author="CD Stokes [2]" w:date="2017-06-28T15:18:00Z">
              <w:rPr>
                <w:color w:val="FF0000"/>
                <w:sz w:val="22"/>
                <w:szCs w:val="22"/>
              </w:rPr>
            </w:rPrChange>
          </w:rPr>
          <w:delText xml:space="preserve"> </w:delText>
        </w:r>
      </w:del>
      <w:r w:rsidR="00CE01B2" w:rsidRPr="00D71440">
        <w:rPr>
          <w:sz w:val="22"/>
          <w:szCs w:val="22"/>
          <w:rPrChange w:id="55" w:author="CD Stokes [2]" w:date="2017-06-28T15:18:00Z">
            <w:rPr>
              <w:color w:val="FF0000"/>
              <w:sz w:val="22"/>
              <w:szCs w:val="22"/>
            </w:rPr>
          </w:rPrChange>
        </w:rPr>
        <w:t>Patriot</w:t>
      </w:r>
      <w:proofErr w:type="spellEnd"/>
      <w:r w:rsidR="00CE01B2" w:rsidRPr="00D71440">
        <w:rPr>
          <w:sz w:val="22"/>
          <w:szCs w:val="22"/>
          <w:rPrChange w:id="56" w:author="CD Stokes [2]" w:date="2017-06-28T15:18:00Z">
            <w:rPr>
              <w:color w:val="FF0000"/>
              <w:sz w:val="22"/>
              <w:szCs w:val="22"/>
            </w:rPr>
          </w:rPrChange>
        </w:rPr>
        <w:t xml:space="preserve"> competitions focus on either hardening or penetrating an existing system. Such knowledge is crucial in building IT systems and networks from the ground up. Why not put that technical acumen to use in developing a new innovative idea? Cybe</w:t>
      </w:r>
      <w:ins w:id="57" w:author="CD Stokes" w:date="2017-06-26T11:49:00Z">
        <w:r w:rsidR="00EB3303" w:rsidRPr="00D71440">
          <w:rPr>
            <w:sz w:val="22"/>
            <w:szCs w:val="22"/>
            <w:rPrChange w:id="58" w:author="CD Stokes [2]" w:date="2017-06-28T15:18:00Z">
              <w:rPr>
                <w:color w:val="FF0000"/>
                <w:sz w:val="22"/>
                <w:szCs w:val="22"/>
              </w:rPr>
            </w:rPrChange>
          </w:rPr>
          <w:t>rs</w:t>
        </w:r>
      </w:ins>
      <w:del w:id="59" w:author="CD Stokes" w:date="2017-06-26T11:49:00Z">
        <w:r w:rsidR="00CE01B2" w:rsidRPr="00D71440" w:rsidDel="00EB3303">
          <w:rPr>
            <w:sz w:val="22"/>
            <w:szCs w:val="22"/>
            <w:rPrChange w:id="60" w:author="CD Stokes [2]" w:date="2017-06-28T15:18:00Z">
              <w:rPr>
                <w:color w:val="FF0000"/>
                <w:sz w:val="22"/>
                <w:szCs w:val="22"/>
              </w:rPr>
            </w:rPrChange>
          </w:rPr>
          <w:delText>r S</w:delText>
        </w:r>
      </w:del>
      <w:r w:rsidR="00CE01B2" w:rsidRPr="00D71440">
        <w:rPr>
          <w:sz w:val="22"/>
          <w:szCs w:val="22"/>
          <w:rPrChange w:id="61" w:author="CD Stokes [2]" w:date="2017-06-28T15:18:00Z">
            <w:rPr>
              <w:color w:val="FF0000"/>
              <w:sz w:val="22"/>
              <w:szCs w:val="22"/>
            </w:rPr>
          </w:rPrChange>
        </w:rPr>
        <w:t>ecurity professionals are in high demand and the knowledge and expertise you possess is pivotal at the start and throughout the lifecycle of a system. This event gives you the opportunity to test your mettle!</w:t>
      </w:r>
      <w:r w:rsidR="005571D7" w:rsidRPr="00D71440">
        <w:rPr>
          <w:sz w:val="22"/>
          <w:szCs w:val="22"/>
          <w:rPrChange w:id="62" w:author="CD Stokes [2]" w:date="2017-06-28T15:18:00Z">
            <w:rPr>
              <w:color w:val="FF0000"/>
              <w:sz w:val="22"/>
              <w:szCs w:val="22"/>
            </w:rPr>
          </w:rPrChange>
        </w:rPr>
        <w:t xml:space="preserve"> </w:t>
      </w:r>
      <w:r w:rsidR="00D70BE3" w:rsidRPr="00D71440">
        <w:rPr>
          <w:sz w:val="22"/>
          <w:szCs w:val="22"/>
          <w:rPrChange w:id="63" w:author="CD Stokes [2]" w:date="2017-06-28T15:18:00Z">
            <w:rPr>
              <w:color w:val="FF0000"/>
              <w:sz w:val="22"/>
              <w:szCs w:val="22"/>
            </w:rPr>
          </w:rPrChange>
        </w:rPr>
        <w:t xml:space="preserve"> </w:t>
      </w:r>
    </w:p>
    <w:p w14:paraId="7487FAD9" w14:textId="77777777" w:rsidR="000125C6" w:rsidRPr="00466ED8" w:rsidRDefault="000125C6" w:rsidP="000125C6">
      <w:pPr>
        <w:rPr>
          <w:sz w:val="22"/>
          <w:szCs w:val="22"/>
        </w:rPr>
      </w:pPr>
    </w:p>
    <w:p w14:paraId="505AEC93" w14:textId="1C4B11BE" w:rsidR="00C36326" w:rsidRPr="00466ED8" w:rsidRDefault="000125C6" w:rsidP="000125C6">
      <w:pPr>
        <w:rPr>
          <w:sz w:val="22"/>
          <w:szCs w:val="22"/>
        </w:rPr>
      </w:pPr>
      <w:r w:rsidRPr="00466ED8">
        <w:rPr>
          <w:b/>
          <w:sz w:val="22"/>
          <w:szCs w:val="22"/>
        </w:rPr>
        <w:t>USAF Military Members:</w:t>
      </w:r>
      <w:r w:rsidR="00C36326" w:rsidRPr="00466ED8">
        <w:rPr>
          <w:sz w:val="22"/>
          <w:szCs w:val="22"/>
        </w:rPr>
        <w:t xml:space="preserve"> In the cyberspace realm of the USAF mission, professional development </w:t>
      </w:r>
      <w:r w:rsidR="00603C24">
        <w:rPr>
          <w:sz w:val="22"/>
          <w:szCs w:val="22"/>
        </w:rPr>
        <w:t>often</w:t>
      </w:r>
      <w:r w:rsidR="00C36326" w:rsidRPr="00466ED8">
        <w:rPr>
          <w:sz w:val="22"/>
          <w:szCs w:val="22"/>
        </w:rPr>
        <w:t xml:space="preserve"> requires the exploration of opportunities external to the organization. </w:t>
      </w:r>
      <w:r w:rsidR="00603C24">
        <w:rPr>
          <w:sz w:val="22"/>
          <w:szCs w:val="22"/>
        </w:rPr>
        <w:t xml:space="preserve">Such </w:t>
      </w:r>
      <w:r w:rsidR="00D70BE3">
        <w:rPr>
          <w:sz w:val="22"/>
          <w:szCs w:val="22"/>
        </w:rPr>
        <w:t>e</w:t>
      </w:r>
      <w:r w:rsidR="00C36326" w:rsidRPr="00466ED8">
        <w:rPr>
          <w:sz w:val="22"/>
          <w:szCs w:val="22"/>
        </w:rPr>
        <w:t xml:space="preserve">xploration and experimentation with varying technologies employed by </w:t>
      </w:r>
      <w:del w:id="64" w:author="CD Stokes" w:date="2017-06-26T11:50:00Z">
        <w:r w:rsidR="00C36326" w:rsidRPr="00466ED8" w:rsidDel="00EB3303">
          <w:rPr>
            <w:sz w:val="22"/>
            <w:szCs w:val="22"/>
          </w:rPr>
          <w:delText xml:space="preserve"> </w:delText>
        </w:r>
      </w:del>
      <w:r w:rsidR="00C36326" w:rsidRPr="00466ED8">
        <w:rPr>
          <w:sz w:val="22"/>
          <w:szCs w:val="22"/>
        </w:rPr>
        <w:t>industry is limited within a</w:t>
      </w:r>
      <w:r w:rsidR="00466ED8" w:rsidRPr="00466ED8">
        <w:rPr>
          <w:sz w:val="22"/>
          <w:szCs w:val="22"/>
        </w:rPr>
        <w:t xml:space="preserve"> closed cyberspace </w:t>
      </w:r>
      <w:r w:rsidR="00466ED8" w:rsidRPr="00466ED8">
        <w:rPr>
          <w:sz w:val="22"/>
          <w:szCs w:val="22"/>
        </w:rPr>
        <w:lastRenderedPageBreak/>
        <w:t xml:space="preserve">environment. In contrast to the normal mission environment, this event will give you the opportunity to bring innovative ideas, develop those ideas </w:t>
      </w:r>
      <w:r w:rsidR="00603C24">
        <w:rPr>
          <w:sz w:val="22"/>
          <w:szCs w:val="22"/>
        </w:rPr>
        <w:t xml:space="preserve">using those technologies </w:t>
      </w:r>
      <w:r w:rsidR="00466ED8" w:rsidRPr="00466ED8">
        <w:rPr>
          <w:sz w:val="22"/>
          <w:szCs w:val="22"/>
        </w:rPr>
        <w:t>with a community of professionals, and present those ideas to USAF key leaders.</w:t>
      </w:r>
    </w:p>
    <w:p w14:paraId="70AD1AD9" w14:textId="77777777" w:rsidR="00C36326" w:rsidRPr="00466ED8" w:rsidRDefault="00C36326" w:rsidP="000125C6">
      <w:pPr>
        <w:rPr>
          <w:sz w:val="22"/>
          <w:szCs w:val="22"/>
        </w:rPr>
      </w:pPr>
    </w:p>
    <w:p w14:paraId="2532C1B2" w14:textId="59870930" w:rsidR="000125C6" w:rsidRPr="00466ED8" w:rsidRDefault="000125C6" w:rsidP="000125C6">
      <w:pPr>
        <w:rPr>
          <w:sz w:val="22"/>
          <w:szCs w:val="22"/>
        </w:rPr>
      </w:pPr>
      <w:r w:rsidRPr="00466ED8">
        <w:rPr>
          <w:b/>
          <w:sz w:val="22"/>
          <w:szCs w:val="22"/>
        </w:rPr>
        <w:t>Industry:</w:t>
      </w:r>
      <w:r w:rsidRPr="00466ED8">
        <w:rPr>
          <w:sz w:val="22"/>
          <w:szCs w:val="22"/>
        </w:rPr>
        <w:t xml:space="preserve">  Whether you’re an integrator</w:t>
      </w:r>
      <w:r w:rsidR="00603C24">
        <w:rPr>
          <w:sz w:val="22"/>
          <w:szCs w:val="22"/>
        </w:rPr>
        <w:t>,</w:t>
      </w:r>
      <w:r w:rsidRPr="00466ED8">
        <w:rPr>
          <w:sz w:val="22"/>
          <w:szCs w:val="22"/>
        </w:rPr>
        <w:t xml:space="preserve"> </w:t>
      </w:r>
      <w:r w:rsidR="00603C24">
        <w:rPr>
          <w:sz w:val="22"/>
          <w:szCs w:val="22"/>
        </w:rPr>
        <w:t>developer, or manager</w:t>
      </w:r>
      <w:r w:rsidR="00603C24" w:rsidRPr="00466ED8">
        <w:rPr>
          <w:sz w:val="22"/>
          <w:szCs w:val="22"/>
        </w:rPr>
        <w:t xml:space="preserve"> </w:t>
      </w:r>
      <w:r w:rsidRPr="00466ED8">
        <w:rPr>
          <w:sz w:val="22"/>
          <w:szCs w:val="22"/>
        </w:rPr>
        <w:t xml:space="preserve">you are in an ideal position to bring value added technology expertise to this event.  The latest technology tools and solutions are brought to the </w:t>
      </w:r>
      <w:del w:id="65" w:author="CD Stokes" w:date="2017-06-26T11:50:00Z">
        <w:r w:rsidRPr="00466ED8" w:rsidDel="00EB3303">
          <w:rPr>
            <w:sz w:val="22"/>
            <w:szCs w:val="22"/>
          </w:rPr>
          <w:delText>Air Force</w:delText>
        </w:r>
      </w:del>
      <w:ins w:id="66" w:author="CD Stokes" w:date="2017-06-26T11:50:00Z">
        <w:r w:rsidR="00EB3303">
          <w:rPr>
            <w:sz w:val="22"/>
            <w:szCs w:val="22"/>
          </w:rPr>
          <w:t>USAF</w:t>
        </w:r>
      </w:ins>
      <w:r w:rsidRPr="00466ED8">
        <w:rPr>
          <w:sz w:val="22"/>
          <w:szCs w:val="22"/>
        </w:rPr>
        <w:t xml:space="preserve"> by industry.  Industry IT professionals are essential to solving military problems through innovation.  This event will give you an opportunity to bring your best of breed technology expertise to the forefront in solving a mission area problem for the Air Force.</w:t>
      </w:r>
    </w:p>
    <w:p w14:paraId="54A3EE44" w14:textId="7A1BB4E9" w:rsidR="000125C6" w:rsidRDefault="000125C6" w:rsidP="000125C6"/>
    <w:p w14:paraId="0F591321" w14:textId="77777777" w:rsidR="00AC1C1F" w:rsidRDefault="00AC1C1F" w:rsidP="00AC1C1F">
      <w:pPr>
        <w:rPr>
          <w:b/>
          <w:sz w:val="22"/>
          <w:szCs w:val="22"/>
        </w:rPr>
      </w:pPr>
    </w:p>
    <w:p w14:paraId="6010F74A" w14:textId="52AFE318" w:rsidR="00504574" w:rsidRPr="00A9182F" w:rsidRDefault="00504574">
      <w:pPr>
        <w:rPr>
          <w:b/>
          <w:sz w:val="22"/>
          <w:szCs w:val="22"/>
        </w:rPr>
      </w:pPr>
      <w:r w:rsidRPr="00446207">
        <w:rPr>
          <w:b/>
          <w:sz w:val="22"/>
          <w:szCs w:val="22"/>
        </w:rPr>
        <w:t>Goals</w:t>
      </w:r>
      <w:r w:rsidR="00644D8E">
        <w:rPr>
          <w:b/>
          <w:sz w:val="22"/>
          <w:szCs w:val="22"/>
        </w:rPr>
        <w:t xml:space="preserve"> and Objectives</w:t>
      </w:r>
    </w:p>
    <w:p w14:paraId="68E8C668" w14:textId="4C870785" w:rsidR="004C1371" w:rsidRPr="00446207" w:rsidRDefault="004C1371" w:rsidP="004C1371">
      <w:pPr>
        <w:pStyle w:val="ListParagraph"/>
        <w:numPr>
          <w:ilvl w:val="0"/>
          <w:numId w:val="1"/>
        </w:numPr>
        <w:rPr>
          <w:sz w:val="22"/>
          <w:szCs w:val="22"/>
        </w:rPr>
      </w:pPr>
      <w:r>
        <w:rPr>
          <w:sz w:val="22"/>
          <w:szCs w:val="22"/>
        </w:rPr>
        <w:t>Encourage collaboration amongst students, industry</w:t>
      </w:r>
      <w:r w:rsidR="00AC1C1F">
        <w:rPr>
          <w:sz w:val="22"/>
          <w:szCs w:val="22"/>
        </w:rPr>
        <w:t>, airmen</w:t>
      </w:r>
      <w:r>
        <w:rPr>
          <w:sz w:val="22"/>
          <w:szCs w:val="22"/>
        </w:rPr>
        <w:t xml:space="preserve"> and government IT professionals</w:t>
      </w:r>
    </w:p>
    <w:p w14:paraId="7F5858BD" w14:textId="2181EB78" w:rsidR="00C35C48" w:rsidRDefault="00C35C48" w:rsidP="00C35C48">
      <w:pPr>
        <w:pStyle w:val="ListParagraph"/>
        <w:numPr>
          <w:ilvl w:val="0"/>
          <w:numId w:val="1"/>
        </w:numPr>
        <w:rPr>
          <w:sz w:val="22"/>
          <w:szCs w:val="22"/>
        </w:rPr>
      </w:pPr>
      <w:r w:rsidRPr="00446207">
        <w:rPr>
          <w:sz w:val="22"/>
          <w:szCs w:val="22"/>
        </w:rPr>
        <w:t xml:space="preserve">Provide an opportunity for participants </w:t>
      </w:r>
      <w:r>
        <w:rPr>
          <w:sz w:val="22"/>
          <w:szCs w:val="22"/>
        </w:rPr>
        <w:t>to utilize their technical skillsets</w:t>
      </w:r>
      <w:r w:rsidR="00834822">
        <w:rPr>
          <w:sz w:val="22"/>
          <w:szCs w:val="22"/>
        </w:rPr>
        <w:t xml:space="preserve"> and apply their expertise</w:t>
      </w:r>
      <w:r w:rsidR="00AC1C1F">
        <w:rPr>
          <w:sz w:val="22"/>
          <w:szCs w:val="22"/>
        </w:rPr>
        <w:t xml:space="preserve"> across AF mission areas</w:t>
      </w:r>
      <w:r w:rsidR="00834822">
        <w:rPr>
          <w:sz w:val="22"/>
          <w:szCs w:val="22"/>
        </w:rPr>
        <w:t xml:space="preserve"> in cybersecurity, network communications and software development</w:t>
      </w:r>
    </w:p>
    <w:p w14:paraId="218AA93B" w14:textId="391B7814" w:rsidR="00C35C48" w:rsidRDefault="00C35C48" w:rsidP="00C35C48">
      <w:pPr>
        <w:pStyle w:val="ListParagraph"/>
        <w:numPr>
          <w:ilvl w:val="0"/>
          <w:numId w:val="1"/>
        </w:numPr>
        <w:rPr>
          <w:sz w:val="22"/>
          <w:szCs w:val="22"/>
        </w:rPr>
      </w:pPr>
      <w:r>
        <w:rPr>
          <w:sz w:val="22"/>
          <w:szCs w:val="22"/>
        </w:rPr>
        <w:t xml:space="preserve">Increase awareness </w:t>
      </w:r>
      <w:r w:rsidR="00834822">
        <w:rPr>
          <w:sz w:val="22"/>
          <w:szCs w:val="22"/>
        </w:rPr>
        <w:t>and recruit for</w:t>
      </w:r>
      <w:r>
        <w:rPr>
          <w:sz w:val="22"/>
          <w:szCs w:val="22"/>
        </w:rPr>
        <w:t xml:space="preserve"> </w:t>
      </w:r>
      <w:r w:rsidR="00AC1C1F">
        <w:rPr>
          <w:sz w:val="22"/>
          <w:szCs w:val="22"/>
        </w:rPr>
        <w:t xml:space="preserve">the AF’s </w:t>
      </w:r>
      <w:r>
        <w:rPr>
          <w:sz w:val="22"/>
          <w:szCs w:val="22"/>
        </w:rPr>
        <w:t>Cyber</w:t>
      </w:r>
      <w:ins w:id="67" w:author="CD Stokes" w:date="2017-06-26T11:52:00Z">
        <w:r w:rsidR="00EB3303">
          <w:rPr>
            <w:sz w:val="22"/>
            <w:szCs w:val="22"/>
          </w:rPr>
          <w:t xml:space="preserve"> </w:t>
        </w:r>
      </w:ins>
      <w:r>
        <w:rPr>
          <w:sz w:val="22"/>
          <w:szCs w:val="22"/>
        </w:rPr>
        <w:t>patriot pro</w:t>
      </w:r>
      <w:r w:rsidR="00834822">
        <w:rPr>
          <w:sz w:val="22"/>
          <w:szCs w:val="22"/>
        </w:rPr>
        <w:t xml:space="preserve">gram </w:t>
      </w:r>
    </w:p>
    <w:p w14:paraId="2ECA581F" w14:textId="65648E24" w:rsidR="00C35C48" w:rsidRPr="00446207" w:rsidRDefault="001968BA" w:rsidP="00C35C48">
      <w:pPr>
        <w:pStyle w:val="ListParagraph"/>
        <w:numPr>
          <w:ilvl w:val="0"/>
          <w:numId w:val="1"/>
        </w:numPr>
        <w:rPr>
          <w:sz w:val="22"/>
          <w:szCs w:val="22"/>
        </w:rPr>
      </w:pPr>
      <w:r>
        <w:rPr>
          <w:sz w:val="22"/>
          <w:szCs w:val="22"/>
        </w:rPr>
        <w:t xml:space="preserve">Mentor students, </w:t>
      </w:r>
      <w:proofErr w:type="spellStart"/>
      <w:r>
        <w:rPr>
          <w:sz w:val="22"/>
          <w:szCs w:val="22"/>
        </w:rPr>
        <w:t>C</w:t>
      </w:r>
      <w:r w:rsidR="00834822">
        <w:rPr>
          <w:sz w:val="22"/>
          <w:szCs w:val="22"/>
        </w:rPr>
        <w:t>yber</w:t>
      </w:r>
      <w:ins w:id="68" w:author="CD Stokes" w:date="2017-06-26T11:53:00Z">
        <w:r w:rsidR="00EB3303">
          <w:rPr>
            <w:sz w:val="22"/>
            <w:szCs w:val="22"/>
          </w:rPr>
          <w:t>P</w:t>
        </w:r>
      </w:ins>
      <w:del w:id="69" w:author="CD Stokes" w:date="2017-06-26T11:53:00Z">
        <w:r w:rsidR="00834822" w:rsidDel="00EB3303">
          <w:rPr>
            <w:sz w:val="22"/>
            <w:szCs w:val="22"/>
          </w:rPr>
          <w:delText>p</w:delText>
        </w:r>
      </w:del>
      <w:r w:rsidR="00834822">
        <w:rPr>
          <w:sz w:val="22"/>
          <w:szCs w:val="22"/>
        </w:rPr>
        <w:t>atriot</w:t>
      </w:r>
      <w:ins w:id="70" w:author="CD Stokes" w:date="2017-06-26T11:53:00Z">
        <w:r w:rsidR="00EB3303">
          <w:rPr>
            <w:sz w:val="22"/>
            <w:szCs w:val="22"/>
          </w:rPr>
          <w:t>s</w:t>
        </w:r>
      </w:ins>
      <w:proofErr w:type="spellEnd"/>
      <w:r w:rsidR="00834822">
        <w:rPr>
          <w:sz w:val="22"/>
          <w:szCs w:val="22"/>
        </w:rPr>
        <w:t xml:space="preserve"> </w:t>
      </w:r>
      <w:del w:id="71" w:author="CD Stokes" w:date="2017-06-26T11:53:00Z">
        <w:r w:rsidR="00834822" w:rsidDel="00EB3303">
          <w:rPr>
            <w:sz w:val="22"/>
            <w:szCs w:val="22"/>
          </w:rPr>
          <w:delText xml:space="preserve">participants </w:delText>
        </w:r>
      </w:del>
      <w:r w:rsidR="00834822">
        <w:rPr>
          <w:sz w:val="22"/>
          <w:szCs w:val="22"/>
        </w:rPr>
        <w:t xml:space="preserve">and airmen </w:t>
      </w:r>
    </w:p>
    <w:p w14:paraId="7CE72CC0" w14:textId="6FAF637C" w:rsidR="004C1371" w:rsidRDefault="004C1371" w:rsidP="004C1371">
      <w:pPr>
        <w:pStyle w:val="ListParagraph"/>
        <w:numPr>
          <w:ilvl w:val="0"/>
          <w:numId w:val="1"/>
        </w:numPr>
        <w:rPr>
          <w:sz w:val="22"/>
          <w:szCs w:val="22"/>
        </w:rPr>
      </w:pPr>
      <w:r>
        <w:rPr>
          <w:sz w:val="22"/>
          <w:szCs w:val="22"/>
        </w:rPr>
        <w:t>Enhance awareness of Smart City Smart Base</w:t>
      </w:r>
      <w:r w:rsidR="00834822">
        <w:rPr>
          <w:sz w:val="22"/>
          <w:szCs w:val="22"/>
        </w:rPr>
        <w:t xml:space="preserve"> and explore the technologies to support them</w:t>
      </w:r>
    </w:p>
    <w:p w14:paraId="2D39442B" w14:textId="46A24DD5" w:rsidR="00834822" w:rsidRDefault="00AC1C1F" w:rsidP="00834822">
      <w:pPr>
        <w:pStyle w:val="ListParagraph"/>
        <w:numPr>
          <w:ilvl w:val="0"/>
          <w:numId w:val="1"/>
        </w:numPr>
        <w:rPr>
          <w:sz w:val="22"/>
          <w:szCs w:val="22"/>
        </w:rPr>
      </w:pPr>
      <w:r>
        <w:rPr>
          <w:sz w:val="22"/>
          <w:szCs w:val="22"/>
        </w:rPr>
        <w:t xml:space="preserve">Welcome newcomers </w:t>
      </w:r>
      <w:r w:rsidR="00834822">
        <w:rPr>
          <w:sz w:val="22"/>
          <w:szCs w:val="22"/>
        </w:rPr>
        <w:t>and spark interest in cybersecurity, network communications</w:t>
      </w:r>
      <w:ins w:id="72" w:author="CD Stokes" w:date="2017-06-26T11:53:00Z">
        <w:r w:rsidR="00EB3303">
          <w:rPr>
            <w:sz w:val="22"/>
            <w:szCs w:val="22"/>
          </w:rPr>
          <w:t>,</w:t>
        </w:r>
      </w:ins>
      <w:del w:id="73" w:author="CD Stokes" w:date="2017-06-26T11:53:00Z">
        <w:r w:rsidR="00834822" w:rsidDel="00EB3303">
          <w:rPr>
            <w:sz w:val="22"/>
            <w:szCs w:val="22"/>
          </w:rPr>
          <w:delText xml:space="preserve"> and</w:delText>
        </w:r>
      </w:del>
      <w:r w:rsidR="00834822">
        <w:rPr>
          <w:sz w:val="22"/>
          <w:szCs w:val="22"/>
        </w:rPr>
        <w:t xml:space="preserve"> software development</w:t>
      </w:r>
      <w:r w:rsidR="00834822" w:rsidRPr="00834822">
        <w:rPr>
          <w:sz w:val="22"/>
          <w:szCs w:val="22"/>
        </w:rPr>
        <w:t xml:space="preserve"> </w:t>
      </w:r>
      <w:r w:rsidR="001968BA">
        <w:rPr>
          <w:sz w:val="22"/>
          <w:szCs w:val="22"/>
        </w:rPr>
        <w:t xml:space="preserve">and design </w:t>
      </w:r>
      <w:r>
        <w:rPr>
          <w:sz w:val="22"/>
          <w:szCs w:val="22"/>
        </w:rPr>
        <w:t>in support of AF mission areas</w:t>
      </w:r>
    </w:p>
    <w:p w14:paraId="4C4E236B" w14:textId="123A0D94" w:rsidR="001968BA" w:rsidRDefault="001968BA" w:rsidP="00834822">
      <w:pPr>
        <w:pStyle w:val="ListParagraph"/>
        <w:numPr>
          <w:ilvl w:val="0"/>
          <w:numId w:val="1"/>
        </w:numPr>
        <w:rPr>
          <w:sz w:val="22"/>
          <w:szCs w:val="22"/>
        </w:rPr>
      </w:pPr>
      <w:r>
        <w:rPr>
          <w:sz w:val="22"/>
          <w:szCs w:val="22"/>
        </w:rPr>
        <w:t>Leverage industry expertise and innovative solutions to address AF and local government challenges</w:t>
      </w:r>
    </w:p>
    <w:p w14:paraId="42352FAF" w14:textId="67CAA9BB" w:rsidR="00504574" w:rsidRPr="00834822" w:rsidRDefault="00834822" w:rsidP="00834822">
      <w:pPr>
        <w:pStyle w:val="ListParagraph"/>
        <w:numPr>
          <w:ilvl w:val="0"/>
          <w:numId w:val="1"/>
        </w:numPr>
        <w:rPr>
          <w:sz w:val="22"/>
          <w:szCs w:val="22"/>
        </w:rPr>
      </w:pPr>
      <w:r>
        <w:rPr>
          <w:sz w:val="22"/>
          <w:szCs w:val="22"/>
        </w:rPr>
        <w:t>Educate</w:t>
      </w:r>
      <w:r w:rsidR="00AC1C1F">
        <w:rPr>
          <w:sz w:val="22"/>
          <w:szCs w:val="22"/>
        </w:rPr>
        <w:t xml:space="preserve"> the River Region</w:t>
      </w:r>
      <w:r>
        <w:rPr>
          <w:sz w:val="22"/>
          <w:szCs w:val="22"/>
        </w:rPr>
        <w:t xml:space="preserve"> community on technical opportunities </w:t>
      </w:r>
      <w:r w:rsidR="00C45B0E">
        <w:rPr>
          <w:sz w:val="22"/>
          <w:szCs w:val="22"/>
        </w:rPr>
        <w:t>av</w:t>
      </w:r>
      <w:r>
        <w:rPr>
          <w:sz w:val="22"/>
          <w:szCs w:val="22"/>
        </w:rPr>
        <w:t xml:space="preserve">ailable </w:t>
      </w:r>
      <w:r w:rsidR="00AC1C1F">
        <w:rPr>
          <w:sz w:val="22"/>
          <w:szCs w:val="22"/>
        </w:rPr>
        <w:t>locally</w:t>
      </w:r>
      <w:r>
        <w:rPr>
          <w:sz w:val="22"/>
          <w:szCs w:val="22"/>
        </w:rPr>
        <w:t xml:space="preserve"> and within the USAF</w:t>
      </w:r>
    </w:p>
    <w:p w14:paraId="25C82A24" w14:textId="79A9BD09" w:rsidR="00925F73" w:rsidRPr="00BC0039" w:rsidRDefault="00834822" w:rsidP="007E0E59">
      <w:pPr>
        <w:pStyle w:val="ListParagraph"/>
        <w:numPr>
          <w:ilvl w:val="0"/>
          <w:numId w:val="1"/>
        </w:numPr>
        <w:rPr>
          <w:b/>
          <w:sz w:val="22"/>
          <w:szCs w:val="22"/>
        </w:rPr>
      </w:pPr>
      <w:r w:rsidRPr="00A9182F">
        <w:rPr>
          <w:sz w:val="22"/>
          <w:szCs w:val="22"/>
        </w:rPr>
        <w:t>Showcase a collaborative working environment</w:t>
      </w:r>
      <w:r w:rsidR="00504574" w:rsidRPr="00A9182F">
        <w:rPr>
          <w:sz w:val="22"/>
          <w:szCs w:val="22"/>
        </w:rPr>
        <w:t xml:space="preserve"> for participants to make headway on problems they care about</w:t>
      </w:r>
    </w:p>
    <w:p w14:paraId="7FC5F6C8" w14:textId="77777777" w:rsidR="00A9182F" w:rsidRDefault="00A9182F" w:rsidP="00F36E0E">
      <w:pPr>
        <w:rPr>
          <w:b/>
          <w:sz w:val="22"/>
          <w:szCs w:val="22"/>
        </w:rPr>
      </w:pPr>
    </w:p>
    <w:p w14:paraId="2F5DB685" w14:textId="77777777" w:rsidR="00F36E0E" w:rsidRDefault="00F36E0E" w:rsidP="00F36E0E">
      <w:pPr>
        <w:rPr>
          <w:b/>
          <w:sz w:val="22"/>
          <w:szCs w:val="22"/>
        </w:rPr>
      </w:pPr>
      <w:r>
        <w:rPr>
          <w:b/>
          <w:sz w:val="22"/>
          <w:szCs w:val="22"/>
        </w:rPr>
        <w:t>Considerations</w:t>
      </w:r>
    </w:p>
    <w:p w14:paraId="3217498C" w14:textId="20ABF6BB" w:rsidR="000F7880" w:rsidRDefault="00C45B0E" w:rsidP="00BC0039">
      <w:pPr>
        <w:pStyle w:val="ListParagraph"/>
        <w:numPr>
          <w:ilvl w:val="0"/>
          <w:numId w:val="14"/>
        </w:numPr>
        <w:rPr>
          <w:sz w:val="22"/>
          <w:szCs w:val="22"/>
        </w:rPr>
      </w:pPr>
      <w:r>
        <w:rPr>
          <w:sz w:val="22"/>
          <w:szCs w:val="22"/>
        </w:rPr>
        <w:t>C</w:t>
      </w:r>
      <w:r w:rsidR="00F36E0E" w:rsidRPr="000F7880">
        <w:rPr>
          <w:sz w:val="22"/>
          <w:szCs w:val="22"/>
        </w:rPr>
        <w:t>omplement AFITC’s theme and agenda</w:t>
      </w:r>
      <w:r>
        <w:rPr>
          <w:sz w:val="22"/>
          <w:szCs w:val="22"/>
        </w:rPr>
        <w:t>, not detract</w:t>
      </w:r>
      <w:r w:rsidRPr="000F7880">
        <w:rPr>
          <w:sz w:val="22"/>
          <w:szCs w:val="22"/>
        </w:rPr>
        <w:t xml:space="preserve"> from AFITC</w:t>
      </w:r>
      <w:r>
        <w:rPr>
          <w:sz w:val="22"/>
          <w:szCs w:val="22"/>
        </w:rPr>
        <w:t>, encourage</w:t>
      </w:r>
      <w:r w:rsidRPr="00C45B0E">
        <w:rPr>
          <w:sz w:val="22"/>
          <w:szCs w:val="22"/>
        </w:rPr>
        <w:t xml:space="preserve"> </w:t>
      </w:r>
      <w:r w:rsidRPr="00A1620D">
        <w:rPr>
          <w:sz w:val="22"/>
          <w:szCs w:val="22"/>
        </w:rPr>
        <w:t>maximum participation at keynotes and breakout sessions</w:t>
      </w:r>
    </w:p>
    <w:p w14:paraId="520F35E6" w14:textId="0E20B456" w:rsidR="000F7880" w:rsidRDefault="000F7880" w:rsidP="00BC0039">
      <w:pPr>
        <w:pStyle w:val="ListParagraph"/>
        <w:numPr>
          <w:ilvl w:val="0"/>
          <w:numId w:val="14"/>
        </w:numPr>
        <w:rPr>
          <w:sz w:val="22"/>
          <w:szCs w:val="22"/>
        </w:rPr>
      </w:pPr>
      <w:r w:rsidRPr="000F7880">
        <w:rPr>
          <w:sz w:val="22"/>
          <w:szCs w:val="22"/>
        </w:rPr>
        <w:t xml:space="preserve">Close collaboration with the local community to provide workspace for the teams to collaborate </w:t>
      </w:r>
      <w:r w:rsidR="007E251B">
        <w:rPr>
          <w:sz w:val="22"/>
          <w:szCs w:val="22"/>
        </w:rPr>
        <w:t>and</w:t>
      </w:r>
      <w:r w:rsidRPr="000F7880">
        <w:rPr>
          <w:sz w:val="22"/>
          <w:szCs w:val="22"/>
        </w:rPr>
        <w:t xml:space="preserve"> prepare for their presentations</w:t>
      </w:r>
    </w:p>
    <w:p w14:paraId="3C110CC7" w14:textId="21F595A6" w:rsidR="000F7880" w:rsidDel="00EB3303" w:rsidRDefault="00C45B0E" w:rsidP="00EB3303">
      <w:pPr>
        <w:pStyle w:val="ListParagraph"/>
        <w:numPr>
          <w:ilvl w:val="0"/>
          <w:numId w:val="14"/>
        </w:numPr>
        <w:rPr>
          <w:del w:id="74" w:author="CD Stokes" w:date="2017-06-26T11:55:00Z"/>
          <w:sz w:val="22"/>
          <w:szCs w:val="22"/>
        </w:rPr>
      </w:pPr>
      <w:r>
        <w:rPr>
          <w:sz w:val="22"/>
          <w:szCs w:val="22"/>
        </w:rPr>
        <w:t>M</w:t>
      </w:r>
      <w:r w:rsidR="000F7880" w:rsidRPr="000F7880">
        <w:rPr>
          <w:sz w:val="22"/>
          <w:szCs w:val="22"/>
        </w:rPr>
        <w:t xml:space="preserve">aintain consistency </w:t>
      </w:r>
      <w:r>
        <w:rPr>
          <w:sz w:val="22"/>
          <w:szCs w:val="22"/>
        </w:rPr>
        <w:t>in</w:t>
      </w:r>
      <w:r w:rsidR="000F7880" w:rsidRPr="000F7880">
        <w:rPr>
          <w:sz w:val="22"/>
          <w:szCs w:val="22"/>
        </w:rPr>
        <w:t xml:space="preserve"> judging and evaluation of each tea</w:t>
      </w:r>
      <w:r w:rsidR="000F7880">
        <w:rPr>
          <w:sz w:val="22"/>
          <w:szCs w:val="22"/>
        </w:rPr>
        <w:t>m’s presentation</w:t>
      </w:r>
      <w:r>
        <w:rPr>
          <w:sz w:val="22"/>
          <w:szCs w:val="22"/>
        </w:rPr>
        <w:t xml:space="preserve"> </w:t>
      </w:r>
      <w:del w:id="75" w:author="CD Stokes" w:date="2017-06-26T11:55:00Z">
        <w:r w:rsidDel="00EB3303">
          <w:rPr>
            <w:sz w:val="22"/>
            <w:szCs w:val="22"/>
          </w:rPr>
          <w:delText>by conducting two rounds;</w:delText>
        </w:r>
      </w:del>
    </w:p>
    <w:p w14:paraId="56FD172C" w14:textId="0161007B" w:rsidR="000F7880" w:rsidDel="00EB3303" w:rsidRDefault="000F7880">
      <w:pPr>
        <w:pStyle w:val="ListParagraph"/>
        <w:numPr>
          <w:ilvl w:val="0"/>
          <w:numId w:val="14"/>
        </w:numPr>
        <w:rPr>
          <w:del w:id="76" w:author="CD Stokes" w:date="2017-06-26T11:55:00Z"/>
          <w:sz w:val="22"/>
          <w:szCs w:val="22"/>
        </w:rPr>
        <w:pPrChange w:id="77" w:author="CD Stokes" w:date="2017-06-26T11:55:00Z">
          <w:pPr>
            <w:pStyle w:val="ListParagraph"/>
            <w:numPr>
              <w:ilvl w:val="1"/>
              <w:numId w:val="14"/>
            </w:numPr>
            <w:ind w:left="1440" w:hanging="360"/>
          </w:pPr>
        </w:pPrChange>
      </w:pPr>
      <w:del w:id="78" w:author="CD Stokes" w:date="2017-06-26T11:55:00Z">
        <w:r w:rsidDel="00EB3303">
          <w:rPr>
            <w:sz w:val="22"/>
            <w:szCs w:val="22"/>
          </w:rPr>
          <w:delText xml:space="preserve"> </w:delText>
        </w:r>
        <w:r w:rsidR="007E251B" w:rsidDel="00EB3303">
          <w:rPr>
            <w:sz w:val="22"/>
            <w:szCs w:val="22"/>
          </w:rPr>
          <w:delText>Round 1/</w:delText>
        </w:r>
        <w:r w:rsidDel="00EB3303">
          <w:rPr>
            <w:sz w:val="22"/>
            <w:szCs w:val="22"/>
          </w:rPr>
          <w:delText>Preliminaries: All teams will compete</w:delText>
        </w:r>
        <w:r w:rsidR="007E251B" w:rsidDel="00EB3303">
          <w:rPr>
            <w:sz w:val="22"/>
            <w:szCs w:val="22"/>
          </w:rPr>
          <w:delText xml:space="preserve"> in front of a panel of judges representing AU, PEO BES, SAF CIO and local govt</w:delText>
        </w:r>
        <w:r w:rsidDel="00EB3303">
          <w:rPr>
            <w:sz w:val="22"/>
            <w:szCs w:val="22"/>
          </w:rPr>
          <w:delText xml:space="preserve"> and the t</w:delText>
        </w:r>
        <w:r w:rsidRPr="000F7880" w:rsidDel="00EB3303">
          <w:rPr>
            <w:sz w:val="22"/>
            <w:szCs w:val="22"/>
          </w:rPr>
          <w:delText>op 3</w:delText>
        </w:r>
        <w:r w:rsidDel="00EB3303">
          <w:rPr>
            <w:sz w:val="22"/>
            <w:szCs w:val="22"/>
          </w:rPr>
          <w:delText xml:space="preserve"> </w:delText>
        </w:r>
        <w:r w:rsidRPr="000F7880" w:rsidDel="00EB3303">
          <w:rPr>
            <w:sz w:val="22"/>
            <w:szCs w:val="22"/>
          </w:rPr>
          <w:delText>teams</w:delText>
        </w:r>
        <w:r w:rsidDel="00EB3303">
          <w:rPr>
            <w:sz w:val="22"/>
            <w:szCs w:val="22"/>
          </w:rPr>
          <w:delText xml:space="preserve"> will progress to the final judging</w:delText>
        </w:r>
      </w:del>
    </w:p>
    <w:p w14:paraId="11147123" w14:textId="39F49A6C" w:rsidR="00F36E0E" w:rsidRDefault="007E251B">
      <w:pPr>
        <w:pStyle w:val="ListParagraph"/>
        <w:numPr>
          <w:ilvl w:val="0"/>
          <w:numId w:val="14"/>
        </w:numPr>
        <w:rPr>
          <w:sz w:val="22"/>
          <w:szCs w:val="22"/>
        </w:rPr>
        <w:pPrChange w:id="79" w:author="CD Stokes" w:date="2017-06-26T11:55:00Z">
          <w:pPr>
            <w:pStyle w:val="ListParagraph"/>
            <w:numPr>
              <w:ilvl w:val="1"/>
              <w:numId w:val="14"/>
            </w:numPr>
            <w:ind w:left="1440" w:hanging="360"/>
          </w:pPr>
        </w:pPrChange>
      </w:pPr>
      <w:del w:id="80" w:author="CD Stokes" w:date="2017-06-26T11:55:00Z">
        <w:r w:rsidDel="00EB3303">
          <w:rPr>
            <w:sz w:val="22"/>
            <w:szCs w:val="22"/>
          </w:rPr>
          <w:delText>Round 2/</w:delText>
        </w:r>
        <w:r w:rsidR="000F7880" w:rsidDel="00EB3303">
          <w:rPr>
            <w:sz w:val="22"/>
            <w:szCs w:val="22"/>
          </w:rPr>
          <w:delText>Final</w:delText>
        </w:r>
        <w:r w:rsidDel="00EB3303">
          <w:rPr>
            <w:sz w:val="22"/>
            <w:szCs w:val="22"/>
          </w:rPr>
          <w:delText>s</w:delText>
        </w:r>
        <w:r w:rsidR="000F7880" w:rsidDel="00EB3303">
          <w:rPr>
            <w:sz w:val="22"/>
            <w:szCs w:val="22"/>
          </w:rPr>
          <w:delText>:</w:delText>
        </w:r>
        <w:r w:rsidDel="00EB3303">
          <w:rPr>
            <w:sz w:val="22"/>
            <w:szCs w:val="22"/>
          </w:rPr>
          <w:delText xml:space="preserve">  The Top 3 teams from the first round will present for a pan</w:delText>
        </w:r>
        <w:r w:rsidR="00C45B0E" w:rsidDel="00EB3303">
          <w:rPr>
            <w:sz w:val="22"/>
            <w:szCs w:val="22"/>
          </w:rPr>
          <w:delText>el of judges which may include</w:delText>
        </w:r>
        <w:r w:rsidR="000F7880" w:rsidDel="00EB3303">
          <w:rPr>
            <w:sz w:val="22"/>
            <w:szCs w:val="22"/>
          </w:rPr>
          <w:delText xml:space="preserve"> Senior AF l</w:delText>
        </w:r>
        <w:r w:rsidR="000F7880" w:rsidRPr="000F7880" w:rsidDel="00EB3303">
          <w:rPr>
            <w:sz w:val="22"/>
            <w:szCs w:val="22"/>
          </w:rPr>
          <w:delText>eaders (Mr</w:delText>
        </w:r>
        <w:r w:rsidR="000F7880" w:rsidDel="00EB3303">
          <w:rPr>
            <w:sz w:val="22"/>
            <w:szCs w:val="22"/>
          </w:rPr>
          <w:delText>.</w:delText>
        </w:r>
        <w:r w:rsidR="000F7880" w:rsidRPr="000F7880" w:rsidDel="00EB3303">
          <w:rPr>
            <w:sz w:val="22"/>
            <w:szCs w:val="22"/>
          </w:rPr>
          <w:delText xml:space="preserve"> Marion, Maj Gen Zabel, Mr</w:delText>
        </w:r>
        <w:r w:rsidR="000F7880" w:rsidDel="00EB3303">
          <w:rPr>
            <w:sz w:val="22"/>
            <w:szCs w:val="22"/>
          </w:rPr>
          <w:delText xml:space="preserve">. Kim and Maj Gen Higby) </w:delText>
        </w:r>
      </w:del>
    </w:p>
    <w:p w14:paraId="6F5C121F" w14:textId="54E215D3" w:rsidR="000F7880" w:rsidRPr="000F7880" w:rsidRDefault="00C45B0E" w:rsidP="00BC0039">
      <w:pPr>
        <w:pStyle w:val="ListParagraph"/>
        <w:numPr>
          <w:ilvl w:val="0"/>
          <w:numId w:val="14"/>
        </w:numPr>
        <w:rPr>
          <w:sz w:val="22"/>
          <w:szCs w:val="22"/>
        </w:rPr>
      </w:pPr>
      <w:r>
        <w:rPr>
          <w:sz w:val="22"/>
          <w:szCs w:val="22"/>
        </w:rPr>
        <w:t>H</w:t>
      </w:r>
      <w:r w:rsidR="00A83E69">
        <w:rPr>
          <w:sz w:val="22"/>
          <w:szCs w:val="22"/>
        </w:rPr>
        <w:t>i</w:t>
      </w:r>
      <w:r>
        <w:rPr>
          <w:sz w:val="22"/>
          <w:szCs w:val="22"/>
        </w:rPr>
        <w:t>ghlight</w:t>
      </w:r>
      <w:r w:rsidR="000F7880">
        <w:rPr>
          <w:sz w:val="22"/>
          <w:szCs w:val="22"/>
        </w:rPr>
        <w:t xml:space="preserve"> potential talent for the USAF/supporting organizations to recruit for cyber careers</w:t>
      </w:r>
    </w:p>
    <w:p w14:paraId="6F519812" w14:textId="77777777" w:rsidR="00F36E0E" w:rsidRDefault="00F36E0E" w:rsidP="00F36E0E">
      <w:pPr>
        <w:rPr>
          <w:sz w:val="22"/>
          <w:szCs w:val="22"/>
        </w:rPr>
      </w:pPr>
    </w:p>
    <w:p w14:paraId="2843E31A" w14:textId="77777777" w:rsidR="00F36E0E" w:rsidRPr="00BC0039" w:rsidRDefault="00F36E0E" w:rsidP="00F36E0E">
      <w:pPr>
        <w:rPr>
          <w:sz w:val="22"/>
          <w:szCs w:val="22"/>
        </w:rPr>
      </w:pPr>
    </w:p>
    <w:p w14:paraId="0238C557" w14:textId="5FBFE08D" w:rsidR="002D2FAB" w:rsidRDefault="002D2FAB" w:rsidP="00BC51FC">
      <w:pPr>
        <w:rPr>
          <w:b/>
          <w:sz w:val="22"/>
          <w:szCs w:val="22"/>
        </w:rPr>
      </w:pPr>
      <w:r>
        <w:rPr>
          <w:b/>
          <w:sz w:val="22"/>
          <w:szCs w:val="22"/>
        </w:rPr>
        <w:t>Event Theme</w:t>
      </w:r>
    </w:p>
    <w:p w14:paraId="5A6ACE78" w14:textId="006C19A5" w:rsidR="000250E2" w:rsidRDefault="000250E2" w:rsidP="00BC51FC">
      <w:pPr>
        <w:rPr>
          <w:sz w:val="22"/>
          <w:szCs w:val="22"/>
        </w:rPr>
      </w:pPr>
      <w:r>
        <w:rPr>
          <w:sz w:val="22"/>
          <w:szCs w:val="22"/>
        </w:rPr>
        <w:t>Smart City and Smart Base</w:t>
      </w:r>
    </w:p>
    <w:p w14:paraId="4E7FBE2A" w14:textId="77777777" w:rsidR="000250E2" w:rsidRDefault="000250E2" w:rsidP="00BC51FC">
      <w:pPr>
        <w:rPr>
          <w:sz w:val="22"/>
          <w:szCs w:val="22"/>
        </w:rPr>
      </w:pPr>
    </w:p>
    <w:p w14:paraId="7D3782B0" w14:textId="559D9F75" w:rsidR="000250E2" w:rsidRPr="000250E2" w:rsidRDefault="000250E2" w:rsidP="00BC51FC">
      <w:pPr>
        <w:rPr>
          <w:b/>
          <w:sz w:val="22"/>
          <w:szCs w:val="22"/>
        </w:rPr>
      </w:pPr>
      <w:r w:rsidRPr="00BC0039">
        <w:rPr>
          <w:b/>
          <w:sz w:val="22"/>
          <w:szCs w:val="22"/>
        </w:rPr>
        <w:t>Event Narrative</w:t>
      </w:r>
    </w:p>
    <w:p w14:paraId="1C9DFE64" w14:textId="5652E545" w:rsidR="00466ED8" w:rsidRDefault="00466ED8" w:rsidP="00466ED8">
      <w:pPr>
        <w:rPr>
          <w:sz w:val="22"/>
          <w:szCs w:val="22"/>
        </w:rPr>
      </w:pPr>
      <w:r w:rsidRPr="00466ED8">
        <w:rPr>
          <w:sz w:val="22"/>
          <w:szCs w:val="22"/>
        </w:rPr>
        <w:t xml:space="preserve">The cyberspace environment continues to increase in scope and complexity. Because of this growth, new problems arise in how to properly leverage and employ these new technologies, and these problems are only compounded with the world becoming more and more dependent </w:t>
      </w:r>
      <w:ins w:id="81" w:author="CD Stokes" w:date="2017-06-26T11:57:00Z">
        <w:r w:rsidR="00EB3303">
          <w:rPr>
            <w:sz w:val="22"/>
            <w:szCs w:val="22"/>
          </w:rPr>
          <w:t xml:space="preserve">on </w:t>
        </w:r>
      </w:ins>
      <w:r w:rsidRPr="00466ED8">
        <w:rPr>
          <w:sz w:val="22"/>
          <w:szCs w:val="22"/>
        </w:rPr>
        <w:t>technology. City and government inefficiencies continue to multiply in tandem with soc</w:t>
      </w:r>
      <w:r>
        <w:rPr>
          <w:sz w:val="22"/>
          <w:szCs w:val="22"/>
        </w:rPr>
        <w:t xml:space="preserve">iety’s technological advances. </w:t>
      </w:r>
    </w:p>
    <w:p w14:paraId="2E59766C" w14:textId="77777777" w:rsidR="00466ED8" w:rsidRDefault="00466ED8" w:rsidP="00466ED8">
      <w:pPr>
        <w:rPr>
          <w:sz w:val="22"/>
          <w:szCs w:val="22"/>
        </w:rPr>
      </w:pPr>
    </w:p>
    <w:p w14:paraId="087EA702" w14:textId="58A8C4F8" w:rsidR="00EA37D5" w:rsidRDefault="00466ED8" w:rsidP="00466ED8">
      <w:pPr>
        <w:rPr>
          <w:sz w:val="22"/>
          <w:szCs w:val="22"/>
        </w:rPr>
      </w:pPr>
      <w:r w:rsidRPr="00466ED8">
        <w:rPr>
          <w:sz w:val="22"/>
          <w:szCs w:val="22"/>
        </w:rPr>
        <w:lastRenderedPageBreak/>
        <w:t xml:space="preserve">To address such inefficiencies, “Smart City” initiatives are all a buzz around the world to help enable city and community officials to interact directly with the community and city infrastructure </w:t>
      </w:r>
      <w:del w:id="82" w:author="CD Stokes" w:date="2017-06-26T11:57:00Z">
        <w:r w:rsidRPr="00466ED8" w:rsidDel="00EB3303">
          <w:rPr>
            <w:sz w:val="22"/>
            <w:szCs w:val="22"/>
          </w:rPr>
          <w:delText xml:space="preserve">in order </w:delText>
        </w:r>
      </w:del>
      <w:r w:rsidRPr="00466ED8">
        <w:rPr>
          <w:sz w:val="22"/>
          <w:szCs w:val="22"/>
        </w:rPr>
        <w:t xml:space="preserve">to monitor what is happening in the city, </w:t>
      </w:r>
      <w:r w:rsidR="00EA37D5">
        <w:rPr>
          <w:sz w:val="22"/>
          <w:szCs w:val="22"/>
        </w:rPr>
        <w:t xml:space="preserve">assess </w:t>
      </w:r>
      <w:r w:rsidRPr="00466ED8">
        <w:rPr>
          <w:sz w:val="22"/>
          <w:szCs w:val="22"/>
        </w:rPr>
        <w:t xml:space="preserve">how it is evolving, and how to enhance a better quality of life. </w:t>
      </w:r>
    </w:p>
    <w:p w14:paraId="7DD9B683" w14:textId="77777777" w:rsidR="00EA37D5" w:rsidRPr="00466ED8" w:rsidRDefault="00EA37D5" w:rsidP="00466ED8">
      <w:pPr>
        <w:rPr>
          <w:sz w:val="22"/>
          <w:szCs w:val="22"/>
        </w:rPr>
      </w:pPr>
    </w:p>
    <w:p w14:paraId="122C818D" w14:textId="0C490E8C" w:rsidR="00C45B0E" w:rsidRPr="00466ED8" w:rsidRDefault="00270F23" w:rsidP="00C45B0E">
      <w:pPr>
        <w:rPr>
          <w:sz w:val="22"/>
          <w:szCs w:val="22"/>
        </w:rPr>
      </w:pPr>
      <w:moveToRangeStart w:id="83" w:author="CD Stokes" w:date="2017-06-26T11:59:00Z" w:name="move486241697"/>
      <w:moveTo w:id="84" w:author="CD Stokes" w:date="2017-06-26T11:59:00Z">
        <w:r>
          <w:rPr>
            <w:sz w:val="22"/>
            <w:szCs w:val="22"/>
          </w:rPr>
          <w:t>The</w:t>
        </w:r>
        <w:r w:rsidRPr="00466ED8">
          <w:rPr>
            <w:sz w:val="22"/>
            <w:szCs w:val="22"/>
          </w:rPr>
          <w:t xml:space="preserve"> traction “Smart City” initiatives h</w:t>
        </w:r>
        <w:r>
          <w:rPr>
            <w:sz w:val="22"/>
            <w:szCs w:val="22"/>
          </w:rPr>
          <w:t>av</w:t>
        </w:r>
        <w:r w:rsidRPr="00466ED8">
          <w:rPr>
            <w:sz w:val="22"/>
            <w:szCs w:val="22"/>
          </w:rPr>
          <w:t>e begun to make</w:t>
        </w:r>
        <w:r>
          <w:rPr>
            <w:sz w:val="22"/>
            <w:szCs w:val="22"/>
          </w:rPr>
          <w:t xml:space="preserve"> has enticed</w:t>
        </w:r>
        <w:r w:rsidRPr="00466ED8">
          <w:rPr>
            <w:sz w:val="22"/>
            <w:szCs w:val="22"/>
          </w:rPr>
          <w:t xml:space="preserve"> the Department of Defense, State and local governments, and industry </w:t>
        </w:r>
        <w:r>
          <w:rPr>
            <w:sz w:val="22"/>
            <w:szCs w:val="22"/>
          </w:rPr>
          <w:t>to partner and</w:t>
        </w:r>
        <w:r w:rsidRPr="00466ED8">
          <w:rPr>
            <w:sz w:val="22"/>
            <w:szCs w:val="22"/>
          </w:rPr>
          <w:t xml:space="preserve"> promot</w:t>
        </w:r>
        <w:r>
          <w:rPr>
            <w:sz w:val="22"/>
            <w:szCs w:val="22"/>
          </w:rPr>
          <w:t>e</w:t>
        </w:r>
        <w:r w:rsidRPr="00466ED8">
          <w:rPr>
            <w:sz w:val="22"/>
            <w:szCs w:val="22"/>
          </w:rPr>
          <w:t xml:space="preserve"> this venture </w:t>
        </w:r>
        <w:del w:id="85" w:author="CD Stokes" w:date="2017-06-26T11:59:00Z">
          <w:r w:rsidRPr="00466ED8" w:rsidDel="00270F23">
            <w:rPr>
              <w:sz w:val="22"/>
              <w:szCs w:val="22"/>
            </w:rPr>
            <w:delText>in order</w:delText>
          </w:r>
        </w:del>
        <w:r w:rsidRPr="00466ED8">
          <w:rPr>
            <w:sz w:val="22"/>
            <w:szCs w:val="22"/>
          </w:rPr>
          <w:t xml:space="preserve"> to leverage each other’s capabilities</w:t>
        </w:r>
        <w:r>
          <w:rPr>
            <w:sz w:val="22"/>
            <w:szCs w:val="22"/>
          </w:rPr>
          <w:t xml:space="preserve">, </w:t>
        </w:r>
        <w:r w:rsidRPr="00466ED8">
          <w:rPr>
            <w:sz w:val="22"/>
            <w:szCs w:val="22"/>
          </w:rPr>
          <w:t>maximize efficiencies</w:t>
        </w:r>
        <w:r>
          <w:rPr>
            <w:sz w:val="22"/>
            <w:szCs w:val="22"/>
          </w:rPr>
          <w:t>,</w:t>
        </w:r>
        <w:r w:rsidRPr="00466ED8">
          <w:rPr>
            <w:sz w:val="22"/>
            <w:szCs w:val="22"/>
          </w:rPr>
          <w:t xml:space="preserve"> and work “smarter”.  </w:t>
        </w:r>
      </w:moveTo>
      <w:moveToRangeEnd w:id="83"/>
      <w:r w:rsidR="00C45B0E">
        <w:rPr>
          <w:sz w:val="22"/>
          <w:szCs w:val="22"/>
        </w:rPr>
        <w:t>Earlier this year the 42</w:t>
      </w:r>
      <w:r w:rsidR="00C45B0E" w:rsidRPr="00B824DC">
        <w:rPr>
          <w:sz w:val="22"/>
          <w:szCs w:val="22"/>
          <w:vertAlign w:val="superscript"/>
        </w:rPr>
        <w:t>nd</w:t>
      </w:r>
      <w:r w:rsidR="00C45B0E">
        <w:rPr>
          <w:sz w:val="22"/>
          <w:szCs w:val="22"/>
        </w:rPr>
        <w:t xml:space="preserve"> Air Base Wing (ABW), which runs Maxwell Air Force Base (MAFB), </w:t>
      </w:r>
      <w:del w:id="86" w:author="CD Stokes" w:date="2017-06-26T11:58:00Z">
        <w:r w:rsidR="00C45B0E" w:rsidDel="00EB3303">
          <w:rPr>
            <w:sz w:val="22"/>
            <w:szCs w:val="22"/>
          </w:rPr>
          <w:delText>entered into a vendor demonstration agreement with AT&amp;T</w:delText>
        </w:r>
      </w:del>
      <w:ins w:id="87" w:author="CD Stokes" w:date="2017-06-26T11:58:00Z">
        <w:r w:rsidR="00EB3303">
          <w:rPr>
            <w:sz w:val="22"/>
            <w:szCs w:val="22"/>
          </w:rPr>
          <w:t>began</w:t>
        </w:r>
      </w:ins>
      <w:r w:rsidR="00C45B0E">
        <w:rPr>
          <w:sz w:val="22"/>
          <w:szCs w:val="22"/>
        </w:rPr>
        <w:t xml:space="preserve"> to test and better understand IoT implementations driving Smart City and Smart Base initiatives. Proof of concept examples include facial recognition and license plate scanning at entry points into MAFB, solar beam/geo-fencing technology to reinforce MAFB’s perimeter defenses on the riverside of the installation where a physical barrier is implausible, and remote monitoring of temperatures inside key buildings on the air base.</w:t>
      </w:r>
    </w:p>
    <w:p w14:paraId="5072AC27" w14:textId="77777777" w:rsidR="00C45B0E" w:rsidRDefault="00C45B0E" w:rsidP="00C45B0E">
      <w:pPr>
        <w:rPr>
          <w:sz w:val="22"/>
          <w:szCs w:val="22"/>
        </w:rPr>
      </w:pPr>
    </w:p>
    <w:p w14:paraId="04C6160F" w14:textId="374DC998" w:rsidR="00D71440" w:rsidRDefault="00C45B0E" w:rsidP="00D71440">
      <w:pPr>
        <w:rPr>
          <w:ins w:id="88" w:author="CD Stokes [2]" w:date="2017-06-28T15:12:00Z"/>
          <w:sz w:val="22"/>
          <w:szCs w:val="22"/>
        </w:rPr>
      </w:pPr>
      <w:moveFromRangeStart w:id="89" w:author="CD Stokes" w:date="2017-06-26T11:59:00Z" w:name="move486241697"/>
      <w:moveFrom w:id="90" w:author="CD Stokes" w:date="2017-06-26T11:59:00Z">
        <w:r w:rsidDel="00270F23">
          <w:rPr>
            <w:sz w:val="22"/>
            <w:szCs w:val="22"/>
          </w:rPr>
          <w:t>The</w:t>
        </w:r>
        <w:r w:rsidRPr="00466ED8" w:rsidDel="00270F23">
          <w:rPr>
            <w:sz w:val="22"/>
            <w:szCs w:val="22"/>
          </w:rPr>
          <w:t xml:space="preserve"> traction “Smart City” initiatives h</w:t>
        </w:r>
        <w:r w:rsidR="00553B43" w:rsidDel="00270F23">
          <w:rPr>
            <w:sz w:val="22"/>
            <w:szCs w:val="22"/>
          </w:rPr>
          <w:t>av</w:t>
        </w:r>
        <w:r w:rsidRPr="00466ED8" w:rsidDel="00270F23">
          <w:rPr>
            <w:sz w:val="22"/>
            <w:szCs w:val="22"/>
          </w:rPr>
          <w:t>e begun to make</w:t>
        </w:r>
        <w:r w:rsidDel="00270F23">
          <w:rPr>
            <w:sz w:val="22"/>
            <w:szCs w:val="22"/>
          </w:rPr>
          <w:t xml:space="preserve"> has enticed</w:t>
        </w:r>
        <w:r w:rsidRPr="00466ED8" w:rsidDel="00270F23">
          <w:rPr>
            <w:sz w:val="22"/>
            <w:szCs w:val="22"/>
          </w:rPr>
          <w:t xml:space="preserve"> the Department of Defense, State and local governments, and industry </w:t>
        </w:r>
        <w:r w:rsidDel="00270F23">
          <w:rPr>
            <w:sz w:val="22"/>
            <w:szCs w:val="22"/>
          </w:rPr>
          <w:t>to partner and</w:t>
        </w:r>
        <w:r w:rsidRPr="00466ED8" w:rsidDel="00270F23">
          <w:rPr>
            <w:sz w:val="22"/>
            <w:szCs w:val="22"/>
          </w:rPr>
          <w:t xml:space="preserve"> promot</w:t>
        </w:r>
        <w:r w:rsidDel="00270F23">
          <w:rPr>
            <w:sz w:val="22"/>
            <w:szCs w:val="22"/>
          </w:rPr>
          <w:t>e</w:t>
        </w:r>
        <w:r w:rsidRPr="00466ED8" w:rsidDel="00270F23">
          <w:rPr>
            <w:sz w:val="22"/>
            <w:szCs w:val="22"/>
          </w:rPr>
          <w:t xml:space="preserve"> this venture in order to leverage each other’s capabilities</w:t>
        </w:r>
        <w:r w:rsidDel="00270F23">
          <w:rPr>
            <w:sz w:val="22"/>
            <w:szCs w:val="22"/>
          </w:rPr>
          <w:t xml:space="preserve">, </w:t>
        </w:r>
        <w:r w:rsidRPr="00466ED8" w:rsidDel="00270F23">
          <w:rPr>
            <w:sz w:val="22"/>
            <w:szCs w:val="22"/>
          </w:rPr>
          <w:t>maximize efficiencies</w:t>
        </w:r>
        <w:r w:rsidDel="00270F23">
          <w:rPr>
            <w:sz w:val="22"/>
            <w:szCs w:val="22"/>
          </w:rPr>
          <w:t>,</w:t>
        </w:r>
        <w:r w:rsidRPr="00466ED8" w:rsidDel="00270F23">
          <w:rPr>
            <w:sz w:val="22"/>
            <w:szCs w:val="22"/>
          </w:rPr>
          <w:t xml:space="preserve"> and work “smarter”.  </w:t>
        </w:r>
      </w:moveFrom>
      <w:moveFromRangeEnd w:id="89"/>
      <w:del w:id="91" w:author="CD Stokes" w:date="2017-06-26T12:00:00Z">
        <w:r w:rsidDel="00270F23">
          <w:rPr>
            <w:sz w:val="22"/>
            <w:szCs w:val="22"/>
          </w:rPr>
          <w:delText xml:space="preserve">With the declaration of </w:delText>
        </w:r>
        <w:r w:rsidRPr="00466ED8" w:rsidDel="00270F23">
          <w:rPr>
            <w:sz w:val="22"/>
            <w:szCs w:val="22"/>
          </w:rPr>
          <w:delText>M</w:delText>
        </w:r>
        <w:r w:rsidDel="00270F23">
          <w:rPr>
            <w:sz w:val="22"/>
            <w:szCs w:val="22"/>
          </w:rPr>
          <w:delText>AFB</w:delText>
        </w:r>
        <w:r w:rsidRPr="00466ED8" w:rsidDel="00270F23">
          <w:rPr>
            <w:sz w:val="22"/>
            <w:szCs w:val="22"/>
          </w:rPr>
          <w:delText xml:space="preserve"> and the City of Montgomery </w:delText>
        </w:r>
        <w:r w:rsidDel="00270F23">
          <w:rPr>
            <w:sz w:val="22"/>
            <w:szCs w:val="22"/>
          </w:rPr>
          <w:delText xml:space="preserve">as </w:delText>
        </w:r>
        <w:r w:rsidRPr="00466ED8" w:rsidDel="00270F23">
          <w:rPr>
            <w:sz w:val="22"/>
            <w:szCs w:val="22"/>
          </w:rPr>
          <w:delText>“Smart City</w:delText>
        </w:r>
        <w:r w:rsidDel="00270F23">
          <w:rPr>
            <w:sz w:val="22"/>
            <w:szCs w:val="22"/>
          </w:rPr>
          <w:delText>”</w:delText>
        </w:r>
        <w:r w:rsidRPr="00466ED8" w:rsidDel="00270F23">
          <w:rPr>
            <w:sz w:val="22"/>
            <w:szCs w:val="22"/>
          </w:rPr>
          <w:delText xml:space="preserve"> </w:delText>
        </w:r>
        <w:r w:rsidDel="00270F23">
          <w:rPr>
            <w:sz w:val="22"/>
            <w:szCs w:val="22"/>
          </w:rPr>
          <w:delText>and “</w:delText>
        </w:r>
        <w:r w:rsidRPr="00466ED8" w:rsidDel="00270F23">
          <w:rPr>
            <w:sz w:val="22"/>
            <w:szCs w:val="22"/>
          </w:rPr>
          <w:delText>Smart Base”</w:delText>
        </w:r>
        <w:r w:rsidDel="00270F23">
          <w:rPr>
            <w:sz w:val="22"/>
            <w:szCs w:val="22"/>
          </w:rPr>
          <w:delText xml:space="preserve"> pilots, g</w:delText>
        </w:r>
      </w:del>
      <w:ins w:id="92" w:author="CD Stokes" w:date="2017-06-26T12:00:00Z">
        <w:r w:rsidR="00270F23">
          <w:rPr>
            <w:sz w:val="22"/>
            <w:szCs w:val="22"/>
          </w:rPr>
          <w:t>G</w:t>
        </w:r>
      </w:ins>
      <w:r>
        <w:rPr>
          <w:sz w:val="22"/>
          <w:szCs w:val="22"/>
        </w:rPr>
        <w:t>overnment officials</w:t>
      </w:r>
      <w:r w:rsidRPr="00466ED8">
        <w:rPr>
          <w:sz w:val="22"/>
          <w:szCs w:val="22"/>
        </w:rPr>
        <w:t xml:space="preserve"> h</w:t>
      </w:r>
      <w:r>
        <w:rPr>
          <w:sz w:val="22"/>
          <w:szCs w:val="22"/>
        </w:rPr>
        <w:t>av</w:t>
      </w:r>
      <w:r w:rsidRPr="00466ED8">
        <w:rPr>
          <w:sz w:val="22"/>
          <w:szCs w:val="22"/>
        </w:rPr>
        <w:t>e been</w:t>
      </w:r>
      <w:r>
        <w:rPr>
          <w:sz w:val="22"/>
          <w:szCs w:val="22"/>
        </w:rPr>
        <w:t xml:space="preserve"> actively</w:t>
      </w:r>
      <w:r w:rsidRPr="00466ED8">
        <w:rPr>
          <w:sz w:val="22"/>
          <w:szCs w:val="22"/>
        </w:rPr>
        <w:t xml:space="preserve"> exploring </w:t>
      </w:r>
      <w:r>
        <w:rPr>
          <w:sz w:val="22"/>
          <w:szCs w:val="22"/>
        </w:rPr>
        <w:t>a number</w:t>
      </w:r>
      <w:r w:rsidRPr="00466ED8">
        <w:rPr>
          <w:sz w:val="22"/>
          <w:szCs w:val="22"/>
        </w:rPr>
        <w:t xml:space="preserve"> </w:t>
      </w:r>
      <w:r>
        <w:rPr>
          <w:sz w:val="22"/>
          <w:szCs w:val="22"/>
        </w:rPr>
        <w:t xml:space="preserve">of </w:t>
      </w:r>
      <w:r w:rsidRPr="00466ED8">
        <w:rPr>
          <w:sz w:val="22"/>
          <w:szCs w:val="22"/>
        </w:rPr>
        <w:t xml:space="preserve">initiatives that will help the community emerge as a model “Smart Community” through public and private partnerships. </w:t>
      </w:r>
      <w:r>
        <w:rPr>
          <w:sz w:val="22"/>
          <w:szCs w:val="22"/>
        </w:rPr>
        <w:t xml:space="preserve"> These initiatives have the possibility to be replicated across the AF to multiple bases, cities and communities.  </w:t>
      </w:r>
      <w:ins w:id="93" w:author="CD Stokes [2]" w:date="2017-06-28T15:12:00Z">
        <w:r w:rsidR="00D71440">
          <w:rPr>
            <w:sz w:val="22"/>
            <w:szCs w:val="22"/>
          </w:rPr>
          <w:t>Among some of the Smart Base solutions being developed at MAFB is perimeter security. A portion of MAFB along the river cannot be secured using a physical barrier, largely due to damage caused by periodic flooding. To address this issue, beam arrays</w:t>
        </w:r>
      </w:ins>
      <w:ins w:id="94" w:author="CD Stokes [2]" w:date="2017-06-28T15:13:00Z">
        <w:r w:rsidR="00D71440">
          <w:rPr>
            <w:sz w:val="22"/>
            <w:szCs w:val="22"/>
          </w:rPr>
          <w:t xml:space="preserve"> were installed </w:t>
        </w:r>
      </w:ins>
      <w:ins w:id="95" w:author="CD Stokes [2]" w:date="2017-06-28T15:12:00Z">
        <w:r w:rsidR="00D71440">
          <w:rPr>
            <w:sz w:val="22"/>
            <w:szCs w:val="22"/>
          </w:rPr>
          <w:t xml:space="preserve">capable of detecting intrusions through the use of Infrared Technology. To address the flooding issue, the beam arrays are setup transportable and can be easily removed during high risk weather.  MAFB leadership is also investigating the applicability of a facial recognition and license plate scanning capability, which would quickly detect individuals that </w:t>
        </w:r>
      </w:ins>
      <w:ins w:id="96" w:author="CD Stokes [2]" w:date="2017-06-28T15:14:00Z">
        <w:r w:rsidR="00D71440">
          <w:rPr>
            <w:sz w:val="22"/>
            <w:szCs w:val="22"/>
          </w:rPr>
          <w:t xml:space="preserve">are </w:t>
        </w:r>
      </w:ins>
      <w:ins w:id="97" w:author="CD Stokes [2]" w:date="2017-06-28T15:12:00Z">
        <w:r w:rsidR="00D71440">
          <w:rPr>
            <w:sz w:val="22"/>
            <w:szCs w:val="22"/>
          </w:rPr>
          <w:t xml:space="preserve">criminal in nature or </w:t>
        </w:r>
      </w:ins>
      <w:ins w:id="98" w:author="CD Stokes [2]" w:date="2017-06-28T15:14:00Z">
        <w:r w:rsidR="00D71440">
          <w:rPr>
            <w:sz w:val="22"/>
            <w:szCs w:val="22"/>
          </w:rPr>
          <w:t xml:space="preserve">a </w:t>
        </w:r>
      </w:ins>
      <w:ins w:id="99" w:author="CD Stokes [2]" w:date="2017-06-28T15:12:00Z">
        <w:r w:rsidR="00D71440">
          <w:rPr>
            <w:sz w:val="22"/>
            <w:szCs w:val="22"/>
          </w:rPr>
          <w:t>high risk to the installation.</w:t>
        </w:r>
      </w:ins>
    </w:p>
    <w:p w14:paraId="34CF9927" w14:textId="77777777" w:rsidR="00D71440" w:rsidRDefault="00D71440" w:rsidP="00D71440">
      <w:pPr>
        <w:rPr>
          <w:ins w:id="100" w:author="CD Stokes [2]" w:date="2017-06-28T15:16:00Z"/>
          <w:sz w:val="22"/>
          <w:szCs w:val="22"/>
        </w:rPr>
      </w:pPr>
    </w:p>
    <w:p w14:paraId="7B33FEDC" w14:textId="19DC55AD" w:rsidR="00D71440" w:rsidRPr="00466ED8" w:rsidRDefault="00D71440" w:rsidP="00D71440">
      <w:pPr>
        <w:rPr>
          <w:sz w:val="22"/>
          <w:szCs w:val="22"/>
        </w:rPr>
      </w:pPr>
      <w:moveToRangeStart w:id="101" w:author="CD Stokes [2]" w:date="2017-06-28T15:16:00Z" w:name="move486426319"/>
      <w:moveTo w:id="102" w:author="CD Stokes [2]" w:date="2017-06-28T15:16:00Z">
        <w:r w:rsidRPr="00466ED8">
          <w:rPr>
            <w:sz w:val="22"/>
            <w:szCs w:val="22"/>
          </w:rPr>
          <w:t>Singapore for example has its “Smart Nation” initiative, aimed at engaging citizens, industries, research institution</w:t>
        </w:r>
        <w:r>
          <w:rPr>
            <w:sz w:val="22"/>
            <w:szCs w:val="22"/>
          </w:rPr>
          <w:t>s</w:t>
        </w:r>
        <w:r w:rsidRPr="00466ED8">
          <w:rPr>
            <w:sz w:val="22"/>
            <w:szCs w:val="22"/>
          </w:rPr>
          <w:t xml:space="preserve"> and the government to harness internet and communication technology to bolster its communities. Singapore’s Beeline app, for instance, draws on aggregated data to provide a demand-driven service to create new transport routes that meet public needs.</w:t>
        </w:r>
      </w:moveTo>
    </w:p>
    <w:p w14:paraId="14C533F0" w14:textId="77777777" w:rsidR="00D71440" w:rsidRDefault="00D71440" w:rsidP="00D71440">
      <w:pPr>
        <w:rPr>
          <w:sz w:val="22"/>
          <w:szCs w:val="22"/>
        </w:rPr>
      </w:pPr>
    </w:p>
    <w:p w14:paraId="6C6634F5" w14:textId="77777777" w:rsidR="00D71440" w:rsidRPr="00466ED8" w:rsidRDefault="00D71440" w:rsidP="00D71440">
      <w:pPr>
        <w:rPr>
          <w:sz w:val="22"/>
          <w:szCs w:val="22"/>
        </w:rPr>
      </w:pPr>
      <w:moveTo w:id="103" w:author="CD Stokes [2]" w:date="2017-06-28T15:16:00Z">
        <w:r w:rsidRPr="00466ED8">
          <w:rPr>
            <w:sz w:val="22"/>
            <w:szCs w:val="22"/>
          </w:rPr>
          <w:t xml:space="preserve">Another example is the city of Boston. The Boston Department of Innovation and Technology helped create a number </w:t>
        </w:r>
        <w:r>
          <w:rPr>
            <w:sz w:val="22"/>
            <w:szCs w:val="22"/>
          </w:rPr>
          <w:t xml:space="preserve">of </w:t>
        </w:r>
        <w:r w:rsidRPr="00466ED8">
          <w:rPr>
            <w:sz w:val="22"/>
            <w:szCs w:val="22"/>
          </w:rPr>
          <w:t>app</w:t>
        </w:r>
        <w:r>
          <w:rPr>
            <w:sz w:val="22"/>
            <w:szCs w:val="22"/>
          </w:rPr>
          <w:t>lications</w:t>
        </w:r>
        <w:r w:rsidRPr="00466ED8">
          <w:rPr>
            <w:sz w:val="22"/>
            <w:szCs w:val="22"/>
          </w:rPr>
          <w:t xml:space="preserve"> with a wide range of uses, from allowing citizens to report neighborhood issues to the government to helping commuters find on-street parking in the Innovation District. </w:t>
        </w:r>
      </w:moveTo>
    </w:p>
    <w:moveToRangeEnd w:id="101"/>
    <w:p w14:paraId="3E48E264" w14:textId="77777777" w:rsidR="00D71440" w:rsidRDefault="00D71440" w:rsidP="00D71440">
      <w:pPr>
        <w:rPr>
          <w:ins w:id="104" w:author="CD Stokes [2]" w:date="2017-06-28T15:12:00Z"/>
          <w:sz w:val="22"/>
          <w:szCs w:val="22"/>
        </w:rPr>
      </w:pPr>
    </w:p>
    <w:p w14:paraId="0D21DEDD" w14:textId="6DD0E7D3" w:rsidR="00D71440" w:rsidRPr="00466ED8" w:rsidRDefault="00D71440" w:rsidP="00D71440">
      <w:pPr>
        <w:rPr>
          <w:ins w:id="105" w:author="CD Stokes [2]" w:date="2017-06-28T15:12:00Z"/>
          <w:sz w:val="22"/>
          <w:szCs w:val="22"/>
        </w:rPr>
      </w:pPr>
      <w:ins w:id="106" w:author="CD Stokes [2]" w:date="2017-06-28T15:14:00Z">
        <w:r>
          <w:rPr>
            <w:sz w:val="22"/>
            <w:szCs w:val="22"/>
          </w:rPr>
          <w:t>From a communications perspective, MAFB is exploring the</w:t>
        </w:r>
      </w:ins>
      <w:ins w:id="107" w:author="CD Stokes [2]" w:date="2017-06-28T15:12:00Z">
        <w:r>
          <w:rPr>
            <w:sz w:val="22"/>
            <w:szCs w:val="22"/>
          </w:rPr>
          <w:t xml:space="preserve"> development of a Group Messaging Toolkit and public information kiosks for the base as well. The Group Messaging Toolkit would allow a variety of information to be distributed in a more timely and efficient manner and enable rapid communications, which would distribute emergency notifications to the surrounding community. The information kiosks would provide MAFB residents and visitors historical data about the installation and provide information on current events.</w:t>
        </w:r>
      </w:ins>
    </w:p>
    <w:p w14:paraId="676F712A" w14:textId="77777777" w:rsidR="00D71440" w:rsidRDefault="00D71440" w:rsidP="00D71440">
      <w:pPr>
        <w:rPr>
          <w:ins w:id="108" w:author="CD Stokes [2]" w:date="2017-06-28T15:12:00Z"/>
          <w:sz w:val="22"/>
          <w:szCs w:val="22"/>
        </w:rPr>
      </w:pPr>
    </w:p>
    <w:p w14:paraId="395550E5" w14:textId="1FEED0BE" w:rsidR="00D71440" w:rsidRDefault="00D71440" w:rsidP="00D71440">
      <w:pPr>
        <w:rPr>
          <w:ins w:id="109" w:author="CD Stokes [2]" w:date="2017-06-28T15:12:00Z"/>
          <w:sz w:val="22"/>
          <w:szCs w:val="22"/>
        </w:rPr>
      </w:pPr>
      <w:ins w:id="110" w:author="CD Stokes [2]" w:date="2017-06-28T15:12:00Z">
        <w:r>
          <w:rPr>
            <w:sz w:val="22"/>
            <w:szCs w:val="22"/>
          </w:rPr>
          <w:t>As you can see,</w:t>
        </w:r>
        <w:r w:rsidRPr="00466ED8">
          <w:rPr>
            <w:sz w:val="22"/>
            <w:szCs w:val="22"/>
          </w:rPr>
          <w:t xml:space="preserve"> “Smart City” initiatives </w:t>
        </w:r>
        <w:r>
          <w:rPr>
            <w:sz w:val="22"/>
            <w:szCs w:val="22"/>
          </w:rPr>
          <w:t xml:space="preserve">are in full swing at both the local and national government levels, and collaboration with </w:t>
        </w:r>
        <w:r w:rsidRPr="00466ED8">
          <w:rPr>
            <w:sz w:val="22"/>
            <w:szCs w:val="22"/>
          </w:rPr>
          <w:t xml:space="preserve">industry </w:t>
        </w:r>
        <w:r>
          <w:rPr>
            <w:sz w:val="22"/>
            <w:szCs w:val="22"/>
          </w:rPr>
          <w:t>is crucial in</w:t>
        </w:r>
        <w:r w:rsidRPr="00466ED8">
          <w:rPr>
            <w:sz w:val="22"/>
            <w:szCs w:val="22"/>
          </w:rPr>
          <w:t xml:space="preserve"> this venture in order to leverage each other’s capabilities</w:t>
        </w:r>
        <w:r>
          <w:rPr>
            <w:sz w:val="22"/>
            <w:szCs w:val="22"/>
          </w:rPr>
          <w:t>,</w:t>
        </w:r>
        <w:r w:rsidRPr="00466ED8">
          <w:rPr>
            <w:sz w:val="22"/>
            <w:szCs w:val="22"/>
          </w:rPr>
          <w:t xml:space="preserve"> maximize efficiencies</w:t>
        </w:r>
        <w:r>
          <w:rPr>
            <w:sz w:val="22"/>
            <w:szCs w:val="22"/>
          </w:rPr>
          <w:t>,</w:t>
        </w:r>
        <w:r w:rsidRPr="00466ED8">
          <w:rPr>
            <w:sz w:val="22"/>
            <w:szCs w:val="22"/>
          </w:rPr>
          <w:t xml:space="preserve"> and work “smarter”.  </w:t>
        </w:r>
        <w:r>
          <w:rPr>
            <w:sz w:val="22"/>
            <w:szCs w:val="22"/>
          </w:rPr>
          <w:t xml:space="preserve">With the declaration of </w:t>
        </w:r>
        <w:r w:rsidRPr="00466ED8">
          <w:rPr>
            <w:sz w:val="22"/>
            <w:szCs w:val="22"/>
          </w:rPr>
          <w:t>M</w:t>
        </w:r>
        <w:r>
          <w:rPr>
            <w:sz w:val="22"/>
            <w:szCs w:val="22"/>
          </w:rPr>
          <w:t>AFB</w:t>
        </w:r>
        <w:r w:rsidRPr="00466ED8">
          <w:rPr>
            <w:sz w:val="22"/>
            <w:szCs w:val="22"/>
          </w:rPr>
          <w:t xml:space="preserve"> and the City of Montgomery </w:t>
        </w:r>
        <w:r>
          <w:rPr>
            <w:sz w:val="22"/>
            <w:szCs w:val="22"/>
          </w:rPr>
          <w:t xml:space="preserve">as </w:t>
        </w:r>
        <w:r w:rsidRPr="00466ED8">
          <w:rPr>
            <w:sz w:val="22"/>
            <w:szCs w:val="22"/>
          </w:rPr>
          <w:t>“Smart City</w:t>
        </w:r>
        <w:r>
          <w:rPr>
            <w:sz w:val="22"/>
            <w:szCs w:val="22"/>
          </w:rPr>
          <w:t>”</w:t>
        </w:r>
        <w:r w:rsidRPr="00466ED8">
          <w:rPr>
            <w:sz w:val="22"/>
            <w:szCs w:val="22"/>
          </w:rPr>
          <w:t xml:space="preserve"> </w:t>
        </w:r>
        <w:r>
          <w:rPr>
            <w:sz w:val="22"/>
            <w:szCs w:val="22"/>
          </w:rPr>
          <w:t>and “</w:t>
        </w:r>
        <w:r w:rsidRPr="00466ED8">
          <w:rPr>
            <w:sz w:val="22"/>
            <w:szCs w:val="22"/>
          </w:rPr>
          <w:t>Smart Base”</w:t>
        </w:r>
        <w:r>
          <w:rPr>
            <w:sz w:val="22"/>
            <w:szCs w:val="22"/>
          </w:rPr>
          <w:t xml:space="preserve"> pilots, government officials</w:t>
        </w:r>
        <w:r w:rsidRPr="00466ED8">
          <w:rPr>
            <w:sz w:val="22"/>
            <w:szCs w:val="22"/>
          </w:rPr>
          <w:t xml:space="preserve"> </w:t>
        </w:r>
        <w:r>
          <w:rPr>
            <w:sz w:val="22"/>
            <w:szCs w:val="22"/>
          </w:rPr>
          <w:t>have</w:t>
        </w:r>
        <w:r w:rsidRPr="00466ED8">
          <w:rPr>
            <w:sz w:val="22"/>
            <w:szCs w:val="22"/>
          </w:rPr>
          <w:t xml:space="preserve"> been</w:t>
        </w:r>
        <w:r>
          <w:rPr>
            <w:sz w:val="22"/>
            <w:szCs w:val="22"/>
          </w:rPr>
          <w:t xml:space="preserve"> actively</w:t>
        </w:r>
        <w:r w:rsidRPr="00466ED8">
          <w:rPr>
            <w:sz w:val="22"/>
            <w:szCs w:val="22"/>
          </w:rPr>
          <w:t xml:space="preserve"> exploring </w:t>
        </w:r>
        <w:r>
          <w:rPr>
            <w:sz w:val="22"/>
            <w:szCs w:val="22"/>
          </w:rPr>
          <w:t>a number</w:t>
        </w:r>
        <w:r w:rsidRPr="00466ED8">
          <w:rPr>
            <w:sz w:val="22"/>
            <w:szCs w:val="22"/>
          </w:rPr>
          <w:t xml:space="preserve"> initiatives that will help the community emerge as a model “Smart Community” through public and private partnerships.  </w:t>
        </w:r>
      </w:ins>
    </w:p>
    <w:p w14:paraId="5A433B45" w14:textId="3122DE1B" w:rsidR="00C45B0E" w:rsidRDefault="00D71440" w:rsidP="00C45B0E">
      <w:pPr>
        <w:rPr>
          <w:sz w:val="22"/>
          <w:szCs w:val="22"/>
        </w:rPr>
      </w:pPr>
      <w:ins w:id="111" w:author="CD Stokes [2]" w:date="2017-06-28T15:12:00Z">
        <w:r>
          <w:rPr>
            <w:sz w:val="22"/>
            <w:szCs w:val="22"/>
          </w:rPr>
          <w:t xml:space="preserve"> </w:t>
        </w:r>
      </w:ins>
      <w:r w:rsidR="00C45B0E" w:rsidRPr="00466ED8">
        <w:rPr>
          <w:sz w:val="22"/>
          <w:szCs w:val="22"/>
        </w:rPr>
        <w:t xml:space="preserve"> </w:t>
      </w:r>
    </w:p>
    <w:p w14:paraId="56E9D0A0" w14:textId="77777777" w:rsidR="00C45B0E" w:rsidRDefault="00C45B0E" w:rsidP="00466ED8">
      <w:pPr>
        <w:rPr>
          <w:sz w:val="22"/>
          <w:szCs w:val="22"/>
        </w:rPr>
      </w:pPr>
    </w:p>
    <w:p w14:paraId="52F57E9D" w14:textId="2736B44C" w:rsidR="00313067" w:rsidDel="00D71440" w:rsidRDefault="00313067" w:rsidP="00466ED8">
      <w:pPr>
        <w:rPr>
          <w:ins w:id="112" w:author="CD Stokes" w:date="2017-06-26T12:10:00Z"/>
          <w:del w:id="113" w:author="CD Stokes [2]" w:date="2017-06-28T15:11:00Z"/>
          <w:sz w:val="22"/>
          <w:szCs w:val="22"/>
        </w:rPr>
      </w:pPr>
      <w:ins w:id="114" w:author="CD Stokes" w:date="2017-06-26T12:10:00Z">
        <w:del w:id="115" w:author="CD Stokes [2]" w:date="2017-06-28T15:11:00Z">
          <w:r w:rsidDel="00D71440">
            <w:rPr>
              <w:sz w:val="22"/>
              <w:szCs w:val="22"/>
            </w:rPr>
            <w:delText>NEED AN EXAMPLE OF A SMART BASE PROBLEM AND SOLUTION HERE</w:delText>
          </w:r>
        </w:del>
      </w:ins>
      <w:ins w:id="116" w:author="CD Stokes" w:date="2017-06-26T12:11:00Z">
        <w:del w:id="117" w:author="CD Stokes [2]" w:date="2017-06-28T15:11:00Z">
          <w:r w:rsidDel="00D71440">
            <w:rPr>
              <w:sz w:val="22"/>
              <w:szCs w:val="22"/>
            </w:rPr>
            <w:delText xml:space="preserve"> THAT’S WRITTEN OUT AS LONG AS THE TWO EXAMPLES BELOW</w:delText>
          </w:r>
        </w:del>
      </w:ins>
    </w:p>
    <w:p w14:paraId="73B0F1E1" w14:textId="77777777" w:rsidR="00313067" w:rsidRDefault="00313067" w:rsidP="00466ED8">
      <w:pPr>
        <w:rPr>
          <w:ins w:id="118" w:author="CD Stokes" w:date="2017-06-26T12:10:00Z"/>
          <w:sz w:val="22"/>
          <w:szCs w:val="22"/>
        </w:rPr>
      </w:pPr>
    </w:p>
    <w:p w14:paraId="246AA164" w14:textId="1058E9C6" w:rsidR="00466ED8" w:rsidRPr="00466ED8" w:rsidDel="00D71440" w:rsidRDefault="00466ED8" w:rsidP="00466ED8">
      <w:pPr>
        <w:rPr>
          <w:sz w:val="22"/>
          <w:szCs w:val="22"/>
        </w:rPr>
      </w:pPr>
      <w:moveFromRangeStart w:id="119" w:author="CD Stokes [2]" w:date="2017-06-28T15:16:00Z" w:name="move486426319"/>
      <w:moveFrom w:id="120" w:author="CD Stokes [2]" w:date="2017-06-28T15:16:00Z">
        <w:r w:rsidRPr="00466ED8" w:rsidDel="00D71440">
          <w:rPr>
            <w:sz w:val="22"/>
            <w:szCs w:val="22"/>
          </w:rPr>
          <w:t>Singapore for example has its “Smart Nation” initiative, aimed at engaging citizens, industries, research institution</w:t>
        </w:r>
        <w:ins w:id="121" w:author="CD Stokes" w:date="2017-06-26T12:01:00Z">
          <w:r w:rsidR="00270F23" w:rsidDel="00D71440">
            <w:rPr>
              <w:sz w:val="22"/>
              <w:szCs w:val="22"/>
            </w:rPr>
            <w:t>s</w:t>
          </w:r>
        </w:ins>
        <w:r w:rsidRPr="00466ED8" w:rsidDel="00D71440">
          <w:rPr>
            <w:sz w:val="22"/>
            <w:szCs w:val="22"/>
          </w:rPr>
          <w:t xml:space="preserve"> and the government to harness internet and communication technology to bolster its communities. Singapore’s Beeline app, for instance, draws on aggregated data to provide a demand-driven service to create new transport routes that meet public needs.</w:t>
        </w:r>
      </w:moveFrom>
    </w:p>
    <w:p w14:paraId="3920E9C6" w14:textId="3E0D0A53" w:rsidR="00466ED8" w:rsidDel="00D71440" w:rsidRDefault="00466ED8" w:rsidP="00466ED8">
      <w:pPr>
        <w:rPr>
          <w:sz w:val="22"/>
          <w:szCs w:val="22"/>
        </w:rPr>
      </w:pPr>
    </w:p>
    <w:p w14:paraId="29BE4409" w14:textId="741C429A" w:rsidR="00466ED8" w:rsidRPr="00466ED8" w:rsidDel="00D71440" w:rsidRDefault="00466ED8" w:rsidP="00466ED8">
      <w:pPr>
        <w:rPr>
          <w:sz w:val="22"/>
          <w:szCs w:val="22"/>
        </w:rPr>
      </w:pPr>
      <w:moveFrom w:id="122" w:author="CD Stokes [2]" w:date="2017-06-28T15:16:00Z">
        <w:r w:rsidRPr="00466ED8" w:rsidDel="00D71440">
          <w:rPr>
            <w:sz w:val="22"/>
            <w:szCs w:val="22"/>
          </w:rPr>
          <w:t xml:space="preserve">Another example is the city of Boston. The Boston Department of Innovation and Technology helped create a number </w:t>
        </w:r>
        <w:r w:rsidR="00553B43" w:rsidDel="00D71440">
          <w:rPr>
            <w:sz w:val="22"/>
            <w:szCs w:val="22"/>
          </w:rPr>
          <w:t xml:space="preserve">of </w:t>
        </w:r>
        <w:r w:rsidRPr="00466ED8" w:rsidDel="00D71440">
          <w:rPr>
            <w:sz w:val="22"/>
            <w:szCs w:val="22"/>
          </w:rPr>
          <w:t>app</w:t>
        </w:r>
        <w:r w:rsidR="00553B43" w:rsidDel="00D71440">
          <w:rPr>
            <w:sz w:val="22"/>
            <w:szCs w:val="22"/>
          </w:rPr>
          <w:t>lications</w:t>
        </w:r>
        <w:r w:rsidRPr="00466ED8" w:rsidDel="00D71440">
          <w:rPr>
            <w:sz w:val="22"/>
            <w:szCs w:val="22"/>
          </w:rPr>
          <w:t xml:space="preserve"> with a wide range of uses, from allowing citizens to report neighborhood issues to the government to helping commuters find on-street parking in the Innovation District. </w:t>
        </w:r>
      </w:moveFrom>
    </w:p>
    <w:moveFromRangeEnd w:id="119"/>
    <w:p w14:paraId="0FA2815E" w14:textId="373C9EB1" w:rsidR="00553B43" w:rsidDel="00D71440" w:rsidRDefault="00553B43" w:rsidP="00466ED8">
      <w:pPr>
        <w:rPr>
          <w:ins w:id="123" w:author="CD Stokes" w:date="2017-06-26T12:11:00Z"/>
          <w:del w:id="124" w:author="CD Stokes [2]" w:date="2017-06-28T15:18:00Z"/>
          <w:sz w:val="22"/>
          <w:szCs w:val="22"/>
        </w:rPr>
      </w:pPr>
    </w:p>
    <w:p w14:paraId="228ED8DA" w14:textId="1B2C24DE" w:rsidR="00313067" w:rsidDel="00D71440" w:rsidRDefault="00313067" w:rsidP="00313067">
      <w:pPr>
        <w:rPr>
          <w:ins w:id="125" w:author="CD Stokes" w:date="2017-06-26T12:11:00Z"/>
          <w:del w:id="126" w:author="CD Stokes [2]" w:date="2017-06-28T15:18:00Z"/>
          <w:sz w:val="22"/>
          <w:szCs w:val="22"/>
        </w:rPr>
      </w:pPr>
      <w:ins w:id="127" w:author="CD Stokes" w:date="2017-06-26T12:11:00Z">
        <w:del w:id="128" w:author="CD Stokes [2]" w:date="2017-06-28T15:18:00Z">
          <w:r w:rsidDel="00D71440">
            <w:rPr>
              <w:sz w:val="22"/>
              <w:szCs w:val="22"/>
            </w:rPr>
            <w:delText>NEED AN EXAMPLE OF A SMART BASE PROBLEM AND SOLUTION HERE THAT’S WRITTEN OUT AS LONG AS THE TWO EXAMPLES ABOVE</w:delText>
          </w:r>
        </w:del>
      </w:ins>
    </w:p>
    <w:p w14:paraId="2BA0B6B5" w14:textId="77777777" w:rsidR="00313067" w:rsidRDefault="00313067" w:rsidP="00466ED8">
      <w:pPr>
        <w:rPr>
          <w:sz w:val="22"/>
          <w:szCs w:val="22"/>
        </w:rPr>
      </w:pPr>
    </w:p>
    <w:p w14:paraId="0344C46C" w14:textId="300248B7" w:rsidR="00466ED8" w:rsidRDefault="00466ED8" w:rsidP="00466ED8">
      <w:pPr>
        <w:rPr>
          <w:sz w:val="22"/>
          <w:szCs w:val="22"/>
        </w:rPr>
      </w:pPr>
      <w:r w:rsidRPr="00466ED8">
        <w:rPr>
          <w:sz w:val="22"/>
          <w:szCs w:val="22"/>
        </w:rPr>
        <w:t xml:space="preserve">Be it creating mobile applications for public transportation, developing smart parking garages, leveraging unified cloud messaging systems, consolidating e-911 help centers, or developing innovative ways to promote awareness in the environment, the possibilities are boundless in the discovery and development of IT solutions that enable a better quality of life for a </w:t>
      </w:r>
      <w:ins w:id="129" w:author="CD Stokes" w:date="2017-06-26T12:02:00Z">
        <w:r w:rsidR="00270F23">
          <w:rPr>
            <w:sz w:val="22"/>
            <w:szCs w:val="22"/>
          </w:rPr>
          <w:t xml:space="preserve">military base and the </w:t>
        </w:r>
      </w:ins>
      <w:r w:rsidRPr="00466ED8">
        <w:rPr>
          <w:sz w:val="22"/>
          <w:szCs w:val="22"/>
        </w:rPr>
        <w:t>city or community</w:t>
      </w:r>
      <w:ins w:id="130" w:author="CD Stokes" w:date="2017-06-26T12:03:00Z">
        <w:r w:rsidR="00270F23">
          <w:rPr>
            <w:sz w:val="22"/>
            <w:szCs w:val="22"/>
          </w:rPr>
          <w:t xml:space="preserve"> it supports</w:t>
        </w:r>
      </w:ins>
      <w:r w:rsidRPr="00466ED8">
        <w:rPr>
          <w:sz w:val="22"/>
          <w:szCs w:val="22"/>
        </w:rPr>
        <w:t>.</w:t>
      </w:r>
    </w:p>
    <w:p w14:paraId="02EA5F15" w14:textId="77777777" w:rsidR="0025655A" w:rsidRDefault="0025655A" w:rsidP="00466ED8">
      <w:pPr>
        <w:rPr>
          <w:sz w:val="22"/>
          <w:szCs w:val="22"/>
        </w:rPr>
      </w:pPr>
    </w:p>
    <w:p w14:paraId="73E08355" w14:textId="77777777" w:rsidR="00466ED8" w:rsidRDefault="00466ED8" w:rsidP="00BC51FC">
      <w:pPr>
        <w:rPr>
          <w:sz w:val="22"/>
          <w:szCs w:val="22"/>
        </w:rPr>
      </w:pPr>
    </w:p>
    <w:p w14:paraId="1E5EB2E1" w14:textId="4B262578" w:rsidR="00FE39D3" w:rsidRPr="00AF19C2" w:rsidRDefault="00FE39D3" w:rsidP="00BC51FC">
      <w:pPr>
        <w:rPr>
          <w:sz w:val="22"/>
          <w:szCs w:val="22"/>
        </w:rPr>
      </w:pPr>
      <w:r>
        <w:rPr>
          <w:b/>
          <w:sz w:val="22"/>
          <w:szCs w:val="22"/>
        </w:rPr>
        <w:t>Target Audience</w:t>
      </w:r>
    </w:p>
    <w:p w14:paraId="599D0478" w14:textId="35A05AAB" w:rsidR="00B57229" w:rsidRPr="00FE39D3" w:rsidRDefault="00FE39D3" w:rsidP="00FE39D3">
      <w:pPr>
        <w:rPr>
          <w:sz w:val="22"/>
          <w:szCs w:val="22"/>
        </w:rPr>
      </w:pPr>
      <w:r>
        <w:rPr>
          <w:sz w:val="22"/>
          <w:szCs w:val="22"/>
        </w:rPr>
        <w:t>The target audience for participants is focused around</w:t>
      </w:r>
      <w:r w:rsidR="00B57229">
        <w:rPr>
          <w:sz w:val="22"/>
          <w:szCs w:val="22"/>
        </w:rPr>
        <w:t xml:space="preserve"> members of the</w:t>
      </w:r>
      <w:r>
        <w:rPr>
          <w:sz w:val="22"/>
          <w:szCs w:val="22"/>
        </w:rPr>
        <w:t xml:space="preserve"> </w:t>
      </w:r>
      <w:r w:rsidR="00E75CC6">
        <w:rPr>
          <w:sz w:val="22"/>
          <w:szCs w:val="22"/>
        </w:rPr>
        <w:t>USAF</w:t>
      </w:r>
      <w:r w:rsidR="002A5940">
        <w:rPr>
          <w:sz w:val="22"/>
          <w:szCs w:val="22"/>
        </w:rPr>
        <w:t xml:space="preserve"> in the local community and those that are geographically separated </w:t>
      </w:r>
      <w:r w:rsidR="00553B43">
        <w:rPr>
          <w:sz w:val="22"/>
          <w:szCs w:val="22"/>
        </w:rPr>
        <w:t xml:space="preserve">who </w:t>
      </w:r>
      <w:r w:rsidR="002A5940">
        <w:rPr>
          <w:sz w:val="22"/>
          <w:szCs w:val="22"/>
        </w:rPr>
        <w:t>are already planning to attend the conference</w:t>
      </w:r>
      <w:r w:rsidR="00E75CC6">
        <w:rPr>
          <w:sz w:val="22"/>
          <w:szCs w:val="22"/>
        </w:rPr>
        <w:t xml:space="preserve">, state and local </w:t>
      </w:r>
      <w:r>
        <w:rPr>
          <w:sz w:val="22"/>
          <w:szCs w:val="22"/>
        </w:rPr>
        <w:t xml:space="preserve">government, industry, and academia </w:t>
      </w:r>
      <w:r w:rsidR="00B57229">
        <w:rPr>
          <w:sz w:val="22"/>
          <w:szCs w:val="22"/>
        </w:rPr>
        <w:t>whom are or working towards being practitioners of IT such as:</w:t>
      </w:r>
    </w:p>
    <w:p w14:paraId="73E26804" w14:textId="1EF5259A" w:rsidR="00F34593" w:rsidRDefault="00F34593" w:rsidP="00F34593">
      <w:pPr>
        <w:pStyle w:val="ListParagraph"/>
        <w:numPr>
          <w:ilvl w:val="0"/>
          <w:numId w:val="7"/>
        </w:numPr>
        <w:rPr>
          <w:sz w:val="22"/>
          <w:szCs w:val="22"/>
        </w:rPr>
      </w:pPr>
      <w:r>
        <w:rPr>
          <w:sz w:val="22"/>
          <w:szCs w:val="22"/>
        </w:rPr>
        <w:t>Students (High School and College) in STEM</w:t>
      </w:r>
    </w:p>
    <w:p w14:paraId="3DB056C4" w14:textId="60A00762" w:rsidR="00F34593" w:rsidRDefault="00F34593" w:rsidP="00F34593">
      <w:pPr>
        <w:pStyle w:val="ListParagraph"/>
        <w:numPr>
          <w:ilvl w:val="0"/>
          <w:numId w:val="7"/>
        </w:numPr>
        <w:rPr>
          <w:sz w:val="22"/>
          <w:szCs w:val="22"/>
        </w:rPr>
      </w:pPr>
      <w:proofErr w:type="spellStart"/>
      <w:r>
        <w:rPr>
          <w:sz w:val="22"/>
          <w:szCs w:val="22"/>
        </w:rPr>
        <w:t>Cyber</w:t>
      </w:r>
      <w:ins w:id="131" w:author="CD Stokes" w:date="2017-06-26T12:03:00Z">
        <w:r w:rsidR="00270F23">
          <w:rPr>
            <w:sz w:val="22"/>
            <w:szCs w:val="22"/>
          </w:rPr>
          <w:t>P</w:t>
        </w:r>
      </w:ins>
      <w:del w:id="132" w:author="CD Stokes" w:date="2017-06-26T12:03:00Z">
        <w:r w:rsidDel="00270F23">
          <w:rPr>
            <w:sz w:val="22"/>
            <w:szCs w:val="22"/>
          </w:rPr>
          <w:delText>p</w:delText>
        </w:r>
      </w:del>
      <w:r>
        <w:rPr>
          <w:sz w:val="22"/>
          <w:szCs w:val="22"/>
        </w:rPr>
        <w:t>atriot</w:t>
      </w:r>
      <w:r w:rsidR="000F7880">
        <w:rPr>
          <w:sz w:val="22"/>
          <w:szCs w:val="22"/>
        </w:rPr>
        <w:t>s</w:t>
      </w:r>
      <w:proofErr w:type="spellEnd"/>
    </w:p>
    <w:p w14:paraId="7BBED60F" w14:textId="4D0B0E0F" w:rsidR="00F34593" w:rsidRDefault="00F34593" w:rsidP="00F34593">
      <w:pPr>
        <w:pStyle w:val="ListParagraph"/>
        <w:numPr>
          <w:ilvl w:val="0"/>
          <w:numId w:val="7"/>
        </w:numPr>
        <w:rPr>
          <w:sz w:val="22"/>
          <w:szCs w:val="22"/>
        </w:rPr>
      </w:pPr>
      <w:r>
        <w:rPr>
          <w:sz w:val="22"/>
          <w:szCs w:val="22"/>
        </w:rPr>
        <w:t>Robotics Participants</w:t>
      </w:r>
    </w:p>
    <w:p w14:paraId="333D7291" w14:textId="3BBB2609" w:rsidR="00B57229" w:rsidRDefault="00B57229" w:rsidP="00FE39D3">
      <w:pPr>
        <w:pStyle w:val="ListParagraph"/>
        <w:numPr>
          <w:ilvl w:val="0"/>
          <w:numId w:val="7"/>
        </w:numPr>
        <w:rPr>
          <w:sz w:val="22"/>
          <w:szCs w:val="22"/>
        </w:rPr>
      </w:pPr>
      <w:r>
        <w:rPr>
          <w:sz w:val="22"/>
          <w:szCs w:val="22"/>
        </w:rPr>
        <w:t>Network Operators</w:t>
      </w:r>
    </w:p>
    <w:p w14:paraId="5760E843" w14:textId="752C47F4" w:rsidR="00B57229" w:rsidRDefault="00B57229" w:rsidP="00FE39D3">
      <w:pPr>
        <w:pStyle w:val="ListParagraph"/>
        <w:numPr>
          <w:ilvl w:val="0"/>
          <w:numId w:val="7"/>
        </w:numPr>
        <w:rPr>
          <w:sz w:val="22"/>
          <w:szCs w:val="22"/>
        </w:rPr>
      </w:pPr>
      <w:r>
        <w:rPr>
          <w:sz w:val="22"/>
          <w:szCs w:val="22"/>
        </w:rPr>
        <w:t>Software Developers</w:t>
      </w:r>
    </w:p>
    <w:p w14:paraId="4735DD76" w14:textId="0EAEF53F" w:rsidR="0068209C" w:rsidRDefault="0068209C" w:rsidP="00FE39D3">
      <w:pPr>
        <w:pStyle w:val="ListParagraph"/>
        <w:numPr>
          <w:ilvl w:val="0"/>
          <w:numId w:val="7"/>
        </w:numPr>
        <w:rPr>
          <w:sz w:val="22"/>
          <w:szCs w:val="22"/>
        </w:rPr>
      </w:pPr>
      <w:r>
        <w:rPr>
          <w:sz w:val="22"/>
          <w:szCs w:val="22"/>
        </w:rPr>
        <w:t>Database Administrators</w:t>
      </w:r>
    </w:p>
    <w:p w14:paraId="787DD706" w14:textId="6903334C" w:rsidR="0068209C" w:rsidRDefault="0068209C" w:rsidP="00FE39D3">
      <w:pPr>
        <w:pStyle w:val="ListParagraph"/>
        <w:numPr>
          <w:ilvl w:val="0"/>
          <w:numId w:val="7"/>
        </w:numPr>
        <w:rPr>
          <w:sz w:val="22"/>
          <w:szCs w:val="22"/>
        </w:rPr>
      </w:pPr>
      <w:r>
        <w:rPr>
          <w:sz w:val="22"/>
          <w:szCs w:val="22"/>
        </w:rPr>
        <w:t>Data Scientists</w:t>
      </w:r>
    </w:p>
    <w:p w14:paraId="15AEFCFE" w14:textId="0024E626" w:rsidR="00B57229" w:rsidRDefault="00B57229" w:rsidP="00FE39D3">
      <w:pPr>
        <w:pStyle w:val="ListParagraph"/>
        <w:numPr>
          <w:ilvl w:val="0"/>
          <w:numId w:val="7"/>
        </w:numPr>
        <w:rPr>
          <w:sz w:val="22"/>
          <w:szCs w:val="22"/>
        </w:rPr>
      </w:pPr>
      <w:r>
        <w:rPr>
          <w:sz w:val="22"/>
          <w:szCs w:val="22"/>
        </w:rPr>
        <w:t>IT Managers</w:t>
      </w:r>
    </w:p>
    <w:p w14:paraId="3ED157DF" w14:textId="20CCFFDB" w:rsidR="00B57229" w:rsidRDefault="00B57229" w:rsidP="00FE39D3">
      <w:pPr>
        <w:pStyle w:val="ListParagraph"/>
        <w:numPr>
          <w:ilvl w:val="0"/>
          <w:numId w:val="7"/>
        </w:numPr>
        <w:rPr>
          <w:sz w:val="22"/>
          <w:szCs w:val="22"/>
        </w:rPr>
      </w:pPr>
      <w:r>
        <w:rPr>
          <w:sz w:val="22"/>
          <w:szCs w:val="22"/>
        </w:rPr>
        <w:t>Designers</w:t>
      </w:r>
    </w:p>
    <w:p w14:paraId="229DF502" w14:textId="73804A46" w:rsidR="00B57229" w:rsidRDefault="00B57229" w:rsidP="00FE39D3">
      <w:pPr>
        <w:pStyle w:val="ListParagraph"/>
        <w:numPr>
          <w:ilvl w:val="0"/>
          <w:numId w:val="7"/>
        </w:numPr>
        <w:rPr>
          <w:sz w:val="22"/>
          <w:szCs w:val="22"/>
        </w:rPr>
      </w:pPr>
      <w:r>
        <w:rPr>
          <w:sz w:val="22"/>
          <w:szCs w:val="22"/>
        </w:rPr>
        <w:t>Architects</w:t>
      </w:r>
    </w:p>
    <w:p w14:paraId="0D7D1565" w14:textId="04513654" w:rsidR="00FE39D3" w:rsidRDefault="00FE39D3" w:rsidP="00FE39D3">
      <w:pPr>
        <w:pStyle w:val="ListParagraph"/>
        <w:numPr>
          <w:ilvl w:val="0"/>
          <w:numId w:val="7"/>
        </w:numPr>
        <w:rPr>
          <w:sz w:val="22"/>
          <w:szCs w:val="22"/>
        </w:rPr>
      </w:pPr>
      <w:r>
        <w:rPr>
          <w:sz w:val="22"/>
          <w:szCs w:val="22"/>
        </w:rPr>
        <w:t>Security Professionals</w:t>
      </w:r>
    </w:p>
    <w:p w14:paraId="254AF748" w14:textId="47FD490B" w:rsidR="005229F1" w:rsidRDefault="005229F1" w:rsidP="00FE39D3">
      <w:pPr>
        <w:pStyle w:val="ListParagraph"/>
        <w:numPr>
          <w:ilvl w:val="0"/>
          <w:numId w:val="7"/>
        </w:numPr>
        <w:rPr>
          <w:sz w:val="22"/>
          <w:szCs w:val="22"/>
        </w:rPr>
      </w:pPr>
      <w:r>
        <w:rPr>
          <w:sz w:val="22"/>
          <w:szCs w:val="22"/>
        </w:rPr>
        <w:t>IT Enthusiasts</w:t>
      </w:r>
    </w:p>
    <w:p w14:paraId="17542F47" w14:textId="77777777" w:rsidR="00A136E0" w:rsidRDefault="00A136E0" w:rsidP="00BC51FC">
      <w:pPr>
        <w:rPr>
          <w:sz w:val="22"/>
          <w:szCs w:val="22"/>
        </w:rPr>
      </w:pPr>
    </w:p>
    <w:p w14:paraId="38F3E2D2" w14:textId="2809B43C" w:rsidR="00BC51FC" w:rsidRPr="00A136E0" w:rsidRDefault="00B13F4D" w:rsidP="00BC51FC">
      <w:pPr>
        <w:rPr>
          <w:sz w:val="22"/>
          <w:szCs w:val="22"/>
        </w:rPr>
      </w:pPr>
      <w:r w:rsidRPr="00446207">
        <w:rPr>
          <w:b/>
          <w:sz w:val="22"/>
          <w:szCs w:val="22"/>
        </w:rPr>
        <w:t xml:space="preserve">Team </w:t>
      </w:r>
      <w:r w:rsidR="00BC51FC" w:rsidRPr="00446207">
        <w:rPr>
          <w:b/>
          <w:sz w:val="22"/>
          <w:szCs w:val="22"/>
        </w:rPr>
        <w:t>Eligibility</w:t>
      </w:r>
    </w:p>
    <w:p w14:paraId="210CFD89" w14:textId="36E2C9B4" w:rsidR="00446207" w:rsidRPr="00446207" w:rsidRDefault="00553B43" w:rsidP="00446207">
      <w:pPr>
        <w:pStyle w:val="ListParagraph"/>
        <w:numPr>
          <w:ilvl w:val="0"/>
          <w:numId w:val="3"/>
        </w:numPr>
        <w:rPr>
          <w:sz w:val="22"/>
          <w:szCs w:val="22"/>
        </w:rPr>
      </w:pPr>
      <w:r>
        <w:rPr>
          <w:sz w:val="22"/>
          <w:szCs w:val="22"/>
        </w:rPr>
        <w:t>4-6</w:t>
      </w:r>
      <w:r w:rsidR="00356E83">
        <w:rPr>
          <w:sz w:val="22"/>
          <w:szCs w:val="22"/>
        </w:rPr>
        <w:t xml:space="preserve"> </w:t>
      </w:r>
      <w:r w:rsidR="00446207" w:rsidRPr="00446207">
        <w:rPr>
          <w:sz w:val="22"/>
          <w:szCs w:val="22"/>
        </w:rPr>
        <w:t>person teams, no more, no less</w:t>
      </w:r>
    </w:p>
    <w:p w14:paraId="71247645" w14:textId="77777777" w:rsidR="00356E83" w:rsidRDefault="00446207" w:rsidP="00BC51FC">
      <w:pPr>
        <w:pStyle w:val="ListParagraph"/>
        <w:numPr>
          <w:ilvl w:val="0"/>
          <w:numId w:val="3"/>
        </w:numPr>
        <w:rPr>
          <w:sz w:val="22"/>
          <w:szCs w:val="22"/>
        </w:rPr>
      </w:pPr>
      <w:r w:rsidRPr="00446207">
        <w:rPr>
          <w:sz w:val="22"/>
          <w:szCs w:val="22"/>
        </w:rPr>
        <w:t xml:space="preserve">Each team </w:t>
      </w:r>
      <w:r w:rsidR="00356E83">
        <w:rPr>
          <w:sz w:val="22"/>
          <w:szCs w:val="22"/>
        </w:rPr>
        <w:t>must</w:t>
      </w:r>
      <w:r w:rsidRPr="00446207">
        <w:rPr>
          <w:sz w:val="22"/>
          <w:szCs w:val="22"/>
        </w:rPr>
        <w:t xml:space="preserve"> consist of members’ representative of the following backgrounds</w:t>
      </w:r>
      <w:r w:rsidR="004F3C50" w:rsidRPr="00446207">
        <w:rPr>
          <w:sz w:val="22"/>
          <w:szCs w:val="22"/>
        </w:rPr>
        <w:t>:</w:t>
      </w:r>
    </w:p>
    <w:p w14:paraId="07F4F846" w14:textId="77777777" w:rsidR="00F34593" w:rsidRDefault="00F34593" w:rsidP="00F34593">
      <w:pPr>
        <w:pStyle w:val="ListParagraph"/>
        <w:numPr>
          <w:ilvl w:val="1"/>
          <w:numId w:val="3"/>
        </w:numPr>
        <w:rPr>
          <w:sz w:val="22"/>
          <w:szCs w:val="22"/>
        </w:rPr>
      </w:pPr>
      <w:r>
        <w:rPr>
          <w:sz w:val="22"/>
          <w:szCs w:val="22"/>
        </w:rPr>
        <w:t>1 Student</w:t>
      </w:r>
    </w:p>
    <w:p w14:paraId="40B2F347" w14:textId="3587F0C4" w:rsidR="00356E83" w:rsidRDefault="00356E83" w:rsidP="00356E83">
      <w:pPr>
        <w:pStyle w:val="ListParagraph"/>
        <w:numPr>
          <w:ilvl w:val="1"/>
          <w:numId w:val="3"/>
        </w:numPr>
        <w:rPr>
          <w:sz w:val="22"/>
          <w:szCs w:val="22"/>
        </w:rPr>
      </w:pPr>
      <w:r>
        <w:rPr>
          <w:sz w:val="22"/>
          <w:szCs w:val="22"/>
        </w:rPr>
        <w:t>1 Military Member</w:t>
      </w:r>
    </w:p>
    <w:p w14:paraId="433E1A63" w14:textId="319F6DB1" w:rsidR="00356E83" w:rsidRDefault="00356E83" w:rsidP="00356E83">
      <w:pPr>
        <w:pStyle w:val="ListParagraph"/>
        <w:numPr>
          <w:ilvl w:val="1"/>
          <w:numId w:val="3"/>
        </w:numPr>
        <w:rPr>
          <w:sz w:val="22"/>
          <w:szCs w:val="22"/>
        </w:rPr>
      </w:pPr>
      <w:r>
        <w:rPr>
          <w:sz w:val="22"/>
          <w:szCs w:val="22"/>
        </w:rPr>
        <w:t xml:space="preserve">1 Industry Professional </w:t>
      </w:r>
    </w:p>
    <w:p w14:paraId="4C3FED60" w14:textId="6AD7158A" w:rsidR="00A9182F" w:rsidRPr="00A9182F" w:rsidRDefault="00A9182F" w:rsidP="00FD2E8E">
      <w:pPr>
        <w:pStyle w:val="ListParagraph"/>
        <w:numPr>
          <w:ilvl w:val="0"/>
          <w:numId w:val="3"/>
        </w:numPr>
        <w:rPr>
          <w:sz w:val="22"/>
          <w:szCs w:val="22"/>
        </w:rPr>
      </w:pPr>
      <w:r w:rsidRPr="00A9182F">
        <w:rPr>
          <w:sz w:val="22"/>
          <w:szCs w:val="22"/>
        </w:rPr>
        <w:t>It is advantageous your team composition include</w:t>
      </w:r>
      <w:r w:rsidR="001968BA">
        <w:rPr>
          <w:sz w:val="22"/>
          <w:szCs w:val="22"/>
        </w:rPr>
        <w:t>s</w:t>
      </w:r>
      <w:r w:rsidRPr="00A9182F">
        <w:rPr>
          <w:sz w:val="22"/>
          <w:szCs w:val="22"/>
        </w:rPr>
        <w:t xml:space="preserve"> expertise within the network communications, cybersecurity, software development and design areas to effectively address all evaluated areas</w:t>
      </w:r>
    </w:p>
    <w:p w14:paraId="4B371F14" w14:textId="5BC7C9F9" w:rsidR="00B57229" w:rsidRPr="00A9182F" w:rsidRDefault="00B57229" w:rsidP="00B57229">
      <w:pPr>
        <w:pStyle w:val="ListParagraph"/>
        <w:numPr>
          <w:ilvl w:val="0"/>
          <w:numId w:val="3"/>
        </w:numPr>
        <w:rPr>
          <w:sz w:val="22"/>
          <w:szCs w:val="22"/>
        </w:rPr>
      </w:pPr>
      <w:r w:rsidRPr="00A9182F">
        <w:rPr>
          <w:sz w:val="22"/>
          <w:szCs w:val="22"/>
        </w:rPr>
        <w:t>Participant matchmaking for participants without a starting team</w:t>
      </w:r>
      <w:r w:rsidR="001968BA">
        <w:rPr>
          <w:sz w:val="22"/>
          <w:szCs w:val="22"/>
        </w:rPr>
        <w:t xml:space="preserve"> </w:t>
      </w:r>
      <w:r w:rsidR="00553B43">
        <w:rPr>
          <w:sz w:val="22"/>
          <w:szCs w:val="22"/>
        </w:rPr>
        <w:t>is av</w:t>
      </w:r>
      <w:r w:rsidR="001968BA">
        <w:rPr>
          <w:sz w:val="22"/>
          <w:szCs w:val="22"/>
        </w:rPr>
        <w:t>ailable</w:t>
      </w:r>
    </w:p>
    <w:p w14:paraId="5824A4B2" w14:textId="7C193C61" w:rsidR="00925F73" w:rsidRPr="00A9182F" w:rsidRDefault="00233E0A" w:rsidP="00465CDB">
      <w:pPr>
        <w:pStyle w:val="ListParagraph"/>
        <w:numPr>
          <w:ilvl w:val="0"/>
          <w:numId w:val="3"/>
        </w:numPr>
        <w:rPr>
          <w:b/>
          <w:sz w:val="22"/>
          <w:szCs w:val="22"/>
        </w:rPr>
      </w:pPr>
      <w:r w:rsidRPr="00A9182F">
        <w:rPr>
          <w:sz w:val="22"/>
          <w:szCs w:val="22"/>
        </w:rPr>
        <w:t>15 teams MAX</w:t>
      </w:r>
    </w:p>
    <w:p w14:paraId="7D939F95" w14:textId="77777777" w:rsidR="00A9182F" w:rsidRDefault="00A9182F" w:rsidP="00A9182F"/>
    <w:p w14:paraId="1314D6C0" w14:textId="7BAEE143" w:rsidR="00A9182F" w:rsidRPr="00A9182F" w:rsidRDefault="00A9182F" w:rsidP="00A9182F">
      <w:pPr>
        <w:rPr>
          <w:sz w:val="22"/>
          <w:szCs w:val="22"/>
        </w:rPr>
      </w:pPr>
      <w:r w:rsidRPr="00A9182F">
        <w:rPr>
          <w:sz w:val="22"/>
          <w:szCs w:val="22"/>
        </w:rPr>
        <w:t xml:space="preserve">This event </w:t>
      </w:r>
      <w:r w:rsidR="00553B43">
        <w:rPr>
          <w:sz w:val="22"/>
          <w:szCs w:val="22"/>
        </w:rPr>
        <w:t>aims to foster</w:t>
      </w:r>
      <w:r w:rsidRPr="00A9182F">
        <w:rPr>
          <w:sz w:val="22"/>
          <w:szCs w:val="22"/>
        </w:rPr>
        <w:t xml:space="preserve"> military</w:t>
      </w:r>
      <w:r w:rsidR="009C00D3">
        <w:rPr>
          <w:sz w:val="22"/>
          <w:szCs w:val="22"/>
        </w:rPr>
        <w:t xml:space="preserve"> organization comradery with</w:t>
      </w:r>
      <w:r w:rsidRPr="00A9182F">
        <w:rPr>
          <w:sz w:val="22"/>
          <w:szCs w:val="22"/>
        </w:rPr>
        <w:t xml:space="preserve"> industry partners and the educat</w:t>
      </w:r>
      <w:r w:rsidR="009C00D3">
        <w:rPr>
          <w:sz w:val="22"/>
          <w:szCs w:val="22"/>
        </w:rPr>
        <w:t>ional community.  In addition,</w:t>
      </w:r>
      <w:r w:rsidRPr="00A9182F">
        <w:rPr>
          <w:sz w:val="22"/>
          <w:szCs w:val="22"/>
        </w:rPr>
        <w:t xml:space="preserve"> industry, academia and military members</w:t>
      </w:r>
      <w:r w:rsidR="009C00D3">
        <w:rPr>
          <w:sz w:val="22"/>
          <w:szCs w:val="22"/>
        </w:rPr>
        <w:t xml:space="preserve"> are encouraged</w:t>
      </w:r>
      <w:r w:rsidRPr="00A9182F">
        <w:rPr>
          <w:sz w:val="22"/>
          <w:szCs w:val="22"/>
        </w:rPr>
        <w:t xml:space="preserve"> to serve in mentor, coaching and tr</w:t>
      </w:r>
      <w:r w:rsidR="009C00D3">
        <w:rPr>
          <w:sz w:val="22"/>
          <w:szCs w:val="22"/>
        </w:rPr>
        <w:t xml:space="preserve">aining roles as members of a </w:t>
      </w:r>
      <w:r w:rsidRPr="00A9182F">
        <w:rPr>
          <w:sz w:val="22"/>
          <w:szCs w:val="22"/>
        </w:rPr>
        <w:t xml:space="preserve">team. </w:t>
      </w:r>
    </w:p>
    <w:p w14:paraId="6F2E54D7" w14:textId="2159F4E6" w:rsidR="00A9182F" w:rsidRPr="00A9182F" w:rsidRDefault="00A9182F" w:rsidP="00A9182F">
      <w:pPr>
        <w:rPr>
          <w:b/>
          <w:sz w:val="22"/>
          <w:szCs w:val="22"/>
        </w:rPr>
      </w:pPr>
      <w:r>
        <w:t xml:space="preserve"> </w:t>
      </w:r>
    </w:p>
    <w:p w14:paraId="72476269" w14:textId="73ABBEDF" w:rsidR="008E0BD4" w:rsidRDefault="008E0BD4" w:rsidP="00121BD1">
      <w:pPr>
        <w:rPr>
          <w:b/>
          <w:sz w:val="22"/>
          <w:szCs w:val="22"/>
        </w:rPr>
      </w:pPr>
      <w:r>
        <w:rPr>
          <w:b/>
          <w:sz w:val="22"/>
          <w:szCs w:val="22"/>
        </w:rPr>
        <w:lastRenderedPageBreak/>
        <w:t>Registration</w:t>
      </w:r>
    </w:p>
    <w:p w14:paraId="257AC795" w14:textId="2E09F2C5" w:rsidR="008E0BD4" w:rsidRDefault="005229F1" w:rsidP="00121BD1">
      <w:pPr>
        <w:rPr>
          <w:sz w:val="22"/>
          <w:szCs w:val="22"/>
        </w:rPr>
      </w:pPr>
      <w:bookmarkStart w:id="133" w:name="_GoBack"/>
      <w:r w:rsidRPr="005229F1">
        <w:rPr>
          <w:sz w:val="22"/>
          <w:szCs w:val="22"/>
        </w:rPr>
        <w:t xml:space="preserve">Teams can register online via </w:t>
      </w:r>
      <w:r w:rsidR="00F34593">
        <w:t>(</w:t>
      </w:r>
      <w:r w:rsidR="00A9182F">
        <w:t>MACC-</w:t>
      </w:r>
      <w:r w:rsidR="00F34593">
        <w:t>TBD)</w:t>
      </w:r>
      <w:r w:rsidR="00A9182F">
        <w:t xml:space="preserve"> </w:t>
      </w:r>
      <w:r w:rsidRPr="005229F1">
        <w:rPr>
          <w:sz w:val="22"/>
          <w:szCs w:val="22"/>
        </w:rPr>
        <w:t xml:space="preserve">for $200 a team.  </w:t>
      </w:r>
      <w:r w:rsidR="00F34593">
        <w:rPr>
          <w:sz w:val="22"/>
          <w:szCs w:val="22"/>
        </w:rPr>
        <w:t>Each team</w:t>
      </w:r>
      <w:r w:rsidRPr="005229F1">
        <w:rPr>
          <w:sz w:val="22"/>
          <w:szCs w:val="22"/>
        </w:rPr>
        <w:t xml:space="preserve"> must detail which team members are meeting the required criteria.  If you are looking for a team, visit the matchmaking link to be paired with other IT experts looking to form a team. Registration will close once 15 teams h</w:t>
      </w:r>
      <w:r w:rsidR="00553B43">
        <w:rPr>
          <w:sz w:val="22"/>
          <w:szCs w:val="22"/>
        </w:rPr>
        <w:t>ave</w:t>
      </w:r>
      <w:r w:rsidRPr="005229F1">
        <w:rPr>
          <w:sz w:val="22"/>
          <w:szCs w:val="22"/>
        </w:rPr>
        <w:t xml:space="preserve"> s</w:t>
      </w:r>
      <w:r>
        <w:rPr>
          <w:sz w:val="22"/>
          <w:szCs w:val="22"/>
        </w:rPr>
        <w:t xml:space="preserve">uccessfully registered. </w:t>
      </w:r>
    </w:p>
    <w:bookmarkEnd w:id="133"/>
    <w:p w14:paraId="505C8D46" w14:textId="77777777" w:rsidR="009C00D3" w:rsidRDefault="009C00D3" w:rsidP="00A9182F">
      <w:pPr>
        <w:rPr>
          <w:b/>
          <w:sz w:val="22"/>
          <w:szCs w:val="22"/>
        </w:rPr>
      </w:pPr>
    </w:p>
    <w:p w14:paraId="54263DE2" w14:textId="3AC1EE98" w:rsidR="00A9182F" w:rsidRDefault="000F7880" w:rsidP="00A9182F">
      <w:pPr>
        <w:rPr>
          <w:b/>
          <w:sz w:val="22"/>
          <w:szCs w:val="22"/>
        </w:rPr>
      </w:pPr>
      <w:r>
        <w:rPr>
          <w:b/>
          <w:sz w:val="22"/>
          <w:szCs w:val="22"/>
        </w:rPr>
        <w:t xml:space="preserve">Competition &amp; </w:t>
      </w:r>
      <w:r w:rsidR="00A9182F">
        <w:rPr>
          <w:b/>
          <w:sz w:val="22"/>
          <w:szCs w:val="22"/>
        </w:rPr>
        <w:t>Presentation</w:t>
      </w:r>
    </w:p>
    <w:p w14:paraId="7C0D3396" w14:textId="0D9A5C14" w:rsidR="000F7880" w:rsidRDefault="000F7880" w:rsidP="000F7880">
      <w:pPr>
        <w:rPr>
          <w:sz w:val="22"/>
          <w:szCs w:val="22"/>
        </w:rPr>
      </w:pPr>
      <w:r w:rsidRPr="005229F1">
        <w:rPr>
          <w:sz w:val="22"/>
          <w:szCs w:val="22"/>
        </w:rPr>
        <w:t>Each team will identify a problem or challenge within an Air Force mission area and will create an innovative technical solution to that problem to present for a panel of judges.  As the event draws near, information will be released t</w:t>
      </w:r>
      <w:r>
        <w:rPr>
          <w:sz w:val="22"/>
          <w:szCs w:val="22"/>
        </w:rPr>
        <w:t>o aid in the development of the</w:t>
      </w:r>
      <w:r w:rsidRPr="005229F1">
        <w:rPr>
          <w:sz w:val="22"/>
          <w:szCs w:val="22"/>
        </w:rPr>
        <w:t xml:space="preserve"> solution as it relates to each of technical areas (cybersecurity, network communications, softwar</w:t>
      </w:r>
      <w:r>
        <w:rPr>
          <w:sz w:val="22"/>
          <w:szCs w:val="22"/>
        </w:rPr>
        <w:t>e development, design).  T</w:t>
      </w:r>
      <w:r w:rsidRPr="005229F1">
        <w:rPr>
          <w:sz w:val="22"/>
          <w:szCs w:val="22"/>
        </w:rPr>
        <w:t>he rubri</w:t>
      </w:r>
      <w:r>
        <w:rPr>
          <w:sz w:val="22"/>
          <w:szCs w:val="22"/>
        </w:rPr>
        <w:t>c detailing the criteria for each</w:t>
      </w:r>
      <w:r w:rsidRPr="005229F1">
        <w:rPr>
          <w:sz w:val="22"/>
          <w:szCs w:val="22"/>
        </w:rPr>
        <w:t xml:space="preserve"> team’s pr</w:t>
      </w:r>
      <w:r>
        <w:rPr>
          <w:sz w:val="22"/>
          <w:szCs w:val="22"/>
        </w:rPr>
        <w:t xml:space="preserve">esentation will be released in phases with the final phase occurring at </w:t>
      </w:r>
      <w:r w:rsidRPr="005229F1">
        <w:rPr>
          <w:sz w:val="22"/>
          <w:szCs w:val="22"/>
        </w:rPr>
        <w:t xml:space="preserve">the event kickoff at 4CDT on Sunday, 27 August at CoWerx46 on 46 Commerce St, Montgomery, AL 36109 and live streamed on </w:t>
      </w:r>
      <w:r>
        <w:rPr>
          <w:sz w:val="22"/>
          <w:szCs w:val="22"/>
        </w:rPr>
        <w:t>(TBD)</w:t>
      </w:r>
      <w:r w:rsidRPr="005229F1">
        <w:rPr>
          <w:sz w:val="22"/>
          <w:szCs w:val="22"/>
        </w:rPr>
        <w:t>.  Each team will h</w:t>
      </w:r>
      <w:r w:rsidR="00553B43">
        <w:rPr>
          <w:sz w:val="22"/>
          <w:szCs w:val="22"/>
        </w:rPr>
        <w:t>av</w:t>
      </w:r>
      <w:r w:rsidRPr="005229F1">
        <w:rPr>
          <w:sz w:val="22"/>
          <w:szCs w:val="22"/>
        </w:rPr>
        <w:t>e 24hours to create and submit their presentation to the event organizers.</w:t>
      </w:r>
      <w:r>
        <w:rPr>
          <w:sz w:val="22"/>
          <w:szCs w:val="22"/>
        </w:rPr>
        <w:t xml:space="preserve"> </w:t>
      </w:r>
      <w:r>
        <w:rPr>
          <w:color w:val="FF0000"/>
          <w:sz w:val="22"/>
          <w:szCs w:val="22"/>
        </w:rPr>
        <w:t>USE STORIES FROM EVENT THEME SECTION TO HIGHLIGHT THE TECHNICAL BAR/CRITERIA.</w:t>
      </w:r>
    </w:p>
    <w:p w14:paraId="1D3E59F1" w14:textId="77777777" w:rsidR="000F7880" w:rsidRDefault="000F7880" w:rsidP="00A9182F">
      <w:pPr>
        <w:rPr>
          <w:sz w:val="22"/>
          <w:szCs w:val="22"/>
        </w:rPr>
      </w:pPr>
    </w:p>
    <w:p w14:paraId="61BE9EBC" w14:textId="12BF46FE" w:rsidR="002A5940" w:rsidRDefault="00553B43" w:rsidP="00A9182F">
      <w:pPr>
        <w:rPr>
          <w:sz w:val="22"/>
          <w:szCs w:val="22"/>
        </w:rPr>
      </w:pPr>
      <w:r>
        <w:rPr>
          <w:sz w:val="22"/>
          <w:szCs w:val="22"/>
        </w:rPr>
        <w:t>In Round 1, the preliminary round, e</w:t>
      </w:r>
      <w:r w:rsidR="00A9182F" w:rsidRPr="00480764">
        <w:rPr>
          <w:sz w:val="22"/>
          <w:szCs w:val="22"/>
        </w:rPr>
        <w:t>ach team will h</w:t>
      </w:r>
      <w:r>
        <w:rPr>
          <w:sz w:val="22"/>
          <w:szCs w:val="22"/>
        </w:rPr>
        <w:t>av</w:t>
      </w:r>
      <w:r w:rsidR="00A9182F" w:rsidRPr="00480764">
        <w:rPr>
          <w:sz w:val="22"/>
          <w:szCs w:val="22"/>
        </w:rPr>
        <w:t>e 6 minutes to present their problem and innovative solution to a panel of</w:t>
      </w:r>
      <w:r w:rsidR="002A5940">
        <w:rPr>
          <w:sz w:val="22"/>
          <w:szCs w:val="22"/>
        </w:rPr>
        <w:t xml:space="preserve"> </w:t>
      </w:r>
      <w:r w:rsidR="00A9182F" w:rsidRPr="00480764">
        <w:rPr>
          <w:sz w:val="22"/>
          <w:szCs w:val="22"/>
        </w:rPr>
        <w:t>judges.</w:t>
      </w:r>
      <w:r w:rsidR="00A9182F">
        <w:rPr>
          <w:sz w:val="22"/>
          <w:szCs w:val="22"/>
        </w:rPr>
        <w:t xml:space="preserve"> The solution may be in the form of slides (PowerPoint) or a live demonstration.  </w:t>
      </w:r>
      <w:r w:rsidR="00A9182F" w:rsidRPr="00480764">
        <w:rPr>
          <w:sz w:val="22"/>
          <w:szCs w:val="22"/>
        </w:rPr>
        <w:t>The judges will h</w:t>
      </w:r>
      <w:r>
        <w:rPr>
          <w:sz w:val="22"/>
          <w:szCs w:val="22"/>
        </w:rPr>
        <w:t>av</w:t>
      </w:r>
      <w:r w:rsidR="00A9182F" w:rsidRPr="00480764">
        <w:rPr>
          <w:sz w:val="22"/>
          <w:szCs w:val="22"/>
        </w:rPr>
        <w:t>e 2 minutes to ask questions of the presenting team.</w:t>
      </w:r>
      <w:r w:rsidR="00E75CC6">
        <w:rPr>
          <w:sz w:val="22"/>
          <w:szCs w:val="22"/>
        </w:rPr>
        <w:t xml:space="preserve">  </w:t>
      </w:r>
    </w:p>
    <w:p w14:paraId="5CDE28D6" w14:textId="77777777" w:rsidR="002A5940" w:rsidRDefault="002A5940" w:rsidP="00A9182F">
      <w:pPr>
        <w:rPr>
          <w:sz w:val="22"/>
          <w:szCs w:val="22"/>
        </w:rPr>
      </w:pPr>
    </w:p>
    <w:p w14:paraId="51D19081" w14:textId="7CC949C7" w:rsidR="002A5940" w:rsidRDefault="002A5940">
      <w:pPr>
        <w:rPr>
          <w:sz w:val="22"/>
          <w:szCs w:val="22"/>
        </w:rPr>
      </w:pPr>
      <w:r>
        <w:rPr>
          <w:sz w:val="22"/>
          <w:szCs w:val="22"/>
        </w:rPr>
        <w:t xml:space="preserve">The top 3 </w:t>
      </w:r>
      <w:del w:id="134" w:author="CD Stokes" w:date="2017-06-26T12:05:00Z">
        <w:r w:rsidDel="00270F23">
          <w:rPr>
            <w:sz w:val="22"/>
            <w:szCs w:val="22"/>
          </w:rPr>
          <w:delText xml:space="preserve"> </w:delText>
        </w:r>
      </w:del>
      <w:r>
        <w:rPr>
          <w:sz w:val="22"/>
          <w:szCs w:val="22"/>
        </w:rPr>
        <w:t xml:space="preserve">selected </w:t>
      </w:r>
      <w:r w:rsidR="00553B43">
        <w:rPr>
          <w:sz w:val="22"/>
          <w:szCs w:val="22"/>
        </w:rPr>
        <w:t>from the</w:t>
      </w:r>
      <w:r>
        <w:rPr>
          <w:sz w:val="22"/>
          <w:szCs w:val="22"/>
        </w:rPr>
        <w:t xml:space="preserve"> preliminaries will move to the final</w:t>
      </w:r>
      <w:r w:rsidR="007E251B">
        <w:rPr>
          <w:sz w:val="22"/>
          <w:szCs w:val="22"/>
        </w:rPr>
        <w:t xml:space="preserve"> round</w:t>
      </w:r>
      <w:r>
        <w:rPr>
          <w:sz w:val="22"/>
          <w:szCs w:val="22"/>
        </w:rPr>
        <w:t xml:space="preserve"> the following day. </w:t>
      </w:r>
    </w:p>
    <w:p w14:paraId="20F3F7A9" w14:textId="77777777" w:rsidR="002A5940" w:rsidRDefault="002A5940" w:rsidP="00356E83">
      <w:pPr>
        <w:rPr>
          <w:sz w:val="22"/>
          <w:szCs w:val="22"/>
        </w:rPr>
      </w:pPr>
    </w:p>
    <w:p w14:paraId="1CBB0EEA" w14:textId="77777777" w:rsidR="00464D2B" w:rsidRPr="00F34593" w:rsidRDefault="00464D2B" w:rsidP="00464D2B">
      <w:pPr>
        <w:rPr>
          <w:b/>
          <w:sz w:val="22"/>
          <w:szCs w:val="22"/>
        </w:rPr>
      </w:pPr>
      <w:r w:rsidRPr="00F34593">
        <w:rPr>
          <w:b/>
          <w:sz w:val="22"/>
          <w:szCs w:val="22"/>
        </w:rPr>
        <w:t>Workspace</w:t>
      </w:r>
    </w:p>
    <w:p w14:paraId="4F37D982" w14:textId="6064D955" w:rsidR="00464D2B" w:rsidRPr="00F34593" w:rsidRDefault="00464D2B" w:rsidP="00464D2B">
      <w:pPr>
        <w:rPr>
          <w:sz w:val="22"/>
          <w:szCs w:val="22"/>
        </w:rPr>
      </w:pPr>
      <w:r w:rsidRPr="00F34593">
        <w:rPr>
          <w:sz w:val="22"/>
          <w:szCs w:val="22"/>
        </w:rPr>
        <w:t xml:space="preserve">Beginning on Friday, 25 August at 4CDT there will be designated locations at the Renaissance Hotel and in downtown Montgomery, AL within walking distance where teams can collaborate to work on their presentations.  High speed and reliable network access will be provided at all locations; some will be </w:t>
      </w:r>
      <w:r w:rsidR="00553B43">
        <w:rPr>
          <w:sz w:val="22"/>
          <w:szCs w:val="22"/>
        </w:rPr>
        <w:t>av</w:t>
      </w:r>
      <w:r w:rsidRPr="00F34593">
        <w:rPr>
          <w:sz w:val="22"/>
          <w:szCs w:val="22"/>
        </w:rPr>
        <w:t>ailable 24/7.</w:t>
      </w:r>
    </w:p>
    <w:p w14:paraId="2A15ADD8" w14:textId="77777777" w:rsidR="00464D2B" w:rsidRPr="00480764" w:rsidRDefault="00464D2B" w:rsidP="00356E83">
      <w:pPr>
        <w:rPr>
          <w:sz w:val="22"/>
          <w:szCs w:val="22"/>
        </w:rPr>
      </w:pPr>
    </w:p>
    <w:p w14:paraId="5B1AB84F" w14:textId="77777777" w:rsidR="00B971FC" w:rsidRDefault="00B971FC" w:rsidP="00B971FC">
      <w:pPr>
        <w:rPr>
          <w:b/>
          <w:sz w:val="22"/>
          <w:szCs w:val="22"/>
        </w:rPr>
      </w:pPr>
      <w:r>
        <w:rPr>
          <w:b/>
          <w:sz w:val="22"/>
          <w:szCs w:val="22"/>
        </w:rPr>
        <w:t>Venue Support</w:t>
      </w:r>
    </w:p>
    <w:p w14:paraId="08E10650" w14:textId="36578FB6" w:rsidR="000F7880" w:rsidRDefault="00B971FC" w:rsidP="00B971FC">
      <w:pPr>
        <w:rPr>
          <w:sz w:val="22"/>
          <w:szCs w:val="22"/>
        </w:rPr>
      </w:pPr>
      <w:r>
        <w:rPr>
          <w:sz w:val="22"/>
          <w:szCs w:val="22"/>
        </w:rPr>
        <w:t xml:space="preserve">The event will need support in the form of workspace and internet accessibility/bandwidth at and in the </w:t>
      </w:r>
      <w:r w:rsidR="00A9182F">
        <w:rPr>
          <w:sz w:val="22"/>
          <w:szCs w:val="22"/>
        </w:rPr>
        <w:t>community surrounding the Renaissance Hotel</w:t>
      </w:r>
      <w:r w:rsidR="00233E0A">
        <w:rPr>
          <w:sz w:val="22"/>
          <w:szCs w:val="22"/>
        </w:rPr>
        <w:t xml:space="preserve"> for presentations/judging</w:t>
      </w:r>
      <w:r w:rsidR="00A136E0">
        <w:rPr>
          <w:sz w:val="22"/>
          <w:szCs w:val="22"/>
        </w:rPr>
        <w:t xml:space="preserve">. </w:t>
      </w:r>
      <w:r w:rsidR="000F7880">
        <w:rPr>
          <w:sz w:val="22"/>
          <w:szCs w:val="22"/>
        </w:rPr>
        <w:t xml:space="preserve">Ideally the event coordinators would like 2 – 3 spaces designated at the </w:t>
      </w:r>
      <w:r w:rsidR="000F7880">
        <w:rPr>
          <w:sz w:val="22"/>
        </w:rPr>
        <w:t>Renaissance Hotel as co-spaces for the event.</w:t>
      </w:r>
    </w:p>
    <w:p w14:paraId="4999C65D" w14:textId="77777777" w:rsidR="00840E28" w:rsidRDefault="00840E28" w:rsidP="00B971FC">
      <w:pPr>
        <w:rPr>
          <w:sz w:val="22"/>
          <w:szCs w:val="22"/>
        </w:rPr>
      </w:pPr>
    </w:p>
    <w:p w14:paraId="29BAFFE7" w14:textId="1B49EBC9" w:rsidR="00B971FC" w:rsidRDefault="000250E2" w:rsidP="00B971FC">
      <w:pPr>
        <w:rPr>
          <w:sz w:val="22"/>
          <w:szCs w:val="22"/>
        </w:rPr>
      </w:pPr>
      <w:r>
        <w:rPr>
          <w:sz w:val="22"/>
          <w:szCs w:val="22"/>
        </w:rPr>
        <w:t>Locations in the community</w:t>
      </w:r>
      <w:r w:rsidR="00840E28">
        <w:rPr>
          <w:sz w:val="22"/>
          <w:szCs w:val="22"/>
        </w:rPr>
        <w:t xml:space="preserve"> surrounding the conference</w:t>
      </w:r>
      <w:r>
        <w:rPr>
          <w:sz w:val="22"/>
          <w:szCs w:val="22"/>
        </w:rPr>
        <w:t xml:space="preserve"> include</w:t>
      </w:r>
      <w:r w:rsidR="008F1244">
        <w:rPr>
          <w:sz w:val="22"/>
          <w:szCs w:val="22"/>
        </w:rPr>
        <w:t xml:space="preserve"> CoWerx46, Troy University, MACC SBRC.  </w:t>
      </w:r>
    </w:p>
    <w:p w14:paraId="05F7F765" w14:textId="77777777" w:rsidR="00B971FC" w:rsidRDefault="00B971FC" w:rsidP="00356E83">
      <w:pPr>
        <w:rPr>
          <w:b/>
          <w:sz w:val="22"/>
          <w:szCs w:val="22"/>
        </w:rPr>
      </w:pPr>
    </w:p>
    <w:p w14:paraId="4054A8F2" w14:textId="232DB380" w:rsidR="00245AC6" w:rsidRDefault="00245AC6" w:rsidP="00356E83">
      <w:pPr>
        <w:rPr>
          <w:b/>
          <w:sz w:val="22"/>
          <w:szCs w:val="22"/>
        </w:rPr>
      </w:pPr>
      <w:r>
        <w:rPr>
          <w:b/>
          <w:sz w:val="22"/>
          <w:szCs w:val="22"/>
        </w:rPr>
        <w:t>Communications</w:t>
      </w:r>
    </w:p>
    <w:p w14:paraId="1C0FDB28" w14:textId="1D4C969C" w:rsidR="00480764" w:rsidRDefault="00F34593">
      <w:pPr>
        <w:rPr>
          <w:sz w:val="22"/>
          <w:szCs w:val="22"/>
        </w:rPr>
      </w:pPr>
      <w:r>
        <w:rPr>
          <w:sz w:val="22"/>
          <w:szCs w:val="22"/>
        </w:rPr>
        <w:t xml:space="preserve">Registration will be hosted by the Montgomery Area Chamber of Commerce.  </w:t>
      </w:r>
      <w:r w:rsidR="00A9182F">
        <w:rPr>
          <w:sz w:val="22"/>
          <w:szCs w:val="22"/>
        </w:rPr>
        <w:t>Event organizers</w:t>
      </w:r>
      <w:r w:rsidR="00840E28">
        <w:rPr>
          <w:sz w:val="22"/>
          <w:szCs w:val="22"/>
        </w:rPr>
        <w:t xml:space="preserve"> from all three supporting entities</w:t>
      </w:r>
      <w:r w:rsidR="00A9182F">
        <w:rPr>
          <w:sz w:val="22"/>
          <w:szCs w:val="22"/>
        </w:rPr>
        <w:t xml:space="preserve"> will communicate with participants using SLACK</w:t>
      </w:r>
      <w:r w:rsidR="00840E28">
        <w:rPr>
          <w:sz w:val="22"/>
          <w:szCs w:val="22"/>
        </w:rPr>
        <w:t xml:space="preserve">, </w:t>
      </w:r>
      <w:r w:rsidR="00A9182F">
        <w:rPr>
          <w:sz w:val="22"/>
          <w:szCs w:val="22"/>
        </w:rPr>
        <w:t>the registration website</w:t>
      </w:r>
      <w:r w:rsidR="00840E28">
        <w:rPr>
          <w:sz w:val="22"/>
          <w:szCs w:val="22"/>
        </w:rPr>
        <w:t>, and other web-based tools as we progress towards the Event Kickoff.</w:t>
      </w:r>
    </w:p>
    <w:p w14:paraId="3D63FFA5" w14:textId="60058903" w:rsidR="00840E28" w:rsidRDefault="00840E28">
      <w:pPr>
        <w:rPr>
          <w:b/>
          <w:sz w:val="22"/>
          <w:szCs w:val="22"/>
        </w:rPr>
      </w:pPr>
      <w:r>
        <w:rPr>
          <w:b/>
          <w:sz w:val="22"/>
          <w:szCs w:val="22"/>
        </w:rPr>
        <w:br w:type="page"/>
      </w:r>
    </w:p>
    <w:p w14:paraId="4F662BA1" w14:textId="77777777" w:rsidR="00C62412" w:rsidRDefault="00C62412" w:rsidP="00C62412">
      <w:pPr>
        <w:rPr>
          <w:b/>
          <w:sz w:val="22"/>
          <w:szCs w:val="22"/>
        </w:rPr>
      </w:pPr>
    </w:p>
    <w:p w14:paraId="0539A3F6" w14:textId="77777777" w:rsidR="00C62412" w:rsidRPr="003F09DD" w:rsidRDefault="00C62412" w:rsidP="00C62412">
      <w:pPr>
        <w:rPr>
          <w:b/>
          <w:sz w:val="22"/>
          <w:szCs w:val="22"/>
        </w:rPr>
      </w:pPr>
      <w:r w:rsidRPr="00355F5E">
        <w:rPr>
          <w:b/>
          <w:sz w:val="22"/>
          <w:szCs w:val="22"/>
        </w:rPr>
        <w:t>Schedule of Events</w:t>
      </w:r>
    </w:p>
    <w:p w14:paraId="650C5825" w14:textId="77777777" w:rsidR="002A5940" w:rsidRDefault="002A5940" w:rsidP="002A5940">
      <w:pPr>
        <w:pStyle w:val="PlainText"/>
      </w:pPr>
    </w:p>
    <w:tbl>
      <w:tblPr>
        <w:tblW w:w="9350" w:type="dxa"/>
        <w:tblCellMar>
          <w:left w:w="0" w:type="dxa"/>
          <w:right w:w="0" w:type="dxa"/>
        </w:tblCellMar>
        <w:tblLook w:val="04A0" w:firstRow="1" w:lastRow="0" w:firstColumn="1" w:lastColumn="0" w:noHBand="0" w:noVBand="1"/>
      </w:tblPr>
      <w:tblGrid>
        <w:gridCol w:w="1610"/>
        <w:gridCol w:w="3211"/>
        <w:gridCol w:w="4529"/>
      </w:tblGrid>
      <w:tr w:rsidR="000250E2" w14:paraId="643635E0" w14:textId="28E6860B" w:rsidTr="00BC0039">
        <w:tc>
          <w:tcPr>
            <w:tcW w:w="1610" w:type="dxa"/>
            <w:tcBorders>
              <w:top w:val="single" w:sz="8" w:space="0" w:color="A5A5A5"/>
              <w:left w:val="single" w:sz="8" w:space="0" w:color="A5A5A5"/>
              <w:bottom w:val="single" w:sz="8" w:space="0" w:color="A5A5A5"/>
              <w:right w:val="nil"/>
            </w:tcBorders>
            <w:shd w:val="clear" w:color="auto" w:fill="A5A5A5"/>
            <w:tcMar>
              <w:top w:w="0" w:type="dxa"/>
              <w:left w:w="108" w:type="dxa"/>
              <w:bottom w:w="0" w:type="dxa"/>
              <w:right w:w="108" w:type="dxa"/>
            </w:tcMar>
            <w:hideMark/>
          </w:tcPr>
          <w:p w14:paraId="259E6320" w14:textId="77777777" w:rsidR="000250E2" w:rsidRDefault="000250E2">
            <w:pPr>
              <w:jc w:val="center"/>
              <w:rPr>
                <w:b/>
                <w:bCs/>
                <w:color w:val="FFFFFF"/>
              </w:rPr>
            </w:pPr>
            <w:r>
              <w:rPr>
                <w:b/>
                <w:bCs/>
                <w:color w:val="FFFFFF"/>
              </w:rPr>
              <w:t>Date/Time</w:t>
            </w:r>
          </w:p>
        </w:tc>
        <w:tc>
          <w:tcPr>
            <w:tcW w:w="3211" w:type="dxa"/>
            <w:tcBorders>
              <w:top w:val="single" w:sz="8" w:space="0" w:color="A5A5A5"/>
              <w:left w:val="nil"/>
              <w:bottom w:val="single" w:sz="8" w:space="0" w:color="A5A5A5"/>
              <w:right w:val="single" w:sz="8" w:space="0" w:color="A5A5A5"/>
            </w:tcBorders>
            <w:shd w:val="clear" w:color="auto" w:fill="A5A5A5"/>
            <w:tcMar>
              <w:top w:w="0" w:type="dxa"/>
              <w:left w:w="108" w:type="dxa"/>
              <w:bottom w:w="0" w:type="dxa"/>
              <w:right w:w="108" w:type="dxa"/>
            </w:tcMar>
            <w:hideMark/>
          </w:tcPr>
          <w:p w14:paraId="484D9ABE" w14:textId="77777777" w:rsidR="000250E2" w:rsidRDefault="000250E2">
            <w:pPr>
              <w:jc w:val="center"/>
              <w:rPr>
                <w:b/>
                <w:bCs/>
                <w:color w:val="FFFFFF"/>
              </w:rPr>
            </w:pPr>
            <w:r>
              <w:rPr>
                <w:b/>
                <w:bCs/>
                <w:color w:val="FFFFFF"/>
              </w:rPr>
              <w:t>Event</w:t>
            </w:r>
          </w:p>
        </w:tc>
        <w:tc>
          <w:tcPr>
            <w:tcW w:w="4529" w:type="dxa"/>
            <w:tcBorders>
              <w:top w:val="single" w:sz="8" w:space="0" w:color="A5A5A5"/>
              <w:left w:val="nil"/>
              <w:bottom w:val="single" w:sz="8" w:space="0" w:color="A5A5A5"/>
              <w:right w:val="single" w:sz="8" w:space="0" w:color="A5A5A5"/>
            </w:tcBorders>
            <w:shd w:val="clear" w:color="auto" w:fill="A5A5A5"/>
          </w:tcPr>
          <w:p w14:paraId="2EB1236C" w14:textId="2C8E3388" w:rsidR="000250E2" w:rsidRDefault="00840E28">
            <w:pPr>
              <w:jc w:val="center"/>
              <w:rPr>
                <w:b/>
                <w:bCs/>
                <w:color w:val="FFFFFF"/>
              </w:rPr>
            </w:pPr>
            <w:r>
              <w:rPr>
                <w:b/>
                <w:bCs/>
                <w:color w:val="FFFFFF"/>
              </w:rPr>
              <w:t>Details</w:t>
            </w:r>
          </w:p>
        </w:tc>
      </w:tr>
      <w:tr w:rsidR="000250E2" w14:paraId="3B91935D" w14:textId="5CA8AE64" w:rsidTr="00BC0039">
        <w:tc>
          <w:tcPr>
            <w:tcW w:w="1610" w:type="dxa"/>
            <w:tcBorders>
              <w:top w:val="nil"/>
              <w:left w:val="single" w:sz="8" w:space="0" w:color="C9C9C9"/>
              <w:bottom w:val="single" w:sz="8" w:space="0" w:color="C9C9C9"/>
              <w:right w:val="single" w:sz="8" w:space="0" w:color="C9C9C9"/>
            </w:tcBorders>
            <w:shd w:val="clear" w:color="auto" w:fill="EDEDED"/>
            <w:tcMar>
              <w:top w:w="0" w:type="dxa"/>
              <w:left w:w="108" w:type="dxa"/>
              <w:bottom w:w="0" w:type="dxa"/>
              <w:right w:w="108" w:type="dxa"/>
            </w:tcMar>
            <w:hideMark/>
          </w:tcPr>
          <w:p w14:paraId="0EBDBDD3" w14:textId="77777777" w:rsidR="000250E2" w:rsidRPr="00BC0039" w:rsidRDefault="000250E2">
            <w:pPr>
              <w:jc w:val="center"/>
              <w:rPr>
                <w:b/>
                <w:bCs/>
                <w:sz w:val="22"/>
              </w:rPr>
            </w:pPr>
            <w:r w:rsidRPr="00BC0039">
              <w:rPr>
                <w:b/>
                <w:bCs/>
                <w:sz w:val="22"/>
              </w:rPr>
              <w:t>25 Aug 17</w:t>
            </w:r>
          </w:p>
        </w:tc>
        <w:tc>
          <w:tcPr>
            <w:tcW w:w="3211"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hideMark/>
          </w:tcPr>
          <w:p w14:paraId="20280D43" w14:textId="022CA528" w:rsidR="000250E2" w:rsidRPr="00BC0039" w:rsidRDefault="00C45B0E">
            <w:pPr>
              <w:jc w:val="center"/>
              <w:rPr>
                <w:sz w:val="22"/>
              </w:rPr>
            </w:pPr>
            <w:r>
              <w:rPr>
                <w:sz w:val="22"/>
              </w:rPr>
              <w:t>Onsite Workspace Opens</w:t>
            </w:r>
          </w:p>
        </w:tc>
        <w:tc>
          <w:tcPr>
            <w:tcW w:w="4529" w:type="dxa"/>
            <w:tcBorders>
              <w:top w:val="nil"/>
              <w:left w:val="nil"/>
              <w:bottom w:val="single" w:sz="8" w:space="0" w:color="C9C9C9"/>
              <w:right w:val="single" w:sz="8" w:space="0" w:color="C9C9C9"/>
            </w:tcBorders>
            <w:shd w:val="clear" w:color="auto" w:fill="EDEDED"/>
          </w:tcPr>
          <w:p w14:paraId="4E370918" w14:textId="7E15B354" w:rsidR="000250E2" w:rsidRPr="002A5940" w:rsidRDefault="000250E2" w:rsidP="00BC0039">
            <w:pPr>
              <w:rPr>
                <w:sz w:val="22"/>
              </w:rPr>
            </w:pPr>
            <w:r>
              <w:rPr>
                <w:sz w:val="22"/>
              </w:rPr>
              <w:t xml:space="preserve">Opportunity for </w:t>
            </w:r>
            <w:del w:id="135" w:author="CD Stokes" w:date="2017-06-26T12:06:00Z">
              <w:r w:rsidDel="00270F23">
                <w:rPr>
                  <w:sz w:val="22"/>
                </w:rPr>
                <w:delText xml:space="preserve">contestants </w:delText>
              </w:r>
            </w:del>
            <w:ins w:id="136" w:author="CD Stokes" w:date="2017-06-26T12:06:00Z">
              <w:del w:id="137" w:author="Joshua Hinshaw" w:date="2017-07-06T17:51:00Z">
                <w:r w:rsidR="00270F23" w:rsidDel="006B5021">
                  <w:rPr>
                    <w:sz w:val="22"/>
                  </w:rPr>
                  <w:delText>partcipants</w:delText>
                </w:r>
              </w:del>
            </w:ins>
            <w:ins w:id="138" w:author="Joshua Hinshaw" w:date="2017-07-06T17:51:00Z">
              <w:r w:rsidR="006B5021">
                <w:rPr>
                  <w:sz w:val="22"/>
                </w:rPr>
                <w:t>participants</w:t>
              </w:r>
            </w:ins>
            <w:ins w:id="139" w:author="CD Stokes" w:date="2017-06-26T12:06:00Z">
              <w:r w:rsidR="00270F23">
                <w:rPr>
                  <w:sz w:val="22"/>
                </w:rPr>
                <w:t xml:space="preserve"> </w:t>
              </w:r>
            </w:ins>
            <w:r>
              <w:rPr>
                <w:sz w:val="22"/>
              </w:rPr>
              <w:t>to engage with teams (if in town)</w:t>
            </w:r>
            <w:r w:rsidR="00464D2B">
              <w:rPr>
                <w:sz w:val="22"/>
              </w:rPr>
              <w:t xml:space="preserve"> in designated </w:t>
            </w:r>
            <w:del w:id="140" w:author="CD Stokes" w:date="2017-06-26T12:06:00Z">
              <w:r w:rsidR="00464D2B" w:rsidDel="00270F23">
                <w:rPr>
                  <w:sz w:val="22"/>
                </w:rPr>
                <w:delText>public hotspots</w:delText>
              </w:r>
              <w:r w:rsidDel="00270F23">
                <w:rPr>
                  <w:sz w:val="22"/>
                </w:rPr>
                <w:delText>.</w:delText>
              </w:r>
            </w:del>
            <w:proofErr w:type="spellStart"/>
            <w:ins w:id="141" w:author="CD Stokes" w:date="2017-06-26T12:06:00Z">
              <w:r w:rsidR="00270F23">
                <w:rPr>
                  <w:sz w:val="22"/>
                </w:rPr>
                <w:t>coworking</w:t>
              </w:r>
              <w:proofErr w:type="spellEnd"/>
              <w:r w:rsidR="00270F23">
                <w:rPr>
                  <w:sz w:val="22"/>
                </w:rPr>
                <w:t xml:space="preserve"> space areas</w:t>
              </w:r>
            </w:ins>
            <w:r>
              <w:rPr>
                <w:sz w:val="22"/>
              </w:rPr>
              <w:t xml:space="preserve"> </w:t>
            </w:r>
          </w:p>
        </w:tc>
      </w:tr>
      <w:tr w:rsidR="000250E2" w14:paraId="00E4EDEB" w14:textId="3064C499" w:rsidTr="00BC0039">
        <w:tc>
          <w:tcPr>
            <w:tcW w:w="1610" w:type="dxa"/>
            <w:tcBorders>
              <w:top w:val="nil"/>
              <w:left w:val="single" w:sz="8" w:space="0" w:color="C9C9C9"/>
              <w:bottom w:val="single" w:sz="8" w:space="0" w:color="C9C9C9"/>
              <w:right w:val="single" w:sz="8" w:space="0" w:color="C9C9C9"/>
            </w:tcBorders>
            <w:tcMar>
              <w:top w:w="0" w:type="dxa"/>
              <w:left w:w="108" w:type="dxa"/>
              <w:bottom w:w="0" w:type="dxa"/>
              <w:right w:w="108" w:type="dxa"/>
            </w:tcMar>
            <w:hideMark/>
          </w:tcPr>
          <w:p w14:paraId="5ACF3053" w14:textId="0D875D79" w:rsidR="000250E2" w:rsidRPr="00BC0039" w:rsidRDefault="000250E2">
            <w:pPr>
              <w:jc w:val="center"/>
              <w:rPr>
                <w:b/>
                <w:bCs/>
                <w:sz w:val="22"/>
              </w:rPr>
            </w:pPr>
            <w:r w:rsidRPr="00BC0039">
              <w:rPr>
                <w:b/>
                <w:bCs/>
                <w:sz w:val="22"/>
              </w:rPr>
              <w:t>27 Aug 17</w:t>
            </w:r>
            <w:r w:rsidRPr="00BC0039">
              <w:rPr>
                <w:b/>
                <w:bCs/>
                <w:sz w:val="22"/>
              </w:rPr>
              <w:br/>
            </w:r>
            <w:r w:rsidR="00553B43">
              <w:rPr>
                <w:b/>
                <w:bCs/>
                <w:sz w:val="22"/>
              </w:rPr>
              <w:t>4</w:t>
            </w:r>
            <w:r w:rsidRPr="00BC0039">
              <w:rPr>
                <w:b/>
                <w:bCs/>
                <w:sz w:val="22"/>
              </w:rPr>
              <w:t>PM</w:t>
            </w:r>
          </w:p>
        </w:tc>
        <w:tc>
          <w:tcPr>
            <w:tcW w:w="3211" w:type="dxa"/>
            <w:tcBorders>
              <w:top w:val="nil"/>
              <w:left w:val="nil"/>
              <w:bottom w:val="single" w:sz="8" w:space="0" w:color="C9C9C9"/>
              <w:right w:val="single" w:sz="8" w:space="0" w:color="C9C9C9"/>
            </w:tcBorders>
            <w:tcMar>
              <w:top w:w="0" w:type="dxa"/>
              <w:left w:w="108" w:type="dxa"/>
              <w:bottom w:w="0" w:type="dxa"/>
              <w:right w:w="108" w:type="dxa"/>
            </w:tcMar>
            <w:hideMark/>
          </w:tcPr>
          <w:p w14:paraId="597DBC50" w14:textId="77777777" w:rsidR="000250E2" w:rsidRPr="00BC0039" w:rsidRDefault="000250E2">
            <w:pPr>
              <w:jc w:val="center"/>
              <w:rPr>
                <w:sz w:val="22"/>
              </w:rPr>
            </w:pPr>
            <w:r w:rsidRPr="00BC0039">
              <w:rPr>
                <w:sz w:val="22"/>
              </w:rPr>
              <w:t>Event Social</w:t>
            </w:r>
          </w:p>
          <w:p w14:paraId="47AE32F0" w14:textId="77777777" w:rsidR="000250E2" w:rsidRPr="00BC0039" w:rsidRDefault="000250E2">
            <w:pPr>
              <w:jc w:val="center"/>
              <w:rPr>
                <w:sz w:val="22"/>
              </w:rPr>
            </w:pPr>
            <w:r w:rsidRPr="00BC0039">
              <w:rPr>
                <w:sz w:val="22"/>
              </w:rPr>
              <w:t>Event Start</w:t>
            </w:r>
          </w:p>
        </w:tc>
        <w:tc>
          <w:tcPr>
            <w:tcW w:w="4529" w:type="dxa"/>
            <w:tcBorders>
              <w:top w:val="nil"/>
              <w:left w:val="nil"/>
              <w:bottom w:val="single" w:sz="8" w:space="0" w:color="C9C9C9"/>
              <w:right w:val="single" w:sz="8" w:space="0" w:color="C9C9C9"/>
            </w:tcBorders>
          </w:tcPr>
          <w:p w14:paraId="24D6E41F" w14:textId="1D19A21B" w:rsidR="000250E2" w:rsidRPr="002A5940" w:rsidRDefault="000250E2" w:rsidP="00BC0039">
            <w:pPr>
              <w:rPr>
                <w:sz w:val="22"/>
              </w:rPr>
            </w:pPr>
            <w:r>
              <w:rPr>
                <w:sz w:val="22"/>
              </w:rPr>
              <w:t xml:space="preserve">Location TBD. </w:t>
            </w:r>
            <w:r w:rsidR="00840E28">
              <w:rPr>
                <w:sz w:val="22"/>
              </w:rPr>
              <w:t>Possible location is the Renaissance Hotel</w:t>
            </w:r>
            <w:r w:rsidR="00553B43">
              <w:rPr>
                <w:sz w:val="22"/>
              </w:rPr>
              <w:t xml:space="preserve"> or CoWerx46</w:t>
            </w:r>
            <w:r w:rsidR="00840E28">
              <w:rPr>
                <w:sz w:val="22"/>
              </w:rPr>
              <w:t xml:space="preserve">. Will need Food/beverages &amp; A/V. </w:t>
            </w:r>
            <w:r w:rsidR="00553B43">
              <w:rPr>
                <w:sz w:val="22"/>
              </w:rPr>
              <w:t>Remaining c</w:t>
            </w:r>
            <w:r w:rsidR="00840E28">
              <w:rPr>
                <w:sz w:val="22"/>
              </w:rPr>
              <w:t>ompetition criteria will be announced, and the event clock will start.</w:t>
            </w:r>
          </w:p>
        </w:tc>
      </w:tr>
      <w:tr w:rsidR="000250E2" w14:paraId="385DD2B8" w14:textId="62FA3820" w:rsidTr="00BC0039">
        <w:tc>
          <w:tcPr>
            <w:tcW w:w="1610" w:type="dxa"/>
            <w:tcBorders>
              <w:top w:val="nil"/>
              <w:left w:val="single" w:sz="8" w:space="0" w:color="C9C9C9"/>
              <w:bottom w:val="single" w:sz="8" w:space="0" w:color="C9C9C9"/>
              <w:right w:val="single" w:sz="8" w:space="0" w:color="C9C9C9"/>
            </w:tcBorders>
            <w:shd w:val="clear" w:color="auto" w:fill="EDEDED"/>
            <w:tcMar>
              <w:top w:w="0" w:type="dxa"/>
              <w:left w:w="108" w:type="dxa"/>
              <w:bottom w:w="0" w:type="dxa"/>
              <w:right w:w="108" w:type="dxa"/>
            </w:tcMar>
            <w:hideMark/>
          </w:tcPr>
          <w:p w14:paraId="698803D8" w14:textId="08306DC2" w:rsidR="000250E2" w:rsidRPr="00BC0039" w:rsidRDefault="000250E2">
            <w:pPr>
              <w:jc w:val="center"/>
              <w:rPr>
                <w:b/>
                <w:bCs/>
                <w:sz w:val="22"/>
              </w:rPr>
            </w:pPr>
            <w:r>
              <w:rPr>
                <w:b/>
                <w:bCs/>
                <w:sz w:val="22"/>
              </w:rPr>
              <w:t>28 Aug 17</w:t>
            </w:r>
            <w:r>
              <w:rPr>
                <w:b/>
                <w:bCs/>
                <w:sz w:val="22"/>
              </w:rPr>
              <w:br/>
              <w:t>4</w:t>
            </w:r>
            <w:r w:rsidRPr="00BC0039">
              <w:rPr>
                <w:b/>
                <w:bCs/>
                <w:sz w:val="22"/>
              </w:rPr>
              <w:t>PM</w:t>
            </w:r>
          </w:p>
        </w:tc>
        <w:tc>
          <w:tcPr>
            <w:tcW w:w="3211"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hideMark/>
          </w:tcPr>
          <w:p w14:paraId="22086D82" w14:textId="5BC14506" w:rsidR="000250E2" w:rsidRPr="00BC0039" w:rsidRDefault="000250E2">
            <w:pPr>
              <w:jc w:val="center"/>
              <w:rPr>
                <w:sz w:val="22"/>
              </w:rPr>
            </w:pPr>
            <w:del w:id="142" w:author="CD Stokes" w:date="2017-06-26T12:07:00Z">
              <w:r w:rsidRPr="00BC0039" w:rsidDel="00270F23">
                <w:rPr>
                  <w:sz w:val="22"/>
                </w:rPr>
                <w:delText xml:space="preserve">Event </w:delText>
              </w:r>
            </w:del>
            <w:ins w:id="143" w:author="CD Stokes" w:date="2017-06-26T12:07:00Z">
              <w:r w:rsidR="00270F23">
                <w:rPr>
                  <w:sz w:val="22"/>
                </w:rPr>
                <w:t>Presentation Submission</w:t>
              </w:r>
              <w:r w:rsidR="00270F23" w:rsidRPr="00BC0039">
                <w:rPr>
                  <w:sz w:val="22"/>
                </w:rPr>
                <w:t xml:space="preserve"> </w:t>
              </w:r>
            </w:ins>
            <w:r w:rsidRPr="00BC0039">
              <w:rPr>
                <w:sz w:val="22"/>
              </w:rPr>
              <w:t>Deadline</w:t>
            </w:r>
          </w:p>
        </w:tc>
        <w:tc>
          <w:tcPr>
            <w:tcW w:w="4529" w:type="dxa"/>
            <w:tcBorders>
              <w:top w:val="nil"/>
              <w:left w:val="nil"/>
              <w:bottom w:val="single" w:sz="8" w:space="0" w:color="C9C9C9"/>
              <w:right w:val="single" w:sz="8" w:space="0" w:color="C9C9C9"/>
            </w:tcBorders>
            <w:shd w:val="clear" w:color="auto" w:fill="EDEDED"/>
          </w:tcPr>
          <w:p w14:paraId="34480CAD" w14:textId="00F2070F" w:rsidR="000250E2" w:rsidRPr="002A5940" w:rsidRDefault="000250E2" w:rsidP="00BC0039">
            <w:pPr>
              <w:rPr>
                <w:sz w:val="22"/>
              </w:rPr>
            </w:pPr>
            <w:r>
              <w:rPr>
                <w:sz w:val="22"/>
              </w:rPr>
              <w:t>Deliveries will go to an event email address.</w:t>
            </w:r>
            <w:r w:rsidR="00840E28">
              <w:rPr>
                <w:sz w:val="22"/>
              </w:rPr>
              <w:t xml:space="preserve"> Presentations will be prepped by the event organizers prior to each presentation.</w:t>
            </w:r>
          </w:p>
        </w:tc>
      </w:tr>
      <w:tr w:rsidR="000250E2" w14:paraId="5F1986E5" w14:textId="4B1B15A6" w:rsidTr="00BC0039">
        <w:tc>
          <w:tcPr>
            <w:tcW w:w="1610" w:type="dxa"/>
            <w:tcBorders>
              <w:top w:val="nil"/>
              <w:left w:val="single" w:sz="8" w:space="0" w:color="C9C9C9"/>
              <w:bottom w:val="single" w:sz="8" w:space="0" w:color="C9C9C9"/>
              <w:right w:val="single" w:sz="8" w:space="0" w:color="C9C9C9"/>
            </w:tcBorders>
            <w:tcMar>
              <w:top w:w="0" w:type="dxa"/>
              <w:left w:w="108" w:type="dxa"/>
              <w:bottom w:w="0" w:type="dxa"/>
              <w:right w:w="108" w:type="dxa"/>
            </w:tcMar>
            <w:hideMark/>
          </w:tcPr>
          <w:p w14:paraId="0269A30E" w14:textId="77777777" w:rsidR="000250E2" w:rsidRPr="00BC0039" w:rsidRDefault="000250E2">
            <w:pPr>
              <w:jc w:val="center"/>
              <w:rPr>
                <w:b/>
                <w:bCs/>
                <w:sz w:val="22"/>
              </w:rPr>
            </w:pPr>
            <w:r w:rsidRPr="00BC0039">
              <w:rPr>
                <w:b/>
                <w:bCs/>
                <w:sz w:val="22"/>
              </w:rPr>
              <w:t>28 Aug 17</w:t>
            </w:r>
            <w:r w:rsidRPr="00BC0039">
              <w:rPr>
                <w:b/>
                <w:bCs/>
                <w:sz w:val="22"/>
              </w:rPr>
              <w:br/>
              <w:t>5PM – 8PM</w:t>
            </w:r>
          </w:p>
        </w:tc>
        <w:tc>
          <w:tcPr>
            <w:tcW w:w="3211" w:type="dxa"/>
            <w:tcBorders>
              <w:top w:val="nil"/>
              <w:left w:val="nil"/>
              <w:bottom w:val="single" w:sz="8" w:space="0" w:color="C9C9C9"/>
              <w:right w:val="single" w:sz="8" w:space="0" w:color="C9C9C9"/>
            </w:tcBorders>
            <w:tcMar>
              <w:top w:w="0" w:type="dxa"/>
              <w:left w:w="108" w:type="dxa"/>
              <w:bottom w:w="0" w:type="dxa"/>
              <w:right w:w="108" w:type="dxa"/>
            </w:tcMar>
            <w:hideMark/>
          </w:tcPr>
          <w:p w14:paraId="29A10B22" w14:textId="6984047B" w:rsidR="000250E2" w:rsidRPr="00BC0039" w:rsidRDefault="00553B43">
            <w:pPr>
              <w:jc w:val="center"/>
              <w:rPr>
                <w:sz w:val="22"/>
              </w:rPr>
            </w:pPr>
            <w:r>
              <w:rPr>
                <w:sz w:val="22"/>
              </w:rPr>
              <w:t xml:space="preserve">Preliminary Round </w:t>
            </w:r>
            <w:r w:rsidR="000250E2" w:rsidRPr="00BC0039">
              <w:rPr>
                <w:sz w:val="22"/>
              </w:rPr>
              <w:t>Presentation/Judging</w:t>
            </w:r>
          </w:p>
          <w:p w14:paraId="2234CFED" w14:textId="7B6CB3A8" w:rsidR="000250E2" w:rsidRPr="00BC0039" w:rsidRDefault="000250E2">
            <w:pPr>
              <w:jc w:val="center"/>
              <w:rPr>
                <w:sz w:val="22"/>
              </w:rPr>
            </w:pPr>
          </w:p>
        </w:tc>
        <w:tc>
          <w:tcPr>
            <w:tcW w:w="4529" w:type="dxa"/>
            <w:tcBorders>
              <w:top w:val="nil"/>
              <w:left w:val="nil"/>
              <w:bottom w:val="single" w:sz="8" w:space="0" w:color="C9C9C9"/>
              <w:right w:val="single" w:sz="8" w:space="0" w:color="C9C9C9"/>
            </w:tcBorders>
          </w:tcPr>
          <w:p w14:paraId="691A621C" w14:textId="632C4924" w:rsidR="000250E2" w:rsidRPr="002A5940" w:rsidRDefault="000250E2" w:rsidP="00BC0039">
            <w:pPr>
              <w:rPr>
                <w:sz w:val="22"/>
              </w:rPr>
            </w:pPr>
            <w:r>
              <w:rPr>
                <w:sz w:val="22"/>
              </w:rPr>
              <w:t xml:space="preserve">Takes place in the MPAC at the Renaissance, after AFITC </w:t>
            </w:r>
            <w:r w:rsidR="00553B43">
              <w:rPr>
                <w:sz w:val="22"/>
              </w:rPr>
              <w:t>keynotes</w:t>
            </w:r>
            <w:r>
              <w:rPr>
                <w:sz w:val="22"/>
              </w:rPr>
              <w:t xml:space="preserve">. Tables </w:t>
            </w:r>
            <w:del w:id="144" w:author="CD Stokes" w:date="2017-06-26T12:07:00Z">
              <w:r w:rsidDel="00270F23">
                <w:rPr>
                  <w:sz w:val="22"/>
                </w:rPr>
                <w:delText xml:space="preserve"> </w:delText>
              </w:r>
            </w:del>
            <w:r>
              <w:rPr>
                <w:sz w:val="22"/>
              </w:rPr>
              <w:t>(possibly)</w:t>
            </w:r>
            <w:r w:rsidR="00553B43">
              <w:rPr>
                <w:sz w:val="22"/>
              </w:rPr>
              <w:t>,</w:t>
            </w:r>
            <w:r>
              <w:rPr>
                <w:sz w:val="22"/>
              </w:rPr>
              <w:t xml:space="preserve"> </w:t>
            </w:r>
            <w:r w:rsidR="00840E28">
              <w:rPr>
                <w:sz w:val="22"/>
              </w:rPr>
              <w:t>A/V</w:t>
            </w:r>
            <w:r>
              <w:rPr>
                <w:sz w:val="22"/>
              </w:rPr>
              <w:t xml:space="preserve"> required.</w:t>
            </w:r>
          </w:p>
        </w:tc>
      </w:tr>
      <w:tr w:rsidR="000250E2" w14:paraId="2A59A77E" w14:textId="3432C016" w:rsidTr="00BC0039">
        <w:tc>
          <w:tcPr>
            <w:tcW w:w="1610" w:type="dxa"/>
            <w:tcBorders>
              <w:top w:val="nil"/>
              <w:left w:val="single" w:sz="8" w:space="0" w:color="C9C9C9"/>
              <w:bottom w:val="single" w:sz="8" w:space="0" w:color="C9C9C9"/>
              <w:right w:val="single" w:sz="8" w:space="0" w:color="C9C9C9"/>
            </w:tcBorders>
            <w:shd w:val="clear" w:color="auto" w:fill="EDEDED"/>
            <w:tcMar>
              <w:top w:w="0" w:type="dxa"/>
              <w:left w:w="108" w:type="dxa"/>
              <w:bottom w:w="0" w:type="dxa"/>
              <w:right w:w="108" w:type="dxa"/>
            </w:tcMar>
            <w:hideMark/>
          </w:tcPr>
          <w:p w14:paraId="7158EA30" w14:textId="77777777" w:rsidR="000250E2" w:rsidRPr="00BC0039" w:rsidRDefault="000250E2">
            <w:pPr>
              <w:jc w:val="center"/>
              <w:rPr>
                <w:b/>
                <w:bCs/>
                <w:sz w:val="22"/>
              </w:rPr>
            </w:pPr>
            <w:r w:rsidRPr="00BC0039">
              <w:rPr>
                <w:b/>
                <w:bCs/>
                <w:sz w:val="22"/>
              </w:rPr>
              <w:t>29 Aug 17</w:t>
            </w:r>
          </w:p>
          <w:p w14:paraId="7B1D1BF6" w14:textId="04E72D5C" w:rsidR="000250E2" w:rsidRPr="00BC0039" w:rsidRDefault="000250E2">
            <w:pPr>
              <w:jc w:val="center"/>
              <w:rPr>
                <w:b/>
                <w:bCs/>
                <w:sz w:val="22"/>
              </w:rPr>
            </w:pPr>
            <w:del w:id="145" w:author="CD Stokes" w:date="2017-06-26T12:07:00Z">
              <w:r w:rsidRPr="00BC0039" w:rsidDel="00270F23">
                <w:rPr>
                  <w:b/>
                  <w:bCs/>
                  <w:sz w:val="22"/>
                </w:rPr>
                <w:delText>11 or 12 PM</w:delText>
              </w:r>
            </w:del>
            <w:ins w:id="146" w:author="CD Stokes" w:date="2017-06-26T12:07:00Z">
              <w:r w:rsidR="00270F23">
                <w:rPr>
                  <w:b/>
                  <w:bCs/>
                  <w:sz w:val="22"/>
                </w:rPr>
                <w:t>TBD</w:t>
              </w:r>
            </w:ins>
          </w:p>
        </w:tc>
        <w:tc>
          <w:tcPr>
            <w:tcW w:w="3211"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hideMark/>
          </w:tcPr>
          <w:p w14:paraId="26C69532" w14:textId="34FEC7F7" w:rsidR="000250E2" w:rsidRPr="00BC0039" w:rsidRDefault="00553B43">
            <w:pPr>
              <w:jc w:val="center"/>
              <w:rPr>
                <w:sz w:val="22"/>
              </w:rPr>
            </w:pPr>
            <w:r>
              <w:rPr>
                <w:sz w:val="22"/>
              </w:rPr>
              <w:t>Final Round</w:t>
            </w:r>
          </w:p>
          <w:p w14:paraId="2B565723" w14:textId="77777777" w:rsidR="000250E2" w:rsidRPr="00BC0039" w:rsidRDefault="000250E2">
            <w:pPr>
              <w:jc w:val="center"/>
              <w:rPr>
                <w:sz w:val="22"/>
              </w:rPr>
            </w:pPr>
            <w:r w:rsidRPr="00BC0039">
              <w:rPr>
                <w:sz w:val="22"/>
              </w:rPr>
              <w:t>(Senior Leadership)</w:t>
            </w:r>
          </w:p>
        </w:tc>
        <w:tc>
          <w:tcPr>
            <w:tcW w:w="4529" w:type="dxa"/>
            <w:tcBorders>
              <w:top w:val="nil"/>
              <w:left w:val="nil"/>
              <w:bottom w:val="single" w:sz="8" w:space="0" w:color="C9C9C9"/>
              <w:right w:val="single" w:sz="8" w:space="0" w:color="C9C9C9"/>
            </w:tcBorders>
            <w:shd w:val="clear" w:color="auto" w:fill="EDEDED"/>
          </w:tcPr>
          <w:p w14:paraId="19FFE5C2" w14:textId="29956E45" w:rsidR="000250E2" w:rsidRPr="002A5940" w:rsidRDefault="000250E2" w:rsidP="00BC0039">
            <w:pPr>
              <w:rPr>
                <w:sz w:val="22"/>
              </w:rPr>
            </w:pPr>
            <w:r>
              <w:rPr>
                <w:sz w:val="22"/>
              </w:rPr>
              <w:t xml:space="preserve">Takes place in the Starlight room at the Renaissance during </w:t>
            </w:r>
            <w:ins w:id="147" w:author="CD Stokes" w:date="2017-06-26T12:07:00Z">
              <w:r w:rsidR="00270F23">
                <w:rPr>
                  <w:sz w:val="22"/>
                </w:rPr>
                <w:t xml:space="preserve">a </w:t>
              </w:r>
            </w:ins>
            <w:r>
              <w:rPr>
                <w:sz w:val="22"/>
              </w:rPr>
              <w:t>Brown Bag session</w:t>
            </w:r>
            <w:del w:id="148" w:author="CD Stokes" w:date="2017-06-26T12:07:00Z">
              <w:r w:rsidDel="00270F23">
                <w:rPr>
                  <w:sz w:val="22"/>
                </w:rPr>
                <w:delText>s</w:delText>
              </w:r>
            </w:del>
            <w:r>
              <w:rPr>
                <w:sz w:val="22"/>
              </w:rPr>
              <w:t xml:space="preserve">. </w:t>
            </w:r>
            <w:r w:rsidR="00840E28">
              <w:rPr>
                <w:sz w:val="22"/>
              </w:rPr>
              <w:t>A/V</w:t>
            </w:r>
            <w:r>
              <w:rPr>
                <w:sz w:val="22"/>
              </w:rPr>
              <w:t xml:space="preserve"> may be required.</w:t>
            </w:r>
          </w:p>
        </w:tc>
      </w:tr>
      <w:tr w:rsidR="000250E2" w14:paraId="51403CBA" w14:textId="091E0E2F" w:rsidTr="00BC0039">
        <w:tc>
          <w:tcPr>
            <w:tcW w:w="1610" w:type="dxa"/>
            <w:tcBorders>
              <w:top w:val="nil"/>
              <w:left w:val="single" w:sz="8" w:space="0" w:color="C9C9C9"/>
              <w:bottom w:val="single" w:sz="8" w:space="0" w:color="C9C9C9"/>
              <w:right w:val="single" w:sz="8" w:space="0" w:color="C9C9C9"/>
            </w:tcBorders>
            <w:tcMar>
              <w:top w:w="0" w:type="dxa"/>
              <w:left w:w="108" w:type="dxa"/>
              <w:bottom w:w="0" w:type="dxa"/>
              <w:right w:w="108" w:type="dxa"/>
            </w:tcMar>
            <w:hideMark/>
          </w:tcPr>
          <w:p w14:paraId="4C7B5514" w14:textId="77777777" w:rsidR="000250E2" w:rsidRPr="00BC0039" w:rsidRDefault="000250E2">
            <w:pPr>
              <w:jc w:val="center"/>
              <w:rPr>
                <w:b/>
                <w:bCs/>
                <w:sz w:val="22"/>
              </w:rPr>
            </w:pPr>
            <w:r w:rsidRPr="00BC0039">
              <w:rPr>
                <w:b/>
                <w:bCs/>
                <w:sz w:val="22"/>
              </w:rPr>
              <w:t>30 Aug 17</w:t>
            </w:r>
            <w:r w:rsidRPr="00BC0039">
              <w:rPr>
                <w:b/>
                <w:bCs/>
                <w:sz w:val="22"/>
              </w:rPr>
              <w:br/>
              <w:t>8AM</w:t>
            </w:r>
          </w:p>
        </w:tc>
        <w:tc>
          <w:tcPr>
            <w:tcW w:w="3211" w:type="dxa"/>
            <w:tcBorders>
              <w:top w:val="nil"/>
              <w:left w:val="nil"/>
              <w:bottom w:val="single" w:sz="8" w:space="0" w:color="C9C9C9"/>
              <w:right w:val="single" w:sz="8" w:space="0" w:color="C9C9C9"/>
            </w:tcBorders>
            <w:tcMar>
              <w:top w:w="0" w:type="dxa"/>
              <w:left w:w="108" w:type="dxa"/>
              <w:bottom w:w="0" w:type="dxa"/>
              <w:right w:w="108" w:type="dxa"/>
            </w:tcMar>
            <w:hideMark/>
          </w:tcPr>
          <w:p w14:paraId="327BC4F8" w14:textId="77777777" w:rsidR="000250E2" w:rsidRPr="00BC0039" w:rsidRDefault="000250E2">
            <w:pPr>
              <w:jc w:val="center"/>
              <w:rPr>
                <w:sz w:val="22"/>
              </w:rPr>
            </w:pPr>
            <w:r w:rsidRPr="00BC0039">
              <w:rPr>
                <w:sz w:val="22"/>
              </w:rPr>
              <w:t>Winner Announcement &amp; Presentation to AFITC Audience</w:t>
            </w:r>
          </w:p>
        </w:tc>
        <w:tc>
          <w:tcPr>
            <w:tcW w:w="4529" w:type="dxa"/>
            <w:tcBorders>
              <w:top w:val="nil"/>
              <w:left w:val="nil"/>
              <w:bottom w:val="single" w:sz="8" w:space="0" w:color="C9C9C9"/>
              <w:right w:val="single" w:sz="8" w:space="0" w:color="C9C9C9"/>
            </w:tcBorders>
          </w:tcPr>
          <w:p w14:paraId="6112D838" w14:textId="2C085271" w:rsidR="000250E2" w:rsidRPr="002A5940" w:rsidRDefault="000250E2" w:rsidP="00BC0039">
            <w:pPr>
              <w:rPr>
                <w:sz w:val="22"/>
              </w:rPr>
            </w:pPr>
            <w:r>
              <w:rPr>
                <w:sz w:val="22"/>
              </w:rPr>
              <w:t>Takes place in the MPAC at the Renaissance, during a key</w:t>
            </w:r>
            <w:ins w:id="149" w:author="CD Stokes" w:date="2017-06-26T12:08:00Z">
              <w:r w:rsidR="00270F23">
                <w:rPr>
                  <w:sz w:val="22"/>
                </w:rPr>
                <w:t>note</w:t>
              </w:r>
            </w:ins>
            <w:del w:id="150" w:author="CD Stokes" w:date="2017-06-26T12:08:00Z">
              <w:r w:rsidDel="00270F23">
                <w:rPr>
                  <w:sz w:val="22"/>
                </w:rPr>
                <w:delText xml:space="preserve"> speaker</w:delText>
              </w:r>
            </w:del>
            <w:r>
              <w:rPr>
                <w:sz w:val="22"/>
              </w:rPr>
              <w:t>’s presentation.</w:t>
            </w:r>
          </w:p>
        </w:tc>
      </w:tr>
    </w:tbl>
    <w:p w14:paraId="28669539" w14:textId="77777777" w:rsidR="002A5940" w:rsidRDefault="002A5940" w:rsidP="002A5940">
      <w:pPr>
        <w:rPr>
          <w:rFonts w:ascii="Calibri" w:hAnsi="Calibri"/>
          <w:b/>
          <w:bCs/>
          <w:sz w:val="22"/>
          <w:szCs w:val="22"/>
        </w:rPr>
      </w:pPr>
    </w:p>
    <w:p w14:paraId="02776388" w14:textId="77777777" w:rsidR="002A5940" w:rsidRDefault="002A5940" w:rsidP="002A5940">
      <w:pPr>
        <w:rPr>
          <w:b/>
          <w:bCs/>
        </w:rPr>
      </w:pPr>
    </w:p>
    <w:tbl>
      <w:tblPr>
        <w:tblW w:w="0" w:type="auto"/>
        <w:tblCellMar>
          <w:left w:w="0" w:type="dxa"/>
          <w:right w:w="0" w:type="dxa"/>
        </w:tblCellMar>
        <w:tblLook w:val="04A0" w:firstRow="1" w:lastRow="0" w:firstColumn="1" w:lastColumn="0" w:noHBand="0" w:noVBand="1"/>
      </w:tblPr>
      <w:tblGrid>
        <w:gridCol w:w="1332"/>
        <w:gridCol w:w="1334"/>
        <w:gridCol w:w="1334"/>
        <w:gridCol w:w="1336"/>
        <w:gridCol w:w="1334"/>
        <w:gridCol w:w="1336"/>
        <w:gridCol w:w="1334"/>
      </w:tblGrid>
      <w:tr w:rsidR="002A5940" w14:paraId="51D8F970" w14:textId="77777777" w:rsidTr="002A5940">
        <w:tc>
          <w:tcPr>
            <w:tcW w:w="9350" w:type="dxa"/>
            <w:gridSpan w:val="7"/>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14:paraId="3932183F" w14:textId="77777777" w:rsidR="002A5940" w:rsidRDefault="002A5940">
            <w:pPr>
              <w:jc w:val="center"/>
              <w:rPr>
                <w:b/>
                <w:bCs/>
              </w:rPr>
            </w:pPr>
            <w:r>
              <w:rPr>
                <w:b/>
                <w:bCs/>
              </w:rPr>
              <w:t>August 2017</w:t>
            </w:r>
          </w:p>
        </w:tc>
      </w:tr>
      <w:tr w:rsidR="002A5940" w14:paraId="31497BDD" w14:textId="77777777" w:rsidTr="002A5940">
        <w:tc>
          <w:tcPr>
            <w:tcW w:w="1335"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14:paraId="0BE61249" w14:textId="77777777" w:rsidR="002A5940" w:rsidRDefault="002A5940">
            <w:pPr>
              <w:jc w:val="center"/>
              <w:rPr>
                <w:b/>
                <w:bCs/>
                <w:i/>
                <w:iCs/>
                <w:sz w:val="16"/>
                <w:szCs w:val="16"/>
              </w:rPr>
            </w:pPr>
            <w:r>
              <w:rPr>
                <w:b/>
                <w:bCs/>
                <w:i/>
                <w:iCs/>
                <w:sz w:val="16"/>
                <w:szCs w:val="16"/>
              </w:rPr>
              <w:t>Sunday</w:t>
            </w:r>
          </w:p>
        </w:tc>
        <w:tc>
          <w:tcPr>
            <w:tcW w:w="1335" w:type="dxa"/>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14:paraId="145830C5" w14:textId="77777777" w:rsidR="002A5940" w:rsidRDefault="002A5940">
            <w:pPr>
              <w:jc w:val="center"/>
              <w:rPr>
                <w:b/>
                <w:bCs/>
                <w:i/>
                <w:iCs/>
                <w:sz w:val="16"/>
                <w:szCs w:val="16"/>
              </w:rPr>
            </w:pPr>
            <w:r>
              <w:rPr>
                <w:b/>
                <w:bCs/>
                <w:i/>
                <w:iCs/>
                <w:sz w:val="16"/>
                <w:szCs w:val="16"/>
              </w:rPr>
              <w:t>Monday</w:t>
            </w:r>
          </w:p>
        </w:tc>
        <w:tc>
          <w:tcPr>
            <w:tcW w:w="1336" w:type="dxa"/>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14:paraId="1653BC87" w14:textId="77777777" w:rsidR="002A5940" w:rsidRDefault="002A5940">
            <w:pPr>
              <w:jc w:val="center"/>
              <w:rPr>
                <w:b/>
                <w:bCs/>
                <w:i/>
                <w:iCs/>
                <w:sz w:val="16"/>
                <w:szCs w:val="16"/>
              </w:rPr>
            </w:pPr>
            <w:r>
              <w:rPr>
                <w:b/>
                <w:bCs/>
                <w:i/>
                <w:iCs/>
                <w:sz w:val="16"/>
                <w:szCs w:val="16"/>
              </w:rPr>
              <w:t>Tuesday</w:t>
            </w:r>
          </w:p>
        </w:tc>
        <w:tc>
          <w:tcPr>
            <w:tcW w:w="1336" w:type="dxa"/>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14:paraId="25743B0C" w14:textId="77777777" w:rsidR="002A5940" w:rsidRDefault="002A5940">
            <w:pPr>
              <w:jc w:val="center"/>
              <w:rPr>
                <w:b/>
                <w:bCs/>
                <w:i/>
                <w:iCs/>
                <w:sz w:val="16"/>
                <w:szCs w:val="16"/>
              </w:rPr>
            </w:pPr>
            <w:r>
              <w:rPr>
                <w:b/>
                <w:bCs/>
                <w:i/>
                <w:iCs/>
                <w:sz w:val="16"/>
                <w:szCs w:val="16"/>
              </w:rPr>
              <w:t>Wednesday</w:t>
            </w:r>
          </w:p>
        </w:tc>
        <w:tc>
          <w:tcPr>
            <w:tcW w:w="1336" w:type="dxa"/>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14:paraId="7709F114" w14:textId="77777777" w:rsidR="002A5940" w:rsidRDefault="002A5940">
            <w:pPr>
              <w:jc w:val="center"/>
              <w:rPr>
                <w:b/>
                <w:bCs/>
                <w:i/>
                <w:iCs/>
                <w:sz w:val="16"/>
                <w:szCs w:val="16"/>
              </w:rPr>
            </w:pPr>
            <w:r>
              <w:rPr>
                <w:b/>
                <w:bCs/>
                <w:i/>
                <w:iCs/>
                <w:sz w:val="16"/>
                <w:szCs w:val="16"/>
              </w:rPr>
              <w:t>Thursday</w:t>
            </w:r>
          </w:p>
        </w:tc>
        <w:tc>
          <w:tcPr>
            <w:tcW w:w="1336" w:type="dxa"/>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14:paraId="53729589" w14:textId="77777777" w:rsidR="002A5940" w:rsidRDefault="002A5940">
            <w:pPr>
              <w:jc w:val="center"/>
              <w:rPr>
                <w:b/>
                <w:bCs/>
                <w:i/>
                <w:iCs/>
                <w:sz w:val="16"/>
                <w:szCs w:val="16"/>
              </w:rPr>
            </w:pPr>
            <w:r>
              <w:rPr>
                <w:b/>
                <w:bCs/>
                <w:i/>
                <w:iCs/>
                <w:sz w:val="16"/>
                <w:szCs w:val="16"/>
              </w:rPr>
              <w:t>Friday</w:t>
            </w:r>
          </w:p>
        </w:tc>
        <w:tc>
          <w:tcPr>
            <w:tcW w:w="1336" w:type="dxa"/>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14:paraId="6DDF799D" w14:textId="77777777" w:rsidR="002A5940" w:rsidRDefault="002A5940">
            <w:pPr>
              <w:jc w:val="center"/>
              <w:rPr>
                <w:b/>
                <w:bCs/>
                <w:i/>
                <w:iCs/>
                <w:sz w:val="16"/>
                <w:szCs w:val="16"/>
              </w:rPr>
            </w:pPr>
            <w:r>
              <w:rPr>
                <w:b/>
                <w:bCs/>
                <w:i/>
                <w:iCs/>
                <w:sz w:val="16"/>
                <w:szCs w:val="16"/>
              </w:rPr>
              <w:t>Saturday</w:t>
            </w:r>
          </w:p>
        </w:tc>
      </w:tr>
      <w:tr w:rsidR="002A5940" w14:paraId="2F65C175" w14:textId="77777777" w:rsidTr="002A5940">
        <w:tc>
          <w:tcPr>
            <w:tcW w:w="133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6B21A2A0" w14:textId="77777777" w:rsidR="002A5940" w:rsidRDefault="002A5940">
            <w:pPr>
              <w:rPr>
                <w:sz w:val="12"/>
                <w:szCs w:val="12"/>
              </w:rPr>
            </w:pPr>
            <w:r>
              <w:rPr>
                <w:sz w:val="12"/>
                <w:szCs w:val="12"/>
              </w:rPr>
              <w:t>20</w:t>
            </w:r>
          </w:p>
        </w:tc>
        <w:tc>
          <w:tcPr>
            <w:tcW w:w="133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468D00F" w14:textId="77777777" w:rsidR="002A5940" w:rsidRDefault="002A5940">
            <w:pPr>
              <w:rPr>
                <w:sz w:val="12"/>
                <w:szCs w:val="12"/>
              </w:rPr>
            </w:pPr>
            <w:r>
              <w:rPr>
                <w:sz w:val="12"/>
                <w:szCs w:val="12"/>
              </w:rPr>
              <w:t>21</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40293B5" w14:textId="77777777" w:rsidR="002A5940" w:rsidRDefault="002A5940">
            <w:pPr>
              <w:rPr>
                <w:sz w:val="12"/>
                <w:szCs w:val="12"/>
              </w:rPr>
            </w:pPr>
            <w:r>
              <w:rPr>
                <w:sz w:val="12"/>
                <w:szCs w:val="12"/>
              </w:rPr>
              <w:t>22</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1E972CD" w14:textId="77777777" w:rsidR="002A5940" w:rsidRDefault="002A5940">
            <w:pPr>
              <w:rPr>
                <w:sz w:val="12"/>
                <w:szCs w:val="12"/>
              </w:rPr>
            </w:pPr>
            <w:r>
              <w:rPr>
                <w:sz w:val="12"/>
                <w:szCs w:val="12"/>
              </w:rPr>
              <w:t>23</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3E5F976" w14:textId="77777777" w:rsidR="002A5940" w:rsidRDefault="002A5940">
            <w:pPr>
              <w:rPr>
                <w:sz w:val="12"/>
                <w:szCs w:val="12"/>
              </w:rPr>
            </w:pPr>
            <w:r>
              <w:rPr>
                <w:sz w:val="12"/>
                <w:szCs w:val="12"/>
              </w:rPr>
              <w:t>24</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8A01FA7" w14:textId="77777777" w:rsidR="002A5940" w:rsidRDefault="002A5940">
            <w:pPr>
              <w:rPr>
                <w:sz w:val="12"/>
                <w:szCs w:val="12"/>
              </w:rPr>
            </w:pPr>
            <w:r>
              <w:rPr>
                <w:sz w:val="12"/>
                <w:szCs w:val="12"/>
              </w:rPr>
              <w:t>25</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1EAFFD8" w14:textId="77777777" w:rsidR="002A5940" w:rsidRDefault="002A5940">
            <w:pPr>
              <w:rPr>
                <w:sz w:val="12"/>
                <w:szCs w:val="12"/>
              </w:rPr>
            </w:pPr>
            <w:r>
              <w:rPr>
                <w:sz w:val="12"/>
                <w:szCs w:val="12"/>
              </w:rPr>
              <w:t>26</w:t>
            </w:r>
          </w:p>
        </w:tc>
      </w:tr>
      <w:tr w:rsidR="002A5940" w14:paraId="7760E1C7" w14:textId="77777777" w:rsidTr="002A5940">
        <w:trPr>
          <w:trHeight w:val="1080"/>
        </w:trPr>
        <w:tc>
          <w:tcPr>
            <w:tcW w:w="133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BB83FD" w14:textId="77777777" w:rsidR="002A5940" w:rsidRDefault="002A5940">
            <w:pPr>
              <w:rPr>
                <w:sz w:val="16"/>
                <w:szCs w:val="16"/>
              </w:rPr>
            </w:pPr>
          </w:p>
        </w:tc>
        <w:tc>
          <w:tcPr>
            <w:tcW w:w="1335" w:type="dxa"/>
            <w:tcBorders>
              <w:top w:val="nil"/>
              <w:left w:val="nil"/>
              <w:bottom w:val="single" w:sz="8" w:space="0" w:color="auto"/>
              <w:right w:val="single" w:sz="8" w:space="0" w:color="auto"/>
            </w:tcBorders>
            <w:tcMar>
              <w:top w:w="0" w:type="dxa"/>
              <w:left w:w="108" w:type="dxa"/>
              <w:bottom w:w="0" w:type="dxa"/>
              <w:right w:w="108" w:type="dxa"/>
            </w:tcMar>
          </w:tcPr>
          <w:p w14:paraId="4DC373A0" w14:textId="77777777" w:rsidR="002A5940" w:rsidRDefault="002A5940">
            <w:pPr>
              <w:rPr>
                <w:sz w:val="16"/>
                <w:szCs w:val="16"/>
              </w:rPr>
            </w:pPr>
          </w:p>
        </w:tc>
        <w:tc>
          <w:tcPr>
            <w:tcW w:w="1336" w:type="dxa"/>
            <w:tcBorders>
              <w:top w:val="nil"/>
              <w:left w:val="nil"/>
              <w:bottom w:val="single" w:sz="8" w:space="0" w:color="auto"/>
              <w:right w:val="single" w:sz="8" w:space="0" w:color="auto"/>
            </w:tcBorders>
            <w:tcMar>
              <w:top w:w="0" w:type="dxa"/>
              <w:left w:w="108" w:type="dxa"/>
              <w:bottom w:w="0" w:type="dxa"/>
              <w:right w:w="108" w:type="dxa"/>
            </w:tcMar>
          </w:tcPr>
          <w:p w14:paraId="5E379E8F" w14:textId="77777777" w:rsidR="002A5940" w:rsidRDefault="002A5940">
            <w:pPr>
              <w:rPr>
                <w:sz w:val="16"/>
                <w:szCs w:val="16"/>
              </w:rPr>
            </w:pPr>
          </w:p>
        </w:tc>
        <w:tc>
          <w:tcPr>
            <w:tcW w:w="1336" w:type="dxa"/>
            <w:tcBorders>
              <w:top w:val="nil"/>
              <w:left w:val="nil"/>
              <w:bottom w:val="single" w:sz="8" w:space="0" w:color="auto"/>
              <w:right w:val="single" w:sz="8" w:space="0" w:color="auto"/>
            </w:tcBorders>
            <w:tcMar>
              <w:top w:w="0" w:type="dxa"/>
              <w:left w:w="108" w:type="dxa"/>
              <w:bottom w:w="0" w:type="dxa"/>
              <w:right w:w="108" w:type="dxa"/>
            </w:tcMar>
          </w:tcPr>
          <w:p w14:paraId="16CAC133" w14:textId="77777777" w:rsidR="002A5940" w:rsidRDefault="002A5940">
            <w:pPr>
              <w:rPr>
                <w:sz w:val="16"/>
                <w:szCs w:val="16"/>
              </w:rPr>
            </w:pPr>
          </w:p>
        </w:tc>
        <w:tc>
          <w:tcPr>
            <w:tcW w:w="1336" w:type="dxa"/>
            <w:tcBorders>
              <w:top w:val="nil"/>
              <w:left w:val="nil"/>
              <w:bottom w:val="single" w:sz="8" w:space="0" w:color="auto"/>
              <w:right w:val="single" w:sz="8" w:space="0" w:color="auto"/>
            </w:tcBorders>
            <w:tcMar>
              <w:top w:w="0" w:type="dxa"/>
              <w:left w:w="108" w:type="dxa"/>
              <w:bottom w:w="0" w:type="dxa"/>
              <w:right w:w="108" w:type="dxa"/>
            </w:tcMar>
          </w:tcPr>
          <w:p w14:paraId="7B626E8E" w14:textId="77777777" w:rsidR="002A5940" w:rsidRDefault="002A5940">
            <w:pPr>
              <w:rPr>
                <w:sz w:val="16"/>
                <w:szCs w:val="16"/>
              </w:rPr>
            </w:pPr>
          </w:p>
        </w:tc>
        <w:tc>
          <w:tcPr>
            <w:tcW w:w="1336" w:type="dxa"/>
            <w:tcBorders>
              <w:top w:val="nil"/>
              <w:left w:val="nil"/>
              <w:bottom w:val="single" w:sz="8" w:space="0" w:color="auto"/>
              <w:right w:val="single" w:sz="8" w:space="0" w:color="auto"/>
            </w:tcBorders>
            <w:shd w:val="clear" w:color="auto" w:fill="70AD47"/>
            <w:tcMar>
              <w:top w:w="0" w:type="dxa"/>
              <w:left w:w="108" w:type="dxa"/>
              <w:bottom w:w="0" w:type="dxa"/>
              <w:right w:w="108" w:type="dxa"/>
            </w:tcMar>
            <w:hideMark/>
          </w:tcPr>
          <w:p w14:paraId="0A384429" w14:textId="29BA8938" w:rsidR="002A5940" w:rsidDel="00270F23" w:rsidRDefault="002A5940" w:rsidP="00270F23">
            <w:pPr>
              <w:rPr>
                <w:del w:id="151" w:author="CD Stokes" w:date="2017-06-26T12:08:00Z"/>
                <w:b/>
                <w:bCs/>
                <w:sz w:val="16"/>
                <w:szCs w:val="16"/>
              </w:rPr>
            </w:pPr>
            <w:r>
              <w:rPr>
                <w:b/>
                <w:bCs/>
                <w:sz w:val="16"/>
                <w:szCs w:val="16"/>
              </w:rPr>
              <w:t>@</w:t>
            </w:r>
            <w:ins w:id="152" w:author="CD Stokes" w:date="2017-06-26T12:08:00Z">
              <w:r w:rsidR="00270F23">
                <w:rPr>
                  <w:b/>
                  <w:bCs/>
                  <w:sz w:val="16"/>
                  <w:szCs w:val="16"/>
                </w:rPr>
                <w:t>4PM</w:t>
              </w:r>
            </w:ins>
            <w:del w:id="153" w:author="CD Stokes" w:date="2017-06-26T12:08:00Z">
              <w:r w:rsidDel="00270F23">
                <w:rPr>
                  <w:b/>
                  <w:bCs/>
                  <w:sz w:val="16"/>
                  <w:szCs w:val="16"/>
                </w:rPr>
                <w:delText>12AM</w:delText>
              </w:r>
            </w:del>
          </w:p>
          <w:p w14:paraId="2B9B9510" w14:textId="740AFBAD" w:rsidR="002A5940" w:rsidRDefault="002A5940">
            <w:pPr>
              <w:rPr>
                <w:sz w:val="16"/>
                <w:szCs w:val="16"/>
              </w:rPr>
            </w:pPr>
            <w:del w:id="154" w:author="CD Stokes" w:date="2017-06-26T12:08:00Z">
              <w:r w:rsidDel="00270F23">
                <w:rPr>
                  <w:sz w:val="16"/>
                  <w:szCs w:val="16"/>
                </w:rPr>
                <w:delText>Event Kickoff</w:delText>
              </w:r>
            </w:del>
            <w:ins w:id="155" w:author="CD Stokes" w:date="2017-06-26T12:08:00Z">
              <w:r w:rsidR="00270F23">
                <w:rPr>
                  <w:sz w:val="16"/>
                  <w:szCs w:val="16"/>
                </w:rPr>
                <w:t>Cowrking space opens</w:t>
              </w:r>
            </w:ins>
          </w:p>
        </w:tc>
        <w:tc>
          <w:tcPr>
            <w:tcW w:w="1336" w:type="dxa"/>
            <w:tcBorders>
              <w:top w:val="nil"/>
              <w:left w:val="nil"/>
              <w:bottom w:val="single" w:sz="8" w:space="0" w:color="auto"/>
              <w:right w:val="single" w:sz="8" w:space="0" w:color="auto"/>
            </w:tcBorders>
            <w:shd w:val="clear" w:color="auto" w:fill="70AD47"/>
            <w:tcMar>
              <w:top w:w="0" w:type="dxa"/>
              <w:left w:w="108" w:type="dxa"/>
              <w:bottom w:w="0" w:type="dxa"/>
              <w:right w:w="108" w:type="dxa"/>
            </w:tcMar>
          </w:tcPr>
          <w:p w14:paraId="0AB25B2F" w14:textId="77777777" w:rsidR="002A5940" w:rsidRDefault="002A5940">
            <w:pPr>
              <w:rPr>
                <w:sz w:val="16"/>
                <w:szCs w:val="16"/>
              </w:rPr>
            </w:pPr>
          </w:p>
        </w:tc>
      </w:tr>
      <w:tr w:rsidR="002A5940" w14:paraId="779C0E40" w14:textId="77777777" w:rsidTr="002A5940">
        <w:tc>
          <w:tcPr>
            <w:tcW w:w="133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AC288FA" w14:textId="77777777" w:rsidR="002A5940" w:rsidRDefault="002A5940">
            <w:pPr>
              <w:rPr>
                <w:sz w:val="12"/>
                <w:szCs w:val="12"/>
              </w:rPr>
            </w:pPr>
            <w:r>
              <w:rPr>
                <w:sz w:val="12"/>
                <w:szCs w:val="12"/>
              </w:rPr>
              <w:t>27</w:t>
            </w:r>
          </w:p>
        </w:tc>
        <w:tc>
          <w:tcPr>
            <w:tcW w:w="133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40DB80F" w14:textId="77777777" w:rsidR="002A5940" w:rsidRDefault="002A5940">
            <w:pPr>
              <w:rPr>
                <w:sz w:val="12"/>
                <w:szCs w:val="12"/>
              </w:rPr>
            </w:pPr>
            <w:r>
              <w:rPr>
                <w:sz w:val="12"/>
                <w:szCs w:val="12"/>
              </w:rPr>
              <w:t>28</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D5AFE1A" w14:textId="77777777" w:rsidR="002A5940" w:rsidRDefault="002A5940">
            <w:pPr>
              <w:rPr>
                <w:sz w:val="12"/>
                <w:szCs w:val="12"/>
              </w:rPr>
            </w:pPr>
            <w:r>
              <w:rPr>
                <w:sz w:val="12"/>
                <w:szCs w:val="12"/>
              </w:rPr>
              <w:t>29</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6D2FF97" w14:textId="77777777" w:rsidR="002A5940" w:rsidRDefault="002A5940">
            <w:pPr>
              <w:rPr>
                <w:sz w:val="12"/>
                <w:szCs w:val="12"/>
              </w:rPr>
            </w:pPr>
            <w:r>
              <w:rPr>
                <w:sz w:val="12"/>
                <w:szCs w:val="12"/>
              </w:rPr>
              <w:t>30</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7A41D05" w14:textId="77777777" w:rsidR="002A5940" w:rsidRDefault="002A5940">
            <w:pPr>
              <w:rPr>
                <w:sz w:val="12"/>
                <w:szCs w:val="12"/>
              </w:rPr>
            </w:pPr>
            <w:r>
              <w:rPr>
                <w:sz w:val="12"/>
                <w:szCs w:val="12"/>
              </w:rPr>
              <w:t>31</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4DFA2880" w14:textId="77777777" w:rsidR="002A5940" w:rsidRDefault="002A5940">
            <w:pPr>
              <w:rPr>
                <w:sz w:val="12"/>
                <w:szCs w:val="12"/>
              </w:rPr>
            </w:pP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10F08E9E" w14:textId="77777777" w:rsidR="002A5940" w:rsidRDefault="002A5940">
            <w:pPr>
              <w:rPr>
                <w:sz w:val="12"/>
                <w:szCs w:val="12"/>
              </w:rPr>
            </w:pPr>
          </w:p>
        </w:tc>
      </w:tr>
      <w:tr w:rsidR="002A5940" w14:paraId="5AAF9888" w14:textId="77777777" w:rsidTr="002A5940">
        <w:trPr>
          <w:trHeight w:val="130"/>
        </w:trPr>
        <w:tc>
          <w:tcPr>
            <w:tcW w:w="1335" w:type="dxa"/>
            <w:vMerge w:val="restart"/>
            <w:tcBorders>
              <w:top w:val="nil"/>
              <w:left w:val="single" w:sz="8" w:space="0" w:color="auto"/>
              <w:bottom w:val="single" w:sz="8" w:space="0" w:color="auto"/>
              <w:right w:val="single" w:sz="8" w:space="0" w:color="auto"/>
            </w:tcBorders>
            <w:shd w:val="clear" w:color="auto" w:fill="70AD47"/>
            <w:tcMar>
              <w:top w:w="0" w:type="dxa"/>
              <w:left w:w="108" w:type="dxa"/>
              <w:bottom w:w="0" w:type="dxa"/>
              <w:right w:w="108" w:type="dxa"/>
            </w:tcMar>
            <w:hideMark/>
          </w:tcPr>
          <w:p w14:paraId="38DB98B3" w14:textId="7DFA4C11" w:rsidR="002A5940" w:rsidRDefault="002A5940">
            <w:pPr>
              <w:rPr>
                <w:b/>
                <w:bCs/>
                <w:sz w:val="16"/>
                <w:szCs w:val="16"/>
              </w:rPr>
            </w:pPr>
            <w:r>
              <w:rPr>
                <w:b/>
                <w:bCs/>
                <w:sz w:val="16"/>
                <w:szCs w:val="16"/>
              </w:rPr>
              <w:t>@</w:t>
            </w:r>
            <w:ins w:id="156" w:author="CD Stokes" w:date="2017-06-26T12:08:00Z">
              <w:r w:rsidR="00270F23">
                <w:rPr>
                  <w:b/>
                  <w:bCs/>
                  <w:sz w:val="16"/>
                  <w:szCs w:val="16"/>
                </w:rPr>
                <w:t>4</w:t>
              </w:r>
            </w:ins>
            <w:del w:id="157" w:author="CD Stokes" w:date="2017-06-26T12:08:00Z">
              <w:r w:rsidDel="00270F23">
                <w:rPr>
                  <w:b/>
                  <w:bCs/>
                  <w:sz w:val="16"/>
                  <w:szCs w:val="16"/>
                </w:rPr>
                <w:delText>5</w:delText>
              </w:r>
            </w:del>
            <w:r>
              <w:rPr>
                <w:b/>
                <w:bCs/>
                <w:sz w:val="16"/>
                <w:szCs w:val="16"/>
              </w:rPr>
              <w:t>PM</w:t>
            </w:r>
          </w:p>
          <w:p w14:paraId="5B7DD0C9" w14:textId="24C557C2" w:rsidR="002A5940" w:rsidDel="00313067" w:rsidRDefault="002A5940">
            <w:pPr>
              <w:rPr>
                <w:del w:id="158" w:author="CD Stokes" w:date="2017-06-26T12:09:00Z"/>
                <w:sz w:val="16"/>
                <w:szCs w:val="16"/>
              </w:rPr>
            </w:pPr>
            <w:r>
              <w:rPr>
                <w:sz w:val="16"/>
                <w:szCs w:val="16"/>
              </w:rPr>
              <w:t xml:space="preserve">Event </w:t>
            </w:r>
            <w:del w:id="159" w:author="CD Stokes" w:date="2017-06-26T12:09:00Z">
              <w:r w:rsidDel="00313067">
                <w:rPr>
                  <w:sz w:val="16"/>
                  <w:szCs w:val="16"/>
                </w:rPr>
                <w:delText>Social</w:delText>
              </w:r>
            </w:del>
          </w:p>
          <w:p w14:paraId="04BF8CFC" w14:textId="0D0DB4C7" w:rsidR="002A5940" w:rsidRDefault="002A5940" w:rsidP="00313067">
            <w:pPr>
              <w:rPr>
                <w:sz w:val="16"/>
                <w:szCs w:val="16"/>
              </w:rPr>
            </w:pPr>
            <w:del w:id="160" w:author="CD Stokes" w:date="2017-06-26T12:09:00Z">
              <w:r w:rsidDel="00313067">
                <w:rPr>
                  <w:sz w:val="16"/>
                  <w:szCs w:val="16"/>
                </w:rPr>
                <w:delText>Event Start</w:delText>
              </w:r>
            </w:del>
            <w:ins w:id="161" w:author="CD Stokes" w:date="2017-06-26T12:09:00Z">
              <w:r w:rsidR="00313067">
                <w:rPr>
                  <w:sz w:val="16"/>
                  <w:szCs w:val="16"/>
                </w:rPr>
                <w:t xml:space="preserve"> Kickoff and Social</w:t>
              </w:r>
            </w:ins>
          </w:p>
        </w:tc>
        <w:tc>
          <w:tcPr>
            <w:tcW w:w="4007" w:type="dxa"/>
            <w:gridSpan w:val="3"/>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3904A7B" w14:textId="77777777" w:rsidR="002A5940" w:rsidRDefault="002A5940">
            <w:pPr>
              <w:jc w:val="center"/>
              <w:rPr>
                <w:sz w:val="16"/>
                <w:szCs w:val="16"/>
              </w:rPr>
            </w:pPr>
            <w:r>
              <w:rPr>
                <w:sz w:val="16"/>
                <w:szCs w:val="16"/>
              </w:rPr>
              <w:t>AFITC</w:t>
            </w:r>
          </w:p>
        </w:tc>
        <w:tc>
          <w:tcPr>
            <w:tcW w:w="1336" w:type="dxa"/>
            <w:vMerge w:val="restart"/>
            <w:tcBorders>
              <w:top w:val="nil"/>
              <w:left w:val="nil"/>
              <w:bottom w:val="single" w:sz="8" w:space="0" w:color="auto"/>
              <w:right w:val="single" w:sz="8" w:space="0" w:color="auto"/>
            </w:tcBorders>
            <w:tcMar>
              <w:top w:w="0" w:type="dxa"/>
              <w:left w:w="108" w:type="dxa"/>
              <w:bottom w:w="0" w:type="dxa"/>
              <w:right w:w="108" w:type="dxa"/>
            </w:tcMar>
          </w:tcPr>
          <w:p w14:paraId="11862D99" w14:textId="77777777" w:rsidR="002A5940" w:rsidRDefault="002A5940">
            <w:pPr>
              <w:rPr>
                <w:sz w:val="16"/>
                <w:szCs w:val="16"/>
              </w:rPr>
            </w:pPr>
          </w:p>
        </w:tc>
        <w:tc>
          <w:tcPr>
            <w:tcW w:w="1336" w:type="dxa"/>
            <w:vMerge w:val="restart"/>
            <w:tcBorders>
              <w:top w:val="nil"/>
              <w:left w:val="nil"/>
              <w:bottom w:val="single" w:sz="8" w:space="0" w:color="auto"/>
              <w:right w:val="single" w:sz="8" w:space="0" w:color="auto"/>
            </w:tcBorders>
            <w:tcMar>
              <w:top w:w="0" w:type="dxa"/>
              <w:left w:w="108" w:type="dxa"/>
              <w:bottom w:w="0" w:type="dxa"/>
              <w:right w:w="108" w:type="dxa"/>
            </w:tcMar>
          </w:tcPr>
          <w:p w14:paraId="6390030C" w14:textId="77777777" w:rsidR="002A5940" w:rsidRDefault="002A5940">
            <w:pPr>
              <w:rPr>
                <w:sz w:val="16"/>
                <w:szCs w:val="16"/>
              </w:rPr>
            </w:pPr>
          </w:p>
        </w:tc>
        <w:tc>
          <w:tcPr>
            <w:tcW w:w="1336" w:type="dxa"/>
            <w:vMerge w:val="restart"/>
            <w:tcBorders>
              <w:top w:val="nil"/>
              <w:left w:val="nil"/>
              <w:bottom w:val="single" w:sz="8" w:space="0" w:color="auto"/>
              <w:right w:val="single" w:sz="8" w:space="0" w:color="auto"/>
            </w:tcBorders>
            <w:tcMar>
              <w:top w:w="0" w:type="dxa"/>
              <w:left w:w="108" w:type="dxa"/>
              <w:bottom w:w="0" w:type="dxa"/>
              <w:right w:w="108" w:type="dxa"/>
            </w:tcMar>
          </w:tcPr>
          <w:p w14:paraId="26D1D39B" w14:textId="77777777" w:rsidR="002A5940" w:rsidRDefault="002A5940">
            <w:pPr>
              <w:rPr>
                <w:sz w:val="16"/>
                <w:szCs w:val="16"/>
              </w:rPr>
            </w:pPr>
          </w:p>
        </w:tc>
      </w:tr>
      <w:tr w:rsidR="002A5940" w14:paraId="0961EA75" w14:textId="77777777" w:rsidTr="002A5940">
        <w:trPr>
          <w:trHeight w:val="1080"/>
        </w:trPr>
        <w:tc>
          <w:tcPr>
            <w:tcW w:w="0" w:type="auto"/>
            <w:vMerge/>
            <w:tcBorders>
              <w:top w:val="nil"/>
              <w:left w:val="single" w:sz="8" w:space="0" w:color="auto"/>
              <w:bottom w:val="single" w:sz="8" w:space="0" w:color="auto"/>
              <w:right w:val="single" w:sz="8" w:space="0" w:color="auto"/>
            </w:tcBorders>
            <w:vAlign w:val="center"/>
            <w:hideMark/>
          </w:tcPr>
          <w:p w14:paraId="1D7B6E3A" w14:textId="77777777" w:rsidR="002A5940" w:rsidRDefault="002A5940">
            <w:pPr>
              <w:rPr>
                <w:rFonts w:ascii="Calibri" w:hAnsi="Calibri"/>
                <w:sz w:val="16"/>
                <w:szCs w:val="16"/>
              </w:rPr>
            </w:pPr>
          </w:p>
        </w:tc>
        <w:tc>
          <w:tcPr>
            <w:tcW w:w="1335" w:type="dxa"/>
            <w:tcBorders>
              <w:top w:val="nil"/>
              <w:left w:val="nil"/>
              <w:bottom w:val="single" w:sz="8" w:space="0" w:color="auto"/>
              <w:right w:val="single" w:sz="8" w:space="0" w:color="auto"/>
            </w:tcBorders>
            <w:shd w:val="clear" w:color="auto" w:fill="70AD47"/>
            <w:tcMar>
              <w:top w:w="0" w:type="dxa"/>
              <w:left w:w="108" w:type="dxa"/>
              <w:bottom w:w="0" w:type="dxa"/>
              <w:right w:w="108" w:type="dxa"/>
            </w:tcMar>
            <w:hideMark/>
          </w:tcPr>
          <w:p w14:paraId="2340723A" w14:textId="0EA4A0EC" w:rsidR="002A5940" w:rsidRDefault="000250E2">
            <w:pPr>
              <w:rPr>
                <w:b/>
                <w:bCs/>
                <w:sz w:val="16"/>
                <w:szCs w:val="16"/>
              </w:rPr>
            </w:pPr>
            <w:r>
              <w:rPr>
                <w:b/>
                <w:bCs/>
                <w:sz w:val="16"/>
                <w:szCs w:val="16"/>
              </w:rPr>
              <w:t>@4</w:t>
            </w:r>
            <w:r w:rsidR="002A5940">
              <w:rPr>
                <w:b/>
                <w:bCs/>
                <w:sz w:val="16"/>
                <w:szCs w:val="16"/>
              </w:rPr>
              <w:t>PM</w:t>
            </w:r>
          </w:p>
          <w:p w14:paraId="7A6AD5A9" w14:textId="4BC83083" w:rsidR="002A5940" w:rsidRDefault="00313067">
            <w:pPr>
              <w:rPr>
                <w:sz w:val="16"/>
                <w:szCs w:val="16"/>
              </w:rPr>
            </w:pPr>
            <w:ins w:id="162" w:author="CD Stokes" w:date="2017-06-26T12:09:00Z">
              <w:r>
                <w:rPr>
                  <w:sz w:val="16"/>
                  <w:szCs w:val="16"/>
                </w:rPr>
                <w:t>Presentation Submission</w:t>
              </w:r>
            </w:ins>
            <w:del w:id="163" w:author="CD Stokes" w:date="2017-06-26T12:09:00Z">
              <w:r w:rsidR="002A5940" w:rsidDel="00313067">
                <w:rPr>
                  <w:sz w:val="16"/>
                  <w:szCs w:val="16"/>
                </w:rPr>
                <w:delText>Event</w:delText>
              </w:r>
            </w:del>
            <w:r w:rsidR="002A5940">
              <w:rPr>
                <w:sz w:val="16"/>
                <w:szCs w:val="16"/>
              </w:rPr>
              <w:t xml:space="preserve"> Deadline</w:t>
            </w:r>
          </w:p>
          <w:p w14:paraId="6F93B63E" w14:textId="085629AD" w:rsidR="002A5940" w:rsidRDefault="002A5940">
            <w:pPr>
              <w:rPr>
                <w:b/>
                <w:bCs/>
                <w:sz w:val="16"/>
                <w:szCs w:val="16"/>
              </w:rPr>
            </w:pPr>
            <w:r>
              <w:rPr>
                <w:b/>
                <w:bCs/>
                <w:sz w:val="16"/>
                <w:szCs w:val="16"/>
              </w:rPr>
              <w:t>@5</w:t>
            </w:r>
            <w:r w:rsidR="000250E2">
              <w:rPr>
                <w:b/>
                <w:bCs/>
                <w:sz w:val="16"/>
                <w:szCs w:val="16"/>
              </w:rPr>
              <w:t xml:space="preserve"> - </w:t>
            </w:r>
            <w:ins w:id="164" w:author="CD Stokes" w:date="2017-06-26T12:09:00Z">
              <w:r w:rsidR="00313067">
                <w:rPr>
                  <w:b/>
                  <w:bCs/>
                  <w:sz w:val="16"/>
                  <w:szCs w:val="16"/>
                </w:rPr>
                <w:t>8</w:t>
              </w:r>
            </w:ins>
            <w:del w:id="165" w:author="CD Stokes" w:date="2017-06-26T12:09:00Z">
              <w:r w:rsidR="000250E2" w:rsidDel="00313067">
                <w:rPr>
                  <w:b/>
                  <w:bCs/>
                  <w:sz w:val="16"/>
                  <w:szCs w:val="16"/>
                </w:rPr>
                <w:delText>9</w:delText>
              </w:r>
            </w:del>
            <w:r>
              <w:rPr>
                <w:b/>
                <w:bCs/>
                <w:sz w:val="16"/>
                <w:szCs w:val="16"/>
              </w:rPr>
              <w:t>PM</w:t>
            </w:r>
          </w:p>
          <w:p w14:paraId="10C3607D" w14:textId="77777777" w:rsidR="002A5940" w:rsidRDefault="002A5940">
            <w:pPr>
              <w:rPr>
                <w:sz w:val="16"/>
                <w:szCs w:val="16"/>
              </w:rPr>
            </w:pPr>
            <w:r>
              <w:rPr>
                <w:sz w:val="16"/>
                <w:szCs w:val="16"/>
              </w:rPr>
              <w:t>Preliminary Judging</w:t>
            </w:r>
          </w:p>
        </w:tc>
        <w:tc>
          <w:tcPr>
            <w:tcW w:w="1336" w:type="dxa"/>
            <w:tcBorders>
              <w:top w:val="nil"/>
              <w:left w:val="nil"/>
              <w:bottom w:val="single" w:sz="8" w:space="0" w:color="auto"/>
              <w:right w:val="single" w:sz="8" w:space="0" w:color="auto"/>
            </w:tcBorders>
            <w:shd w:val="clear" w:color="auto" w:fill="70AD47"/>
            <w:tcMar>
              <w:top w:w="0" w:type="dxa"/>
              <w:left w:w="108" w:type="dxa"/>
              <w:bottom w:w="0" w:type="dxa"/>
              <w:right w:w="108" w:type="dxa"/>
            </w:tcMar>
            <w:hideMark/>
          </w:tcPr>
          <w:p w14:paraId="3259478B" w14:textId="3A6505F3" w:rsidR="002A5940" w:rsidRDefault="002A5940">
            <w:pPr>
              <w:rPr>
                <w:b/>
                <w:bCs/>
                <w:sz w:val="16"/>
                <w:szCs w:val="16"/>
              </w:rPr>
            </w:pPr>
            <w:r>
              <w:rPr>
                <w:b/>
                <w:bCs/>
                <w:sz w:val="16"/>
                <w:szCs w:val="16"/>
              </w:rPr>
              <w:t>@</w:t>
            </w:r>
            <w:del w:id="166" w:author="CD Stokes" w:date="2017-06-26T12:10:00Z">
              <w:r w:rsidDel="00313067">
                <w:rPr>
                  <w:b/>
                  <w:bCs/>
                  <w:sz w:val="16"/>
                  <w:szCs w:val="16"/>
                </w:rPr>
                <w:delText>12</w:delText>
              </w:r>
              <w:r w:rsidR="000250E2" w:rsidDel="00313067">
                <w:rPr>
                  <w:b/>
                  <w:bCs/>
                  <w:sz w:val="16"/>
                  <w:szCs w:val="16"/>
                </w:rPr>
                <w:delText xml:space="preserve"> – 1</w:delText>
              </w:r>
              <w:r w:rsidDel="00313067">
                <w:rPr>
                  <w:b/>
                  <w:bCs/>
                  <w:sz w:val="16"/>
                  <w:szCs w:val="16"/>
                </w:rPr>
                <w:delText>PM</w:delText>
              </w:r>
            </w:del>
            <w:ins w:id="167" w:author="CD Stokes" w:date="2017-06-26T12:10:00Z">
              <w:r w:rsidR="00313067">
                <w:rPr>
                  <w:b/>
                  <w:bCs/>
                  <w:sz w:val="16"/>
                  <w:szCs w:val="16"/>
                </w:rPr>
                <w:t>TBD</w:t>
              </w:r>
            </w:ins>
          </w:p>
          <w:p w14:paraId="261A78D0" w14:textId="77777777" w:rsidR="002A5940" w:rsidRDefault="002A5940">
            <w:pPr>
              <w:rPr>
                <w:sz w:val="16"/>
                <w:szCs w:val="16"/>
              </w:rPr>
            </w:pPr>
            <w:r>
              <w:rPr>
                <w:sz w:val="16"/>
                <w:szCs w:val="16"/>
              </w:rPr>
              <w:t>Top 3 Judging</w:t>
            </w:r>
          </w:p>
        </w:tc>
        <w:tc>
          <w:tcPr>
            <w:tcW w:w="1336" w:type="dxa"/>
            <w:tcBorders>
              <w:top w:val="nil"/>
              <w:left w:val="nil"/>
              <w:bottom w:val="single" w:sz="8" w:space="0" w:color="auto"/>
              <w:right w:val="single" w:sz="8" w:space="0" w:color="auto"/>
            </w:tcBorders>
            <w:shd w:val="clear" w:color="auto" w:fill="70AD47"/>
            <w:tcMar>
              <w:top w:w="0" w:type="dxa"/>
              <w:left w:w="108" w:type="dxa"/>
              <w:bottom w:w="0" w:type="dxa"/>
              <w:right w:w="108" w:type="dxa"/>
            </w:tcMar>
            <w:hideMark/>
          </w:tcPr>
          <w:p w14:paraId="60998AD1" w14:textId="3021786D" w:rsidR="002A5940" w:rsidRDefault="002A5940">
            <w:pPr>
              <w:rPr>
                <w:b/>
                <w:bCs/>
                <w:sz w:val="16"/>
                <w:szCs w:val="16"/>
              </w:rPr>
            </w:pPr>
            <w:r>
              <w:rPr>
                <w:b/>
                <w:bCs/>
                <w:sz w:val="16"/>
                <w:szCs w:val="16"/>
              </w:rPr>
              <w:t>@</w:t>
            </w:r>
            <w:ins w:id="168" w:author="CD Stokes" w:date="2017-06-26T12:10:00Z">
              <w:r w:rsidR="00313067">
                <w:rPr>
                  <w:b/>
                  <w:bCs/>
                  <w:sz w:val="16"/>
                  <w:szCs w:val="16"/>
                </w:rPr>
                <w:t>TBD</w:t>
              </w:r>
            </w:ins>
            <w:del w:id="169" w:author="CD Stokes" w:date="2017-06-26T12:10:00Z">
              <w:r w:rsidDel="00313067">
                <w:rPr>
                  <w:b/>
                  <w:bCs/>
                  <w:sz w:val="16"/>
                  <w:szCs w:val="16"/>
                </w:rPr>
                <w:delText>8AM</w:delText>
              </w:r>
            </w:del>
          </w:p>
          <w:p w14:paraId="7D6F6A29" w14:textId="77777777" w:rsidR="002A5940" w:rsidRDefault="002A5940">
            <w:pPr>
              <w:rPr>
                <w:sz w:val="16"/>
                <w:szCs w:val="16"/>
              </w:rPr>
            </w:pPr>
            <w:r>
              <w:rPr>
                <w:sz w:val="16"/>
                <w:szCs w:val="16"/>
              </w:rPr>
              <w:t>Winner Announcement &amp; AFITC Presentation</w:t>
            </w:r>
          </w:p>
        </w:tc>
        <w:tc>
          <w:tcPr>
            <w:tcW w:w="0" w:type="auto"/>
            <w:vMerge/>
            <w:tcBorders>
              <w:top w:val="nil"/>
              <w:left w:val="nil"/>
              <w:bottom w:val="single" w:sz="8" w:space="0" w:color="auto"/>
              <w:right w:val="single" w:sz="8" w:space="0" w:color="auto"/>
            </w:tcBorders>
            <w:vAlign w:val="center"/>
            <w:hideMark/>
          </w:tcPr>
          <w:p w14:paraId="364898DD" w14:textId="77777777" w:rsidR="002A5940" w:rsidRDefault="002A5940">
            <w:pPr>
              <w:rPr>
                <w:rFonts w:ascii="Calibri" w:hAnsi="Calibri"/>
                <w:sz w:val="16"/>
                <w:szCs w:val="16"/>
              </w:rPr>
            </w:pPr>
          </w:p>
        </w:tc>
        <w:tc>
          <w:tcPr>
            <w:tcW w:w="0" w:type="auto"/>
            <w:vMerge/>
            <w:tcBorders>
              <w:top w:val="nil"/>
              <w:left w:val="nil"/>
              <w:bottom w:val="single" w:sz="8" w:space="0" w:color="auto"/>
              <w:right w:val="single" w:sz="8" w:space="0" w:color="auto"/>
            </w:tcBorders>
            <w:vAlign w:val="center"/>
            <w:hideMark/>
          </w:tcPr>
          <w:p w14:paraId="1A1D1467" w14:textId="77777777" w:rsidR="002A5940" w:rsidRDefault="002A5940">
            <w:pPr>
              <w:rPr>
                <w:rFonts w:ascii="Calibri" w:hAnsi="Calibri"/>
                <w:sz w:val="16"/>
                <w:szCs w:val="16"/>
              </w:rPr>
            </w:pPr>
          </w:p>
        </w:tc>
        <w:tc>
          <w:tcPr>
            <w:tcW w:w="0" w:type="auto"/>
            <w:vMerge/>
            <w:tcBorders>
              <w:top w:val="nil"/>
              <w:left w:val="nil"/>
              <w:bottom w:val="single" w:sz="8" w:space="0" w:color="auto"/>
              <w:right w:val="single" w:sz="8" w:space="0" w:color="auto"/>
            </w:tcBorders>
            <w:vAlign w:val="center"/>
            <w:hideMark/>
          </w:tcPr>
          <w:p w14:paraId="68A47D25" w14:textId="77777777" w:rsidR="002A5940" w:rsidRDefault="002A5940">
            <w:pPr>
              <w:rPr>
                <w:rFonts w:ascii="Calibri" w:hAnsi="Calibri"/>
                <w:sz w:val="16"/>
                <w:szCs w:val="16"/>
              </w:rPr>
            </w:pPr>
          </w:p>
        </w:tc>
      </w:tr>
    </w:tbl>
    <w:p w14:paraId="0103AE12" w14:textId="296C10E8" w:rsidR="005E7975" w:rsidRDefault="005E7975">
      <w:pPr>
        <w:rPr>
          <w:sz w:val="22"/>
          <w:szCs w:val="22"/>
        </w:rPr>
      </w:pPr>
    </w:p>
    <w:sectPr w:rsidR="005E7975" w:rsidSect="0043657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6120F" w14:textId="77777777" w:rsidR="00BE48B9" w:rsidRDefault="00BE48B9" w:rsidP="00034A16">
      <w:r>
        <w:separator/>
      </w:r>
    </w:p>
  </w:endnote>
  <w:endnote w:type="continuationSeparator" w:id="0">
    <w:p w14:paraId="3FC9C65A" w14:textId="77777777" w:rsidR="00BE48B9" w:rsidRDefault="00BE48B9" w:rsidP="0003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6CA71" w14:textId="7A8BD9E4" w:rsidR="00991206" w:rsidRDefault="0099120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E411E">
      <w:rPr>
        <w:caps/>
        <w:noProof/>
        <w:color w:val="4472C4" w:themeColor="accent1"/>
      </w:rPr>
      <w:t>1</w:t>
    </w:r>
    <w:r>
      <w:rPr>
        <w:caps/>
        <w:noProof/>
        <w:color w:val="4472C4" w:themeColor="accent1"/>
      </w:rPr>
      <w:fldChar w:fldCharType="end"/>
    </w:r>
  </w:p>
  <w:p w14:paraId="17DC0CF5" w14:textId="77777777" w:rsidR="00991206" w:rsidRDefault="009912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BB118" w14:textId="77777777" w:rsidR="00BE48B9" w:rsidRDefault="00BE48B9" w:rsidP="00034A16">
      <w:r>
        <w:separator/>
      </w:r>
    </w:p>
  </w:footnote>
  <w:footnote w:type="continuationSeparator" w:id="0">
    <w:p w14:paraId="159B0C53" w14:textId="77777777" w:rsidR="00BE48B9" w:rsidRDefault="00BE48B9" w:rsidP="0003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A0CE9" w14:textId="5FD35D96" w:rsidR="00034A16" w:rsidRDefault="00485887">
    <w:pPr>
      <w:pStyle w:val="Header"/>
      <w:tabs>
        <w:tab w:val="clear" w:pos="4680"/>
        <w:tab w:val="clear" w:pos="9360"/>
      </w:tabs>
      <w:jc w:val="right"/>
      <w:rPr>
        <w:color w:val="4472C4" w:themeColor="accent1"/>
      </w:rPr>
    </w:pPr>
    <w:r>
      <w:rPr>
        <w:color w:val="4472C4" w:themeColor="accent1"/>
      </w:rPr>
      <w:t>innovateAFITC</w:t>
    </w:r>
    <w:r w:rsidR="00034A16">
      <w:rPr>
        <w:color w:val="4472C4" w:themeColor="accent1"/>
      </w:rPr>
      <w:t xml:space="preserve"> | 25 April 2017</w:t>
    </w:r>
  </w:p>
  <w:p w14:paraId="1D1E48CC" w14:textId="77777777" w:rsidR="00034A16" w:rsidRDefault="00034A16" w:rsidP="00034A16">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30BA"/>
    <w:multiLevelType w:val="hybridMultilevel"/>
    <w:tmpl w:val="F660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E478B"/>
    <w:multiLevelType w:val="hybridMultilevel"/>
    <w:tmpl w:val="D94C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C5F0F"/>
    <w:multiLevelType w:val="hybridMultilevel"/>
    <w:tmpl w:val="06845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86DF1"/>
    <w:multiLevelType w:val="hybridMultilevel"/>
    <w:tmpl w:val="F85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561D0C"/>
    <w:multiLevelType w:val="hybridMultilevel"/>
    <w:tmpl w:val="0E80B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4033E"/>
    <w:multiLevelType w:val="hybridMultilevel"/>
    <w:tmpl w:val="2D0A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DF450D"/>
    <w:multiLevelType w:val="hybridMultilevel"/>
    <w:tmpl w:val="A8623E9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7">
    <w:nsid w:val="3E5E6F95"/>
    <w:multiLevelType w:val="hybridMultilevel"/>
    <w:tmpl w:val="C97413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508F453F"/>
    <w:multiLevelType w:val="hybridMultilevel"/>
    <w:tmpl w:val="521A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011BCA"/>
    <w:multiLevelType w:val="hybridMultilevel"/>
    <w:tmpl w:val="A96C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430296"/>
    <w:multiLevelType w:val="hybridMultilevel"/>
    <w:tmpl w:val="8B50E8B4"/>
    <w:lvl w:ilvl="0" w:tplc="F8D813D0">
      <w:start w:val="78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E7FC9"/>
    <w:multiLevelType w:val="hybridMultilevel"/>
    <w:tmpl w:val="1082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7392E"/>
    <w:multiLevelType w:val="hybridMultilevel"/>
    <w:tmpl w:val="CE86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E959C1"/>
    <w:multiLevelType w:val="hybridMultilevel"/>
    <w:tmpl w:val="0BBA2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11"/>
  </w:num>
  <w:num w:numId="5">
    <w:abstractNumId w:val="7"/>
  </w:num>
  <w:num w:numId="6">
    <w:abstractNumId w:val="4"/>
  </w:num>
  <w:num w:numId="7">
    <w:abstractNumId w:val="1"/>
  </w:num>
  <w:num w:numId="8">
    <w:abstractNumId w:val="6"/>
  </w:num>
  <w:num w:numId="9">
    <w:abstractNumId w:val="8"/>
  </w:num>
  <w:num w:numId="10">
    <w:abstractNumId w:val="12"/>
  </w:num>
  <w:num w:numId="11">
    <w:abstractNumId w:val="3"/>
  </w:num>
  <w:num w:numId="12">
    <w:abstractNumId w:val="10"/>
  </w:num>
  <w:num w:numId="13">
    <w:abstractNumId w:val="9"/>
  </w:num>
  <w:num w:numId="1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D Stokes">
    <w15:presenceInfo w15:providerId="None" w15:userId="CD Stokes"/>
  </w15:person>
  <w15:person w15:author="Joshua Hinshaw">
    <w15:presenceInfo w15:providerId="Windows Live" w15:userId="46946ba1e69d3738"/>
  </w15:person>
  <w15:person w15:author="CD Stokes [2]">
    <w15:presenceInfo w15:providerId="Windows Live" w15:userId="c538b2f200fb9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16"/>
    <w:rsid w:val="000125C6"/>
    <w:rsid w:val="00016208"/>
    <w:rsid w:val="0002098B"/>
    <w:rsid w:val="000250E2"/>
    <w:rsid w:val="00034A16"/>
    <w:rsid w:val="00051FA4"/>
    <w:rsid w:val="00096934"/>
    <w:rsid w:val="000B599E"/>
    <w:rsid w:val="000E611A"/>
    <w:rsid w:val="000F24BF"/>
    <w:rsid w:val="000F7880"/>
    <w:rsid w:val="00121BD1"/>
    <w:rsid w:val="00183253"/>
    <w:rsid w:val="001968BA"/>
    <w:rsid w:val="001A508A"/>
    <w:rsid w:val="001B1428"/>
    <w:rsid w:val="001B4BFB"/>
    <w:rsid w:val="00215341"/>
    <w:rsid w:val="00233E0A"/>
    <w:rsid w:val="00234AE0"/>
    <w:rsid w:val="00235177"/>
    <w:rsid w:val="00245AC6"/>
    <w:rsid w:val="00255CE0"/>
    <w:rsid w:val="0025655A"/>
    <w:rsid w:val="00261601"/>
    <w:rsid w:val="00270F23"/>
    <w:rsid w:val="002712AF"/>
    <w:rsid w:val="002A4BEF"/>
    <w:rsid w:val="002A5940"/>
    <w:rsid w:val="002D2FAB"/>
    <w:rsid w:val="00300197"/>
    <w:rsid w:val="00313067"/>
    <w:rsid w:val="003147E5"/>
    <w:rsid w:val="00325EF5"/>
    <w:rsid w:val="00355F5E"/>
    <w:rsid w:val="00356E83"/>
    <w:rsid w:val="00364367"/>
    <w:rsid w:val="00374304"/>
    <w:rsid w:val="00384CA9"/>
    <w:rsid w:val="003942DA"/>
    <w:rsid w:val="003A4FAC"/>
    <w:rsid w:val="003F09DD"/>
    <w:rsid w:val="003F4C24"/>
    <w:rsid w:val="00410DFE"/>
    <w:rsid w:val="0043657C"/>
    <w:rsid w:val="0044414B"/>
    <w:rsid w:val="00446207"/>
    <w:rsid w:val="00460066"/>
    <w:rsid w:val="00464D2B"/>
    <w:rsid w:val="00466ED8"/>
    <w:rsid w:val="00480764"/>
    <w:rsid w:val="00485887"/>
    <w:rsid w:val="004952D0"/>
    <w:rsid w:val="004B3B60"/>
    <w:rsid w:val="004C1371"/>
    <w:rsid w:val="004D00A3"/>
    <w:rsid w:val="004D199A"/>
    <w:rsid w:val="004D5BAD"/>
    <w:rsid w:val="004F3C50"/>
    <w:rsid w:val="00504574"/>
    <w:rsid w:val="005229F1"/>
    <w:rsid w:val="00553B43"/>
    <w:rsid w:val="005571D7"/>
    <w:rsid w:val="005573AF"/>
    <w:rsid w:val="0058091B"/>
    <w:rsid w:val="00593F19"/>
    <w:rsid w:val="005E1B66"/>
    <w:rsid w:val="005E53CB"/>
    <w:rsid w:val="005E7975"/>
    <w:rsid w:val="00603C24"/>
    <w:rsid w:val="00614FD2"/>
    <w:rsid w:val="006218A7"/>
    <w:rsid w:val="00622CE6"/>
    <w:rsid w:val="00644D8E"/>
    <w:rsid w:val="0064708A"/>
    <w:rsid w:val="00667E3E"/>
    <w:rsid w:val="00672B1F"/>
    <w:rsid w:val="0068209C"/>
    <w:rsid w:val="0068568F"/>
    <w:rsid w:val="00687BE9"/>
    <w:rsid w:val="006B5021"/>
    <w:rsid w:val="006C4F62"/>
    <w:rsid w:val="0074687D"/>
    <w:rsid w:val="0077018B"/>
    <w:rsid w:val="007A700A"/>
    <w:rsid w:val="007E251B"/>
    <w:rsid w:val="007F4BAF"/>
    <w:rsid w:val="00806801"/>
    <w:rsid w:val="00834822"/>
    <w:rsid w:val="0083756D"/>
    <w:rsid w:val="00840E28"/>
    <w:rsid w:val="008643D7"/>
    <w:rsid w:val="00876324"/>
    <w:rsid w:val="008D0CA2"/>
    <w:rsid w:val="008E0BD4"/>
    <w:rsid w:val="008F1244"/>
    <w:rsid w:val="008F43FE"/>
    <w:rsid w:val="009011CB"/>
    <w:rsid w:val="00925F73"/>
    <w:rsid w:val="00940AE7"/>
    <w:rsid w:val="00952C0E"/>
    <w:rsid w:val="009876F7"/>
    <w:rsid w:val="00991206"/>
    <w:rsid w:val="009C00D3"/>
    <w:rsid w:val="00A021AB"/>
    <w:rsid w:val="00A02E47"/>
    <w:rsid w:val="00A136E0"/>
    <w:rsid w:val="00A4078F"/>
    <w:rsid w:val="00A533C3"/>
    <w:rsid w:val="00A56139"/>
    <w:rsid w:val="00A57C3A"/>
    <w:rsid w:val="00A81E30"/>
    <w:rsid w:val="00A83E69"/>
    <w:rsid w:val="00A9182F"/>
    <w:rsid w:val="00A94398"/>
    <w:rsid w:val="00AC1C1F"/>
    <w:rsid w:val="00AD1783"/>
    <w:rsid w:val="00AF19C2"/>
    <w:rsid w:val="00AF3349"/>
    <w:rsid w:val="00B13F4D"/>
    <w:rsid w:val="00B14AF0"/>
    <w:rsid w:val="00B17728"/>
    <w:rsid w:val="00B22CCD"/>
    <w:rsid w:val="00B25912"/>
    <w:rsid w:val="00B265C5"/>
    <w:rsid w:val="00B57229"/>
    <w:rsid w:val="00B61812"/>
    <w:rsid w:val="00B95562"/>
    <w:rsid w:val="00B971FC"/>
    <w:rsid w:val="00BC0039"/>
    <w:rsid w:val="00BC51FC"/>
    <w:rsid w:val="00BE48B9"/>
    <w:rsid w:val="00BF5F2E"/>
    <w:rsid w:val="00C2737C"/>
    <w:rsid w:val="00C35551"/>
    <w:rsid w:val="00C35C48"/>
    <w:rsid w:val="00C36326"/>
    <w:rsid w:val="00C4524A"/>
    <w:rsid w:val="00C45B0E"/>
    <w:rsid w:val="00C56845"/>
    <w:rsid w:val="00C62412"/>
    <w:rsid w:val="00C70F38"/>
    <w:rsid w:val="00C716B0"/>
    <w:rsid w:val="00CB7919"/>
    <w:rsid w:val="00CE01B2"/>
    <w:rsid w:val="00CE3DE5"/>
    <w:rsid w:val="00CE411E"/>
    <w:rsid w:val="00D053B9"/>
    <w:rsid w:val="00D21EA2"/>
    <w:rsid w:val="00D23994"/>
    <w:rsid w:val="00D70BE3"/>
    <w:rsid w:val="00D71440"/>
    <w:rsid w:val="00DA06BB"/>
    <w:rsid w:val="00DB4936"/>
    <w:rsid w:val="00DC3894"/>
    <w:rsid w:val="00DE354B"/>
    <w:rsid w:val="00E23D69"/>
    <w:rsid w:val="00E40A88"/>
    <w:rsid w:val="00E62E52"/>
    <w:rsid w:val="00E66011"/>
    <w:rsid w:val="00E75CC6"/>
    <w:rsid w:val="00EA37D5"/>
    <w:rsid w:val="00EB2EAC"/>
    <w:rsid w:val="00EB3303"/>
    <w:rsid w:val="00EC01ED"/>
    <w:rsid w:val="00EC292D"/>
    <w:rsid w:val="00F20E8A"/>
    <w:rsid w:val="00F34593"/>
    <w:rsid w:val="00F34FC8"/>
    <w:rsid w:val="00F36E0E"/>
    <w:rsid w:val="00F8740B"/>
    <w:rsid w:val="00FA28FA"/>
    <w:rsid w:val="00FE39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44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A16"/>
    <w:pPr>
      <w:tabs>
        <w:tab w:val="center" w:pos="4680"/>
        <w:tab w:val="right" w:pos="9360"/>
      </w:tabs>
    </w:pPr>
  </w:style>
  <w:style w:type="character" w:customStyle="1" w:styleId="HeaderChar">
    <w:name w:val="Header Char"/>
    <w:basedOn w:val="DefaultParagraphFont"/>
    <w:link w:val="Header"/>
    <w:uiPriority w:val="99"/>
    <w:rsid w:val="00034A16"/>
  </w:style>
  <w:style w:type="paragraph" w:styleId="Footer">
    <w:name w:val="footer"/>
    <w:basedOn w:val="Normal"/>
    <w:link w:val="FooterChar"/>
    <w:uiPriority w:val="99"/>
    <w:unhideWhenUsed/>
    <w:rsid w:val="00034A16"/>
    <w:pPr>
      <w:tabs>
        <w:tab w:val="center" w:pos="4680"/>
        <w:tab w:val="right" w:pos="9360"/>
      </w:tabs>
    </w:pPr>
  </w:style>
  <w:style w:type="character" w:customStyle="1" w:styleId="FooterChar">
    <w:name w:val="Footer Char"/>
    <w:basedOn w:val="DefaultParagraphFont"/>
    <w:link w:val="Footer"/>
    <w:uiPriority w:val="99"/>
    <w:rsid w:val="00034A16"/>
  </w:style>
  <w:style w:type="paragraph" w:styleId="NoSpacing">
    <w:name w:val="No Spacing"/>
    <w:uiPriority w:val="1"/>
    <w:qFormat/>
    <w:rsid w:val="00034A16"/>
    <w:rPr>
      <w:rFonts w:eastAsiaTheme="minorEastAsia"/>
      <w:sz w:val="22"/>
      <w:szCs w:val="22"/>
      <w:lang w:eastAsia="zh-CN"/>
    </w:rPr>
  </w:style>
  <w:style w:type="character" w:styleId="PlaceholderText">
    <w:name w:val="Placeholder Text"/>
    <w:basedOn w:val="DefaultParagraphFont"/>
    <w:uiPriority w:val="99"/>
    <w:semiHidden/>
    <w:rsid w:val="00034A16"/>
    <w:rPr>
      <w:color w:val="808080"/>
    </w:rPr>
  </w:style>
  <w:style w:type="paragraph" w:styleId="ListParagraph">
    <w:name w:val="List Paragraph"/>
    <w:basedOn w:val="Normal"/>
    <w:uiPriority w:val="34"/>
    <w:qFormat/>
    <w:rsid w:val="00504574"/>
    <w:pPr>
      <w:ind w:left="720"/>
      <w:contextualSpacing/>
    </w:pPr>
  </w:style>
  <w:style w:type="table" w:styleId="TableGrid">
    <w:name w:val="Table Grid"/>
    <w:basedOn w:val="TableNormal"/>
    <w:uiPriority w:val="39"/>
    <w:rsid w:val="00356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356E83"/>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56E83"/>
    <w:rPr>
      <w:color w:val="0563C1" w:themeColor="hyperlink"/>
      <w:u w:val="single"/>
    </w:rPr>
  </w:style>
  <w:style w:type="paragraph" w:styleId="BalloonText">
    <w:name w:val="Balloon Text"/>
    <w:basedOn w:val="Normal"/>
    <w:link w:val="BalloonTextChar"/>
    <w:uiPriority w:val="99"/>
    <w:semiHidden/>
    <w:unhideWhenUsed/>
    <w:rsid w:val="00B265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65C5"/>
    <w:rPr>
      <w:rFonts w:ascii="Times New Roman" w:hAnsi="Times New Roman" w:cs="Times New Roman"/>
      <w:sz w:val="18"/>
      <w:szCs w:val="18"/>
    </w:rPr>
  </w:style>
  <w:style w:type="table" w:styleId="GridTable5Dark-Accent3">
    <w:name w:val="Grid Table 5 Dark Accent 3"/>
    <w:basedOn w:val="TableNormal"/>
    <w:uiPriority w:val="50"/>
    <w:rsid w:val="00410DF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Light">
    <w:name w:val="Grid Table Light"/>
    <w:basedOn w:val="TableNormal"/>
    <w:uiPriority w:val="40"/>
    <w:rsid w:val="00410DF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2A5940"/>
    <w:rPr>
      <w:rFonts w:ascii="Calibri" w:hAnsi="Calibri" w:cs="Times New Roman"/>
      <w:sz w:val="22"/>
      <w:szCs w:val="22"/>
    </w:rPr>
  </w:style>
  <w:style w:type="character" w:customStyle="1" w:styleId="PlainTextChar">
    <w:name w:val="Plain Text Char"/>
    <w:basedOn w:val="DefaultParagraphFont"/>
    <w:link w:val="PlainText"/>
    <w:uiPriority w:val="99"/>
    <w:semiHidden/>
    <w:rsid w:val="002A5940"/>
    <w:rPr>
      <w:rFonts w:ascii="Calibri" w:hAnsi="Calibri" w:cs="Times New Roman"/>
      <w:sz w:val="22"/>
      <w:szCs w:val="22"/>
    </w:rPr>
  </w:style>
  <w:style w:type="character" w:styleId="CommentReference">
    <w:name w:val="annotation reference"/>
    <w:basedOn w:val="DefaultParagraphFont"/>
    <w:uiPriority w:val="99"/>
    <w:semiHidden/>
    <w:unhideWhenUsed/>
    <w:rsid w:val="007E251B"/>
    <w:rPr>
      <w:sz w:val="16"/>
      <w:szCs w:val="16"/>
    </w:rPr>
  </w:style>
  <w:style w:type="paragraph" w:styleId="CommentText">
    <w:name w:val="annotation text"/>
    <w:basedOn w:val="Normal"/>
    <w:link w:val="CommentTextChar"/>
    <w:uiPriority w:val="99"/>
    <w:semiHidden/>
    <w:unhideWhenUsed/>
    <w:rsid w:val="007E251B"/>
    <w:rPr>
      <w:sz w:val="20"/>
      <w:szCs w:val="20"/>
    </w:rPr>
  </w:style>
  <w:style w:type="character" w:customStyle="1" w:styleId="CommentTextChar">
    <w:name w:val="Comment Text Char"/>
    <w:basedOn w:val="DefaultParagraphFont"/>
    <w:link w:val="CommentText"/>
    <w:uiPriority w:val="99"/>
    <w:semiHidden/>
    <w:rsid w:val="007E251B"/>
    <w:rPr>
      <w:sz w:val="20"/>
      <w:szCs w:val="20"/>
    </w:rPr>
  </w:style>
  <w:style w:type="paragraph" w:styleId="CommentSubject">
    <w:name w:val="annotation subject"/>
    <w:basedOn w:val="CommentText"/>
    <w:next w:val="CommentText"/>
    <w:link w:val="CommentSubjectChar"/>
    <w:uiPriority w:val="99"/>
    <w:semiHidden/>
    <w:unhideWhenUsed/>
    <w:rsid w:val="007E251B"/>
    <w:rPr>
      <w:b/>
      <w:bCs/>
    </w:rPr>
  </w:style>
  <w:style w:type="character" w:customStyle="1" w:styleId="CommentSubjectChar">
    <w:name w:val="Comment Subject Char"/>
    <w:basedOn w:val="CommentTextChar"/>
    <w:link w:val="CommentSubject"/>
    <w:uiPriority w:val="99"/>
    <w:semiHidden/>
    <w:rsid w:val="007E25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1384">
      <w:bodyDiv w:val="1"/>
      <w:marLeft w:val="0"/>
      <w:marRight w:val="0"/>
      <w:marTop w:val="0"/>
      <w:marBottom w:val="0"/>
      <w:divBdr>
        <w:top w:val="none" w:sz="0" w:space="0" w:color="auto"/>
        <w:left w:val="none" w:sz="0" w:space="0" w:color="auto"/>
        <w:bottom w:val="none" w:sz="0" w:space="0" w:color="auto"/>
        <w:right w:val="none" w:sz="0" w:space="0" w:color="auto"/>
      </w:divBdr>
    </w:div>
    <w:div w:id="747121558">
      <w:bodyDiv w:val="1"/>
      <w:marLeft w:val="0"/>
      <w:marRight w:val="0"/>
      <w:marTop w:val="0"/>
      <w:marBottom w:val="0"/>
      <w:divBdr>
        <w:top w:val="none" w:sz="0" w:space="0" w:color="auto"/>
        <w:left w:val="none" w:sz="0" w:space="0" w:color="auto"/>
        <w:bottom w:val="none" w:sz="0" w:space="0" w:color="auto"/>
        <w:right w:val="none" w:sz="0" w:space="0" w:color="auto"/>
      </w:divBdr>
    </w:div>
    <w:div w:id="756558232">
      <w:bodyDiv w:val="1"/>
      <w:marLeft w:val="0"/>
      <w:marRight w:val="0"/>
      <w:marTop w:val="0"/>
      <w:marBottom w:val="0"/>
      <w:divBdr>
        <w:top w:val="none" w:sz="0" w:space="0" w:color="auto"/>
        <w:left w:val="none" w:sz="0" w:space="0" w:color="auto"/>
        <w:bottom w:val="none" w:sz="0" w:space="0" w:color="auto"/>
        <w:right w:val="none" w:sz="0" w:space="0" w:color="auto"/>
      </w:divBdr>
    </w:div>
    <w:div w:id="1210605190">
      <w:bodyDiv w:val="1"/>
      <w:marLeft w:val="0"/>
      <w:marRight w:val="0"/>
      <w:marTop w:val="0"/>
      <w:marBottom w:val="0"/>
      <w:divBdr>
        <w:top w:val="none" w:sz="0" w:space="0" w:color="auto"/>
        <w:left w:val="none" w:sz="0" w:space="0" w:color="auto"/>
        <w:bottom w:val="none" w:sz="0" w:space="0" w:color="auto"/>
        <w:right w:val="none" w:sz="0" w:space="0" w:color="auto"/>
      </w:divBdr>
    </w:div>
    <w:div w:id="1709840279">
      <w:bodyDiv w:val="1"/>
      <w:marLeft w:val="0"/>
      <w:marRight w:val="0"/>
      <w:marTop w:val="0"/>
      <w:marBottom w:val="0"/>
      <w:divBdr>
        <w:top w:val="none" w:sz="0" w:space="0" w:color="auto"/>
        <w:left w:val="none" w:sz="0" w:space="0" w:color="auto"/>
        <w:bottom w:val="none" w:sz="0" w:space="0" w:color="auto"/>
        <w:right w:val="none" w:sz="0" w:space="0" w:color="auto"/>
      </w:divBdr>
    </w:div>
    <w:div w:id="2105226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ichiban.joto@gmail.com" TargetMode="External"/><Relationship Id="rId12" Type="http://schemas.openxmlformats.org/officeDocument/2006/relationships/hyperlink" Target="mailto:Ken.heitkamp@charter.net" TargetMode="External"/><Relationship Id="rId13" Type="http://schemas.openxmlformats.org/officeDocument/2006/relationships/hyperlink" Target="mailto:Warren.lopez@us.af.mi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stokes@montgomerychamber.com" TargetMode="External"/><Relationship Id="rId9" Type="http://schemas.openxmlformats.org/officeDocument/2006/relationships/hyperlink" Target="mailto:bstephens@netelysis.com" TargetMode="External"/><Relationship Id="rId10" Type="http://schemas.openxmlformats.org/officeDocument/2006/relationships/hyperlink" Target="mailto:joshua.hinshaw@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C6C65-CD79-4746-AD6B-4A2941FA4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2645</Words>
  <Characters>15425</Characters>
  <Application>Microsoft Macintosh Word</Application>
  <DocSecurity>0</DocSecurity>
  <Lines>701</Lines>
  <Paragraphs>384</Paragraphs>
  <ScaleCrop>false</ScaleCrop>
  <HeadingPairs>
    <vt:vector size="2" baseType="variant">
      <vt:variant>
        <vt:lpstr>Title</vt:lpstr>
      </vt:variant>
      <vt:variant>
        <vt:i4>1</vt:i4>
      </vt:variant>
    </vt:vector>
  </HeadingPairs>
  <TitlesOfParts>
    <vt:vector size="1" baseType="lpstr">
      <vt:lpstr>.hackAFITC</vt:lpstr>
    </vt:vector>
  </TitlesOfParts>
  <Company>Hewlett-Packard Company</Company>
  <LinksUpToDate>false</LinksUpToDate>
  <CharactersWithSpaces>17686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.hackAFITC</dc:title>
  <dc:subject/>
  <dc:creator>Joshua Hinshaw</dc:creator>
  <cp:keywords/>
  <dc:description/>
  <cp:lastModifiedBy>Joshua Hinshaw</cp:lastModifiedBy>
  <cp:revision>4</cp:revision>
  <cp:lastPrinted>2017-06-16T19:22:00Z</cp:lastPrinted>
  <dcterms:created xsi:type="dcterms:W3CDTF">2017-06-26T17:12:00Z</dcterms:created>
  <dcterms:modified xsi:type="dcterms:W3CDTF">2017-07-07T06:23:00Z</dcterms:modified>
</cp:coreProperties>
</file>