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9775F" w14:textId="77777777" w:rsidR="00D002F0" w:rsidRDefault="00D002F0">
      <w:pPr>
        <w:rPr>
          <w:b/>
          <w:sz w:val="22"/>
          <w:szCs w:val="22"/>
        </w:rPr>
      </w:pPr>
    </w:p>
    <w:p w14:paraId="0DC53927" w14:textId="77777777" w:rsidR="00D002F0" w:rsidRDefault="00D002F0">
      <w:pPr>
        <w:rPr>
          <w:b/>
          <w:sz w:val="22"/>
          <w:szCs w:val="22"/>
        </w:rPr>
      </w:pPr>
    </w:p>
    <w:p w14:paraId="622E4523" w14:textId="2C3358F2" w:rsidR="00D002F0" w:rsidRDefault="00D002F0">
      <w:pPr>
        <w:rPr>
          <w:b/>
          <w:sz w:val="22"/>
          <w:szCs w:val="22"/>
        </w:rPr>
      </w:pPr>
      <w:r>
        <w:rPr>
          <w:b/>
          <w:sz w:val="22"/>
          <w:szCs w:val="22"/>
        </w:rPr>
        <w:t>Abstract</w:t>
      </w:r>
    </w:p>
    <w:p w14:paraId="58CB653B" w14:textId="427F016A" w:rsidR="00D002F0" w:rsidRDefault="00D002F0">
      <w:pPr>
        <w:rPr>
          <w:sz w:val="22"/>
          <w:szCs w:val="22"/>
        </w:rPr>
      </w:pPr>
      <w:r>
        <w:rPr>
          <w:sz w:val="22"/>
          <w:szCs w:val="22"/>
        </w:rPr>
        <w:t xml:space="preserve">InnovateAFITC is an annual Hackathon held in conjunction with </w:t>
      </w:r>
      <w:r w:rsidRPr="00466ED8">
        <w:rPr>
          <w:sz w:val="22"/>
          <w:szCs w:val="22"/>
        </w:rPr>
        <w:t>Air Force Information Technology and Cyberpower</w:t>
      </w:r>
      <w:r>
        <w:rPr>
          <w:sz w:val="22"/>
          <w:szCs w:val="22"/>
        </w:rPr>
        <w:t xml:space="preserve"> Conference (AFITC). This document describes the event operates and serves as the governing document for innovateAFITC</w:t>
      </w:r>
      <w:r w:rsidR="00CA244C">
        <w:rPr>
          <w:sz w:val="22"/>
          <w:szCs w:val="22"/>
        </w:rPr>
        <w:t>.</w:t>
      </w:r>
    </w:p>
    <w:p w14:paraId="07450343" w14:textId="77777777" w:rsidR="00D002F0" w:rsidRDefault="00D002F0">
      <w:pPr>
        <w:rPr>
          <w:sz w:val="22"/>
          <w:szCs w:val="22"/>
        </w:rPr>
      </w:pPr>
      <w:r>
        <w:rPr>
          <w:sz w:val="22"/>
          <w:szCs w:val="22"/>
        </w:rPr>
        <w:br w:type="page"/>
      </w:r>
    </w:p>
    <w:sdt>
      <w:sdtPr>
        <w:rPr>
          <w:rFonts w:asciiTheme="minorHAnsi" w:eastAsiaTheme="minorHAnsi" w:hAnsiTheme="minorHAnsi" w:cstheme="minorBidi"/>
          <w:b w:val="0"/>
          <w:bCs w:val="0"/>
          <w:color w:val="auto"/>
          <w:sz w:val="24"/>
          <w:szCs w:val="24"/>
        </w:rPr>
        <w:id w:val="1198116789"/>
        <w:docPartObj>
          <w:docPartGallery w:val="Table of Contents"/>
          <w:docPartUnique/>
        </w:docPartObj>
      </w:sdtPr>
      <w:sdtEndPr>
        <w:rPr>
          <w:noProof/>
        </w:rPr>
      </w:sdtEndPr>
      <w:sdtContent>
        <w:p w14:paraId="4FF41AF2" w14:textId="0929CD46" w:rsidR="00C55F01" w:rsidRDefault="00C55F01">
          <w:pPr>
            <w:pStyle w:val="TOCHeading"/>
          </w:pPr>
          <w:r>
            <w:t>Table of Contents</w:t>
          </w:r>
        </w:p>
        <w:p w14:paraId="6C708EF4" w14:textId="77777777" w:rsidR="00C55F01" w:rsidRDefault="00C55F01">
          <w:pPr>
            <w:pStyle w:val="TOC1"/>
            <w:tabs>
              <w:tab w:val="left" w:pos="410"/>
              <w:tab w:val="right" w:pos="935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487153875" w:history="1">
            <w:r w:rsidRPr="00A362BE">
              <w:rPr>
                <w:rStyle w:val="Hyperlink"/>
                <w:noProof/>
              </w:rPr>
              <w:t>1.</w:t>
            </w:r>
            <w:r>
              <w:rPr>
                <w:rFonts w:eastAsiaTheme="minorEastAsia"/>
                <w:b w:val="0"/>
                <w:bCs w:val="0"/>
                <w:caps w:val="0"/>
                <w:noProof/>
                <w:sz w:val="24"/>
                <w:szCs w:val="24"/>
                <w:u w:val="none"/>
              </w:rPr>
              <w:tab/>
            </w:r>
            <w:r w:rsidRPr="00A362BE">
              <w:rPr>
                <w:rStyle w:val="Hyperlink"/>
                <w:noProof/>
              </w:rPr>
              <w:t>Event At a Glance</w:t>
            </w:r>
            <w:r>
              <w:rPr>
                <w:noProof/>
                <w:webHidden/>
              </w:rPr>
              <w:tab/>
            </w:r>
            <w:r>
              <w:rPr>
                <w:noProof/>
                <w:webHidden/>
              </w:rPr>
              <w:fldChar w:fldCharType="begin"/>
            </w:r>
            <w:r>
              <w:rPr>
                <w:noProof/>
                <w:webHidden/>
              </w:rPr>
              <w:instrText xml:space="preserve"> PAGEREF _Toc487153875 \h </w:instrText>
            </w:r>
            <w:r>
              <w:rPr>
                <w:noProof/>
                <w:webHidden/>
              </w:rPr>
            </w:r>
            <w:r>
              <w:rPr>
                <w:noProof/>
                <w:webHidden/>
              </w:rPr>
              <w:fldChar w:fldCharType="separate"/>
            </w:r>
            <w:r>
              <w:rPr>
                <w:noProof/>
                <w:webHidden/>
              </w:rPr>
              <w:t>3</w:t>
            </w:r>
            <w:r>
              <w:rPr>
                <w:noProof/>
                <w:webHidden/>
              </w:rPr>
              <w:fldChar w:fldCharType="end"/>
            </w:r>
          </w:hyperlink>
        </w:p>
        <w:p w14:paraId="3529208D" w14:textId="77777777" w:rsidR="00C55F01" w:rsidRDefault="00FB6DDA">
          <w:pPr>
            <w:pStyle w:val="TOC2"/>
            <w:tabs>
              <w:tab w:val="left" w:pos="581"/>
              <w:tab w:val="right" w:pos="9350"/>
            </w:tabs>
            <w:rPr>
              <w:rFonts w:eastAsiaTheme="minorEastAsia"/>
              <w:b w:val="0"/>
              <w:bCs w:val="0"/>
              <w:smallCaps w:val="0"/>
              <w:noProof/>
              <w:sz w:val="24"/>
              <w:szCs w:val="24"/>
            </w:rPr>
          </w:pPr>
          <w:hyperlink w:anchor="_Toc487153876" w:history="1">
            <w:r w:rsidR="00C55F01" w:rsidRPr="00A362BE">
              <w:rPr>
                <w:rStyle w:val="Hyperlink"/>
                <w:noProof/>
              </w:rPr>
              <w:t>1.1.</w:t>
            </w:r>
            <w:r w:rsidR="00C55F01">
              <w:rPr>
                <w:rFonts w:eastAsiaTheme="minorEastAsia"/>
                <w:b w:val="0"/>
                <w:bCs w:val="0"/>
                <w:smallCaps w:val="0"/>
                <w:noProof/>
                <w:sz w:val="24"/>
                <w:szCs w:val="24"/>
              </w:rPr>
              <w:tab/>
            </w:r>
            <w:r w:rsidR="00C55F01" w:rsidRPr="00A362BE">
              <w:rPr>
                <w:rStyle w:val="Hyperlink"/>
                <w:noProof/>
              </w:rPr>
              <w:t>Overview</w:t>
            </w:r>
            <w:r w:rsidR="00C55F01">
              <w:rPr>
                <w:noProof/>
                <w:webHidden/>
              </w:rPr>
              <w:tab/>
            </w:r>
            <w:r w:rsidR="00C55F01">
              <w:rPr>
                <w:noProof/>
                <w:webHidden/>
              </w:rPr>
              <w:fldChar w:fldCharType="begin"/>
            </w:r>
            <w:r w:rsidR="00C55F01">
              <w:rPr>
                <w:noProof/>
                <w:webHidden/>
              </w:rPr>
              <w:instrText xml:space="preserve"> PAGEREF _Toc487153876 \h </w:instrText>
            </w:r>
            <w:r w:rsidR="00C55F01">
              <w:rPr>
                <w:noProof/>
                <w:webHidden/>
              </w:rPr>
            </w:r>
            <w:r w:rsidR="00C55F01">
              <w:rPr>
                <w:noProof/>
                <w:webHidden/>
              </w:rPr>
              <w:fldChar w:fldCharType="separate"/>
            </w:r>
            <w:r w:rsidR="00C55F01">
              <w:rPr>
                <w:noProof/>
                <w:webHidden/>
              </w:rPr>
              <w:t>3</w:t>
            </w:r>
            <w:r w:rsidR="00C55F01">
              <w:rPr>
                <w:noProof/>
                <w:webHidden/>
              </w:rPr>
              <w:fldChar w:fldCharType="end"/>
            </w:r>
          </w:hyperlink>
        </w:p>
        <w:p w14:paraId="05D28915" w14:textId="77777777" w:rsidR="00C55F01" w:rsidRDefault="00FB6DDA">
          <w:pPr>
            <w:pStyle w:val="TOC2"/>
            <w:tabs>
              <w:tab w:val="left" w:pos="581"/>
              <w:tab w:val="right" w:pos="9350"/>
            </w:tabs>
            <w:rPr>
              <w:rFonts w:eastAsiaTheme="minorEastAsia"/>
              <w:b w:val="0"/>
              <w:bCs w:val="0"/>
              <w:smallCaps w:val="0"/>
              <w:noProof/>
              <w:sz w:val="24"/>
              <w:szCs w:val="24"/>
            </w:rPr>
          </w:pPr>
          <w:hyperlink w:anchor="_Toc487153877" w:history="1">
            <w:r w:rsidR="00C55F01" w:rsidRPr="00A362BE">
              <w:rPr>
                <w:rStyle w:val="Hyperlink"/>
                <w:noProof/>
              </w:rPr>
              <w:t>1.2.</w:t>
            </w:r>
            <w:r w:rsidR="00C55F01">
              <w:rPr>
                <w:rFonts w:eastAsiaTheme="minorEastAsia"/>
                <w:b w:val="0"/>
                <w:bCs w:val="0"/>
                <w:smallCaps w:val="0"/>
                <w:noProof/>
                <w:sz w:val="24"/>
                <w:szCs w:val="24"/>
              </w:rPr>
              <w:tab/>
            </w:r>
            <w:r w:rsidR="00C55F01" w:rsidRPr="00A362BE">
              <w:rPr>
                <w:rStyle w:val="Hyperlink"/>
                <w:noProof/>
              </w:rPr>
              <w:t>Planning committee</w:t>
            </w:r>
            <w:r w:rsidR="00C55F01">
              <w:rPr>
                <w:noProof/>
                <w:webHidden/>
              </w:rPr>
              <w:tab/>
            </w:r>
            <w:r w:rsidR="00C55F01">
              <w:rPr>
                <w:noProof/>
                <w:webHidden/>
              </w:rPr>
              <w:fldChar w:fldCharType="begin"/>
            </w:r>
            <w:r w:rsidR="00C55F01">
              <w:rPr>
                <w:noProof/>
                <w:webHidden/>
              </w:rPr>
              <w:instrText xml:space="preserve"> PAGEREF _Toc487153877 \h </w:instrText>
            </w:r>
            <w:r w:rsidR="00C55F01">
              <w:rPr>
                <w:noProof/>
                <w:webHidden/>
              </w:rPr>
            </w:r>
            <w:r w:rsidR="00C55F01">
              <w:rPr>
                <w:noProof/>
                <w:webHidden/>
              </w:rPr>
              <w:fldChar w:fldCharType="separate"/>
            </w:r>
            <w:r w:rsidR="00C55F01">
              <w:rPr>
                <w:noProof/>
                <w:webHidden/>
              </w:rPr>
              <w:t>3</w:t>
            </w:r>
            <w:r w:rsidR="00C55F01">
              <w:rPr>
                <w:noProof/>
                <w:webHidden/>
              </w:rPr>
              <w:fldChar w:fldCharType="end"/>
            </w:r>
          </w:hyperlink>
        </w:p>
        <w:p w14:paraId="78E1A585" w14:textId="77777777" w:rsidR="00C55F01" w:rsidRDefault="00FB6DDA">
          <w:pPr>
            <w:pStyle w:val="TOC1"/>
            <w:tabs>
              <w:tab w:val="left" w:pos="410"/>
              <w:tab w:val="right" w:pos="9350"/>
            </w:tabs>
            <w:rPr>
              <w:rFonts w:eastAsiaTheme="minorEastAsia"/>
              <w:b w:val="0"/>
              <w:bCs w:val="0"/>
              <w:caps w:val="0"/>
              <w:noProof/>
              <w:sz w:val="24"/>
              <w:szCs w:val="24"/>
              <w:u w:val="none"/>
            </w:rPr>
          </w:pPr>
          <w:hyperlink w:anchor="_Toc487153878" w:history="1">
            <w:r w:rsidR="00C55F01" w:rsidRPr="00A362BE">
              <w:rPr>
                <w:rStyle w:val="Hyperlink"/>
                <w:noProof/>
              </w:rPr>
              <w:t>2.</w:t>
            </w:r>
            <w:r w:rsidR="00C55F01">
              <w:rPr>
                <w:rFonts w:eastAsiaTheme="minorEastAsia"/>
                <w:b w:val="0"/>
                <w:bCs w:val="0"/>
                <w:caps w:val="0"/>
                <w:noProof/>
                <w:sz w:val="24"/>
                <w:szCs w:val="24"/>
                <w:u w:val="none"/>
              </w:rPr>
              <w:tab/>
            </w:r>
            <w:r w:rsidR="00C55F01" w:rsidRPr="00A362BE">
              <w:rPr>
                <w:rStyle w:val="Hyperlink"/>
                <w:noProof/>
              </w:rPr>
              <w:t>Objective Criteria</w:t>
            </w:r>
            <w:r w:rsidR="00C55F01">
              <w:rPr>
                <w:noProof/>
                <w:webHidden/>
              </w:rPr>
              <w:tab/>
            </w:r>
            <w:r w:rsidR="00C55F01">
              <w:rPr>
                <w:noProof/>
                <w:webHidden/>
              </w:rPr>
              <w:fldChar w:fldCharType="begin"/>
            </w:r>
            <w:r w:rsidR="00C55F01">
              <w:rPr>
                <w:noProof/>
                <w:webHidden/>
              </w:rPr>
              <w:instrText xml:space="preserve"> PAGEREF _Toc487153878 \h </w:instrText>
            </w:r>
            <w:r w:rsidR="00C55F01">
              <w:rPr>
                <w:noProof/>
                <w:webHidden/>
              </w:rPr>
            </w:r>
            <w:r w:rsidR="00C55F01">
              <w:rPr>
                <w:noProof/>
                <w:webHidden/>
              </w:rPr>
              <w:fldChar w:fldCharType="separate"/>
            </w:r>
            <w:r w:rsidR="00C55F01">
              <w:rPr>
                <w:noProof/>
                <w:webHidden/>
              </w:rPr>
              <w:t>4</w:t>
            </w:r>
            <w:r w:rsidR="00C55F01">
              <w:rPr>
                <w:noProof/>
                <w:webHidden/>
              </w:rPr>
              <w:fldChar w:fldCharType="end"/>
            </w:r>
          </w:hyperlink>
        </w:p>
        <w:p w14:paraId="0397D6AE" w14:textId="77777777" w:rsidR="00C55F01" w:rsidRDefault="00FB6DDA">
          <w:pPr>
            <w:pStyle w:val="TOC2"/>
            <w:tabs>
              <w:tab w:val="left" w:pos="581"/>
              <w:tab w:val="right" w:pos="9350"/>
            </w:tabs>
            <w:rPr>
              <w:rFonts w:eastAsiaTheme="minorEastAsia"/>
              <w:b w:val="0"/>
              <w:bCs w:val="0"/>
              <w:smallCaps w:val="0"/>
              <w:noProof/>
              <w:sz w:val="24"/>
              <w:szCs w:val="24"/>
            </w:rPr>
          </w:pPr>
          <w:hyperlink w:anchor="_Toc487153879" w:history="1">
            <w:r w:rsidR="00C55F01" w:rsidRPr="00A362BE">
              <w:rPr>
                <w:rStyle w:val="Hyperlink"/>
                <w:noProof/>
              </w:rPr>
              <w:t>2.1.</w:t>
            </w:r>
            <w:r w:rsidR="00C55F01">
              <w:rPr>
                <w:rFonts w:eastAsiaTheme="minorEastAsia"/>
                <w:b w:val="0"/>
                <w:bCs w:val="0"/>
                <w:smallCaps w:val="0"/>
                <w:noProof/>
                <w:sz w:val="24"/>
                <w:szCs w:val="24"/>
              </w:rPr>
              <w:tab/>
            </w:r>
            <w:r w:rsidR="00C55F01" w:rsidRPr="00A362BE">
              <w:rPr>
                <w:rStyle w:val="Hyperlink"/>
                <w:noProof/>
              </w:rPr>
              <w:t>Goals and Objectives</w:t>
            </w:r>
            <w:r w:rsidR="00C55F01">
              <w:rPr>
                <w:noProof/>
                <w:webHidden/>
              </w:rPr>
              <w:tab/>
            </w:r>
            <w:r w:rsidR="00C55F01">
              <w:rPr>
                <w:noProof/>
                <w:webHidden/>
              </w:rPr>
              <w:fldChar w:fldCharType="begin"/>
            </w:r>
            <w:r w:rsidR="00C55F01">
              <w:rPr>
                <w:noProof/>
                <w:webHidden/>
              </w:rPr>
              <w:instrText xml:space="preserve"> PAGEREF _Toc487153879 \h </w:instrText>
            </w:r>
            <w:r w:rsidR="00C55F01">
              <w:rPr>
                <w:noProof/>
                <w:webHidden/>
              </w:rPr>
            </w:r>
            <w:r w:rsidR="00C55F01">
              <w:rPr>
                <w:noProof/>
                <w:webHidden/>
              </w:rPr>
              <w:fldChar w:fldCharType="separate"/>
            </w:r>
            <w:r w:rsidR="00C55F01">
              <w:rPr>
                <w:noProof/>
                <w:webHidden/>
              </w:rPr>
              <w:t>4</w:t>
            </w:r>
            <w:r w:rsidR="00C55F01">
              <w:rPr>
                <w:noProof/>
                <w:webHidden/>
              </w:rPr>
              <w:fldChar w:fldCharType="end"/>
            </w:r>
          </w:hyperlink>
        </w:p>
        <w:p w14:paraId="73139252" w14:textId="77777777" w:rsidR="00C55F01" w:rsidRDefault="00FB6DDA">
          <w:pPr>
            <w:pStyle w:val="TOC2"/>
            <w:tabs>
              <w:tab w:val="left" w:pos="581"/>
              <w:tab w:val="right" w:pos="9350"/>
            </w:tabs>
            <w:rPr>
              <w:rFonts w:eastAsiaTheme="minorEastAsia"/>
              <w:b w:val="0"/>
              <w:bCs w:val="0"/>
              <w:smallCaps w:val="0"/>
              <w:noProof/>
              <w:sz w:val="24"/>
              <w:szCs w:val="24"/>
            </w:rPr>
          </w:pPr>
          <w:hyperlink w:anchor="_Toc487153880" w:history="1">
            <w:r w:rsidR="00C55F01" w:rsidRPr="00A362BE">
              <w:rPr>
                <w:rStyle w:val="Hyperlink"/>
                <w:noProof/>
              </w:rPr>
              <w:t>2.2.</w:t>
            </w:r>
            <w:r w:rsidR="00C55F01">
              <w:rPr>
                <w:rFonts w:eastAsiaTheme="minorEastAsia"/>
                <w:b w:val="0"/>
                <w:bCs w:val="0"/>
                <w:smallCaps w:val="0"/>
                <w:noProof/>
                <w:sz w:val="24"/>
                <w:szCs w:val="24"/>
              </w:rPr>
              <w:tab/>
            </w:r>
            <w:r w:rsidR="00C55F01" w:rsidRPr="00A362BE">
              <w:rPr>
                <w:rStyle w:val="Hyperlink"/>
                <w:noProof/>
              </w:rPr>
              <w:t>Considerations</w:t>
            </w:r>
            <w:r w:rsidR="00C55F01">
              <w:rPr>
                <w:noProof/>
                <w:webHidden/>
              </w:rPr>
              <w:tab/>
            </w:r>
            <w:r w:rsidR="00C55F01">
              <w:rPr>
                <w:noProof/>
                <w:webHidden/>
              </w:rPr>
              <w:fldChar w:fldCharType="begin"/>
            </w:r>
            <w:r w:rsidR="00C55F01">
              <w:rPr>
                <w:noProof/>
                <w:webHidden/>
              </w:rPr>
              <w:instrText xml:space="preserve"> PAGEREF _Toc487153880 \h </w:instrText>
            </w:r>
            <w:r w:rsidR="00C55F01">
              <w:rPr>
                <w:noProof/>
                <w:webHidden/>
              </w:rPr>
            </w:r>
            <w:r w:rsidR="00C55F01">
              <w:rPr>
                <w:noProof/>
                <w:webHidden/>
              </w:rPr>
              <w:fldChar w:fldCharType="separate"/>
            </w:r>
            <w:r w:rsidR="00C55F01">
              <w:rPr>
                <w:noProof/>
                <w:webHidden/>
              </w:rPr>
              <w:t>4</w:t>
            </w:r>
            <w:r w:rsidR="00C55F01">
              <w:rPr>
                <w:noProof/>
                <w:webHidden/>
              </w:rPr>
              <w:fldChar w:fldCharType="end"/>
            </w:r>
          </w:hyperlink>
        </w:p>
        <w:p w14:paraId="50E14E12" w14:textId="77777777" w:rsidR="00C55F01" w:rsidRDefault="00FB6DDA">
          <w:pPr>
            <w:pStyle w:val="TOC2"/>
            <w:tabs>
              <w:tab w:val="left" w:pos="581"/>
              <w:tab w:val="right" w:pos="9350"/>
            </w:tabs>
            <w:rPr>
              <w:rFonts w:eastAsiaTheme="minorEastAsia"/>
              <w:b w:val="0"/>
              <w:bCs w:val="0"/>
              <w:smallCaps w:val="0"/>
              <w:noProof/>
              <w:sz w:val="24"/>
              <w:szCs w:val="24"/>
            </w:rPr>
          </w:pPr>
          <w:hyperlink w:anchor="_Toc487153881" w:history="1">
            <w:r w:rsidR="00C55F01" w:rsidRPr="00A362BE">
              <w:rPr>
                <w:rStyle w:val="Hyperlink"/>
                <w:noProof/>
              </w:rPr>
              <w:t>2.3.</w:t>
            </w:r>
            <w:r w:rsidR="00C55F01">
              <w:rPr>
                <w:rFonts w:eastAsiaTheme="minorEastAsia"/>
                <w:b w:val="0"/>
                <w:bCs w:val="0"/>
                <w:smallCaps w:val="0"/>
                <w:noProof/>
                <w:sz w:val="24"/>
                <w:szCs w:val="24"/>
              </w:rPr>
              <w:tab/>
            </w:r>
            <w:r w:rsidR="00C55F01" w:rsidRPr="00A362BE">
              <w:rPr>
                <w:rStyle w:val="Hyperlink"/>
                <w:noProof/>
              </w:rPr>
              <w:t>Event Theme</w:t>
            </w:r>
            <w:r w:rsidR="00C55F01">
              <w:rPr>
                <w:noProof/>
                <w:webHidden/>
              </w:rPr>
              <w:tab/>
            </w:r>
            <w:r w:rsidR="00C55F01">
              <w:rPr>
                <w:noProof/>
                <w:webHidden/>
              </w:rPr>
              <w:fldChar w:fldCharType="begin"/>
            </w:r>
            <w:r w:rsidR="00C55F01">
              <w:rPr>
                <w:noProof/>
                <w:webHidden/>
              </w:rPr>
              <w:instrText xml:space="preserve"> PAGEREF _Toc487153881 \h </w:instrText>
            </w:r>
            <w:r w:rsidR="00C55F01">
              <w:rPr>
                <w:noProof/>
                <w:webHidden/>
              </w:rPr>
            </w:r>
            <w:r w:rsidR="00C55F01">
              <w:rPr>
                <w:noProof/>
                <w:webHidden/>
              </w:rPr>
              <w:fldChar w:fldCharType="separate"/>
            </w:r>
            <w:r w:rsidR="00C55F01">
              <w:rPr>
                <w:noProof/>
                <w:webHidden/>
              </w:rPr>
              <w:t>4</w:t>
            </w:r>
            <w:r w:rsidR="00C55F01">
              <w:rPr>
                <w:noProof/>
                <w:webHidden/>
              </w:rPr>
              <w:fldChar w:fldCharType="end"/>
            </w:r>
          </w:hyperlink>
        </w:p>
        <w:p w14:paraId="6E7CF329" w14:textId="77777777" w:rsidR="00C55F01" w:rsidRDefault="00FB6DDA">
          <w:pPr>
            <w:pStyle w:val="TOC2"/>
            <w:tabs>
              <w:tab w:val="left" w:pos="581"/>
              <w:tab w:val="right" w:pos="9350"/>
            </w:tabs>
            <w:rPr>
              <w:rFonts w:eastAsiaTheme="minorEastAsia"/>
              <w:b w:val="0"/>
              <w:bCs w:val="0"/>
              <w:smallCaps w:val="0"/>
              <w:noProof/>
              <w:sz w:val="24"/>
              <w:szCs w:val="24"/>
            </w:rPr>
          </w:pPr>
          <w:hyperlink w:anchor="_Toc487153882" w:history="1">
            <w:r w:rsidR="00C55F01" w:rsidRPr="00A362BE">
              <w:rPr>
                <w:rStyle w:val="Hyperlink"/>
                <w:noProof/>
              </w:rPr>
              <w:t>2.4.</w:t>
            </w:r>
            <w:r w:rsidR="00C55F01">
              <w:rPr>
                <w:rFonts w:eastAsiaTheme="minorEastAsia"/>
                <w:b w:val="0"/>
                <w:bCs w:val="0"/>
                <w:smallCaps w:val="0"/>
                <w:noProof/>
                <w:sz w:val="24"/>
                <w:szCs w:val="24"/>
              </w:rPr>
              <w:tab/>
            </w:r>
            <w:r w:rsidR="00C55F01" w:rsidRPr="00A362BE">
              <w:rPr>
                <w:rStyle w:val="Hyperlink"/>
                <w:noProof/>
              </w:rPr>
              <w:t>Target Audience</w:t>
            </w:r>
            <w:r w:rsidR="00C55F01">
              <w:rPr>
                <w:noProof/>
                <w:webHidden/>
              </w:rPr>
              <w:tab/>
            </w:r>
            <w:r w:rsidR="00C55F01">
              <w:rPr>
                <w:noProof/>
                <w:webHidden/>
              </w:rPr>
              <w:fldChar w:fldCharType="begin"/>
            </w:r>
            <w:r w:rsidR="00C55F01">
              <w:rPr>
                <w:noProof/>
                <w:webHidden/>
              </w:rPr>
              <w:instrText xml:space="preserve"> PAGEREF _Toc487153882 \h </w:instrText>
            </w:r>
            <w:r w:rsidR="00C55F01">
              <w:rPr>
                <w:noProof/>
                <w:webHidden/>
              </w:rPr>
            </w:r>
            <w:r w:rsidR="00C55F01">
              <w:rPr>
                <w:noProof/>
                <w:webHidden/>
              </w:rPr>
              <w:fldChar w:fldCharType="separate"/>
            </w:r>
            <w:r w:rsidR="00C55F01">
              <w:rPr>
                <w:noProof/>
                <w:webHidden/>
              </w:rPr>
              <w:t>4</w:t>
            </w:r>
            <w:r w:rsidR="00C55F01">
              <w:rPr>
                <w:noProof/>
                <w:webHidden/>
              </w:rPr>
              <w:fldChar w:fldCharType="end"/>
            </w:r>
          </w:hyperlink>
        </w:p>
        <w:p w14:paraId="4A8957F1" w14:textId="77777777" w:rsidR="00C55F01" w:rsidRDefault="00FB6DDA">
          <w:pPr>
            <w:pStyle w:val="TOC1"/>
            <w:tabs>
              <w:tab w:val="left" w:pos="410"/>
              <w:tab w:val="right" w:pos="9350"/>
            </w:tabs>
            <w:rPr>
              <w:rFonts w:eastAsiaTheme="minorEastAsia"/>
              <w:b w:val="0"/>
              <w:bCs w:val="0"/>
              <w:caps w:val="0"/>
              <w:noProof/>
              <w:sz w:val="24"/>
              <w:szCs w:val="24"/>
              <w:u w:val="none"/>
            </w:rPr>
          </w:pPr>
          <w:hyperlink w:anchor="_Toc487153883" w:history="1">
            <w:r w:rsidR="00C55F01" w:rsidRPr="00A362BE">
              <w:rPr>
                <w:rStyle w:val="Hyperlink"/>
                <w:noProof/>
              </w:rPr>
              <w:t>3.</w:t>
            </w:r>
            <w:r w:rsidR="00C55F01">
              <w:rPr>
                <w:rFonts w:eastAsiaTheme="minorEastAsia"/>
                <w:b w:val="0"/>
                <w:bCs w:val="0"/>
                <w:caps w:val="0"/>
                <w:noProof/>
                <w:sz w:val="24"/>
                <w:szCs w:val="24"/>
                <w:u w:val="none"/>
              </w:rPr>
              <w:tab/>
            </w:r>
            <w:r w:rsidR="00C55F01" w:rsidRPr="00A362BE">
              <w:rPr>
                <w:rStyle w:val="Hyperlink"/>
                <w:noProof/>
              </w:rPr>
              <w:t>Event Details</w:t>
            </w:r>
            <w:r w:rsidR="00C55F01">
              <w:rPr>
                <w:noProof/>
                <w:webHidden/>
              </w:rPr>
              <w:tab/>
            </w:r>
            <w:r w:rsidR="00C55F01">
              <w:rPr>
                <w:noProof/>
                <w:webHidden/>
              </w:rPr>
              <w:fldChar w:fldCharType="begin"/>
            </w:r>
            <w:r w:rsidR="00C55F01">
              <w:rPr>
                <w:noProof/>
                <w:webHidden/>
              </w:rPr>
              <w:instrText xml:space="preserve"> PAGEREF _Toc487153883 \h </w:instrText>
            </w:r>
            <w:r w:rsidR="00C55F01">
              <w:rPr>
                <w:noProof/>
                <w:webHidden/>
              </w:rPr>
            </w:r>
            <w:r w:rsidR="00C55F01">
              <w:rPr>
                <w:noProof/>
                <w:webHidden/>
              </w:rPr>
              <w:fldChar w:fldCharType="separate"/>
            </w:r>
            <w:r w:rsidR="00C55F01">
              <w:rPr>
                <w:noProof/>
                <w:webHidden/>
              </w:rPr>
              <w:t>5</w:t>
            </w:r>
            <w:r w:rsidR="00C55F01">
              <w:rPr>
                <w:noProof/>
                <w:webHidden/>
              </w:rPr>
              <w:fldChar w:fldCharType="end"/>
            </w:r>
          </w:hyperlink>
        </w:p>
        <w:p w14:paraId="11FF8FB2" w14:textId="77777777" w:rsidR="00C55F01" w:rsidRDefault="00FB6DDA">
          <w:pPr>
            <w:pStyle w:val="TOC2"/>
            <w:tabs>
              <w:tab w:val="left" w:pos="581"/>
              <w:tab w:val="right" w:pos="9350"/>
            </w:tabs>
            <w:rPr>
              <w:rFonts w:eastAsiaTheme="minorEastAsia"/>
              <w:b w:val="0"/>
              <w:bCs w:val="0"/>
              <w:smallCaps w:val="0"/>
              <w:noProof/>
              <w:sz w:val="24"/>
              <w:szCs w:val="24"/>
            </w:rPr>
          </w:pPr>
          <w:hyperlink w:anchor="_Toc487153884" w:history="1">
            <w:r w:rsidR="00C55F01" w:rsidRPr="00A362BE">
              <w:rPr>
                <w:rStyle w:val="Hyperlink"/>
                <w:noProof/>
              </w:rPr>
              <w:t>3.1.</w:t>
            </w:r>
            <w:r w:rsidR="00C55F01">
              <w:rPr>
                <w:rFonts w:eastAsiaTheme="minorEastAsia"/>
                <w:b w:val="0"/>
                <w:bCs w:val="0"/>
                <w:smallCaps w:val="0"/>
                <w:noProof/>
                <w:sz w:val="24"/>
                <w:szCs w:val="24"/>
              </w:rPr>
              <w:tab/>
            </w:r>
            <w:r w:rsidR="00C55F01" w:rsidRPr="00A362BE">
              <w:rPr>
                <w:rStyle w:val="Hyperlink"/>
                <w:noProof/>
              </w:rPr>
              <w:t>Eligibility</w:t>
            </w:r>
            <w:r w:rsidR="00C55F01">
              <w:rPr>
                <w:noProof/>
                <w:webHidden/>
              </w:rPr>
              <w:tab/>
            </w:r>
            <w:r w:rsidR="00C55F01">
              <w:rPr>
                <w:noProof/>
                <w:webHidden/>
              </w:rPr>
              <w:fldChar w:fldCharType="begin"/>
            </w:r>
            <w:r w:rsidR="00C55F01">
              <w:rPr>
                <w:noProof/>
                <w:webHidden/>
              </w:rPr>
              <w:instrText xml:space="preserve"> PAGEREF _Toc487153884 \h </w:instrText>
            </w:r>
            <w:r w:rsidR="00C55F01">
              <w:rPr>
                <w:noProof/>
                <w:webHidden/>
              </w:rPr>
            </w:r>
            <w:r w:rsidR="00C55F01">
              <w:rPr>
                <w:noProof/>
                <w:webHidden/>
              </w:rPr>
              <w:fldChar w:fldCharType="separate"/>
            </w:r>
            <w:r w:rsidR="00C55F01">
              <w:rPr>
                <w:noProof/>
                <w:webHidden/>
              </w:rPr>
              <w:t>5</w:t>
            </w:r>
            <w:r w:rsidR="00C55F01">
              <w:rPr>
                <w:noProof/>
                <w:webHidden/>
              </w:rPr>
              <w:fldChar w:fldCharType="end"/>
            </w:r>
          </w:hyperlink>
        </w:p>
        <w:p w14:paraId="14385CA9" w14:textId="77777777" w:rsidR="00C55F01" w:rsidRDefault="00FB6DDA">
          <w:pPr>
            <w:pStyle w:val="TOC2"/>
            <w:tabs>
              <w:tab w:val="left" w:pos="581"/>
              <w:tab w:val="right" w:pos="9350"/>
            </w:tabs>
            <w:rPr>
              <w:rFonts w:eastAsiaTheme="minorEastAsia"/>
              <w:b w:val="0"/>
              <w:bCs w:val="0"/>
              <w:smallCaps w:val="0"/>
              <w:noProof/>
              <w:sz w:val="24"/>
              <w:szCs w:val="24"/>
            </w:rPr>
          </w:pPr>
          <w:hyperlink w:anchor="_Toc487153885" w:history="1">
            <w:r w:rsidR="00C55F01" w:rsidRPr="00A362BE">
              <w:rPr>
                <w:rStyle w:val="Hyperlink"/>
                <w:noProof/>
              </w:rPr>
              <w:t>3.2.</w:t>
            </w:r>
            <w:r w:rsidR="00C55F01">
              <w:rPr>
                <w:rFonts w:eastAsiaTheme="minorEastAsia"/>
                <w:b w:val="0"/>
                <w:bCs w:val="0"/>
                <w:smallCaps w:val="0"/>
                <w:noProof/>
                <w:sz w:val="24"/>
                <w:szCs w:val="24"/>
              </w:rPr>
              <w:tab/>
            </w:r>
            <w:r w:rsidR="00C55F01" w:rsidRPr="00A362BE">
              <w:rPr>
                <w:rStyle w:val="Hyperlink"/>
                <w:noProof/>
              </w:rPr>
              <w:t>Registration</w:t>
            </w:r>
            <w:r w:rsidR="00C55F01">
              <w:rPr>
                <w:noProof/>
                <w:webHidden/>
              </w:rPr>
              <w:tab/>
            </w:r>
            <w:r w:rsidR="00C55F01">
              <w:rPr>
                <w:noProof/>
                <w:webHidden/>
              </w:rPr>
              <w:fldChar w:fldCharType="begin"/>
            </w:r>
            <w:r w:rsidR="00C55F01">
              <w:rPr>
                <w:noProof/>
                <w:webHidden/>
              </w:rPr>
              <w:instrText xml:space="preserve"> PAGEREF _Toc487153885 \h </w:instrText>
            </w:r>
            <w:r w:rsidR="00C55F01">
              <w:rPr>
                <w:noProof/>
                <w:webHidden/>
              </w:rPr>
            </w:r>
            <w:r w:rsidR="00C55F01">
              <w:rPr>
                <w:noProof/>
                <w:webHidden/>
              </w:rPr>
              <w:fldChar w:fldCharType="separate"/>
            </w:r>
            <w:r w:rsidR="00C55F01">
              <w:rPr>
                <w:noProof/>
                <w:webHidden/>
              </w:rPr>
              <w:t>5</w:t>
            </w:r>
            <w:r w:rsidR="00C55F01">
              <w:rPr>
                <w:noProof/>
                <w:webHidden/>
              </w:rPr>
              <w:fldChar w:fldCharType="end"/>
            </w:r>
          </w:hyperlink>
        </w:p>
        <w:p w14:paraId="51476D53" w14:textId="77777777" w:rsidR="00C55F01" w:rsidRDefault="00FB6DDA">
          <w:pPr>
            <w:pStyle w:val="TOC2"/>
            <w:tabs>
              <w:tab w:val="left" w:pos="581"/>
              <w:tab w:val="right" w:pos="9350"/>
            </w:tabs>
            <w:rPr>
              <w:rFonts w:eastAsiaTheme="minorEastAsia"/>
              <w:b w:val="0"/>
              <w:bCs w:val="0"/>
              <w:smallCaps w:val="0"/>
              <w:noProof/>
              <w:sz w:val="24"/>
              <w:szCs w:val="24"/>
            </w:rPr>
          </w:pPr>
          <w:hyperlink w:anchor="_Toc487153886" w:history="1">
            <w:r w:rsidR="00C55F01" w:rsidRPr="00A362BE">
              <w:rPr>
                <w:rStyle w:val="Hyperlink"/>
                <w:noProof/>
              </w:rPr>
              <w:t>3.3.</w:t>
            </w:r>
            <w:r w:rsidR="00C55F01">
              <w:rPr>
                <w:rFonts w:eastAsiaTheme="minorEastAsia"/>
                <w:b w:val="0"/>
                <w:bCs w:val="0"/>
                <w:smallCaps w:val="0"/>
                <w:noProof/>
                <w:sz w:val="24"/>
                <w:szCs w:val="24"/>
              </w:rPr>
              <w:tab/>
            </w:r>
            <w:r w:rsidR="00C55F01" w:rsidRPr="00A362BE">
              <w:rPr>
                <w:rStyle w:val="Hyperlink"/>
                <w:noProof/>
              </w:rPr>
              <w:t>Competition &amp; Presentation</w:t>
            </w:r>
            <w:r w:rsidR="00C55F01">
              <w:rPr>
                <w:noProof/>
                <w:webHidden/>
              </w:rPr>
              <w:tab/>
            </w:r>
            <w:r w:rsidR="00C55F01">
              <w:rPr>
                <w:noProof/>
                <w:webHidden/>
              </w:rPr>
              <w:fldChar w:fldCharType="begin"/>
            </w:r>
            <w:r w:rsidR="00C55F01">
              <w:rPr>
                <w:noProof/>
                <w:webHidden/>
              </w:rPr>
              <w:instrText xml:space="preserve"> PAGEREF _Toc487153886 \h </w:instrText>
            </w:r>
            <w:r w:rsidR="00C55F01">
              <w:rPr>
                <w:noProof/>
                <w:webHidden/>
              </w:rPr>
            </w:r>
            <w:r w:rsidR="00C55F01">
              <w:rPr>
                <w:noProof/>
                <w:webHidden/>
              </w:rPr>
              <w:fldChar w:fldCharType="separate"/>
            </w:r>
            <w:r w:rsidR="00C55F01">
              <w:rPr>
                <w:noProof/>
                <w:webHidden/>
              </w:rPr>
              <w:t>5</w:t>
            </w:r>
            <w:r w:rsidR="00C55F01">
              <w:rPr>
                <w:noProof/>
                <w:webHidden/>
              </w:rPr>
              <w:fldChar w:fldCharType="end"/>
            </w:r>
          </w:hyperlink>
        </w:p>
        <w:p w14:paraId="3C39F041" w14:textId="77777777" w:rsidR="00C55F01" w:rsidRDefault="00FB6DDA">
          <w:pPr>
            <w:pStyle w:val="TOC2"/>
            <w:tabs>
              <w:tab w:val="left" w:pos="581"/>
              <w:tab w:val="right" w:pos="9350"/>
            </w:tabs>
            <w:rPr>
              <w:rFonts w:eastAsiaTheme="minorEastAsia"/>
              <w:b w:val="0"/>
              <w:bCs w:val="0"/>
              <w:smallCaps w:val="0"/>
              <w:noProof/>
              <w:sz w:val="24"/>
              <w:szCs w:val="24"/>
            </w:rPr>
          </w:pPr>
          <w:hyperlink w:anchor="_Toc487153887" w:history="1">
            <w:r w:rsidR="00C55F01" w:rsidRPr="00A362BE">
              <w:rPr>
                <w:rStyle w:val="Hyperlink"/>
                <w:noProof/>
              </w:rPr>
              <w:t>3.4.</w:t>
            </w:r>
            <w:r w:rsidR="00C55F01">
              <w:rPr>
                <w:rFonts w:eastAsiaTheme="minorEastAsia"/>
                <w:b w:val="0"/>
                <w:bCs w:val="0"/>
                <w:smallCaps w:val="0"/>
                <w:noProof/>
                <w:sz w:val="24"/>
                <w:szCs w:val="24"/>
              </w:rPr>
              <w:tab/>
            </w:r>
            <w:r w:rsidR="00C55F01" w:rsidRPr="00A362BE">
              <w:rPr>
                <w:rStyle w:val="Hyperlink"/>
                <w:noProof/>
              </w:rPr>
              <w:t>Workspace</w:t>
            </w:r>
            <w:r w:rsidR="00C55F01">
              <w:rPr>
                <w:noProof/>
                <w:webHidden/>
              </w:rPr>
              <w:tab/>
            </w:r>
            <w:r w:rsidR="00C55F01">
              <w:rPr>
                <w:noProof/>
                <w:webHidden/>
              </w:rPr>
              <w:fldChar w:fldCharType="begin"/>
            </w:r>
            <w:r w:rsidR="00C55F01">
              <w:rPr>
                <w:noProof/>
                <w:webHidden/>
              </w:rPr>
              <w:instrText xml:space="preserve"> PAGEREF _Toc487153887 \h </w:instrText>
            </w:r>
            <w:r w:rsidR="00C55F01">
              <w:rPr>
                <w:noProof/>
                <w:webHidden/>
              </w:rPr>
            </w:r>
            <w:r w:rsidR="00C55F01">
              <w:rPr>
                <w:noProof/>
                <w:webHidden/>
              </w:rPr>
              <w:fldChar w:fldCharType="separate"/>
            </w:r>
            <w:r w:rsidR="00C55F01">
              <w:rPr>
                <w:noProof/>
                <w:webHidden/>
              </w:rPr>
              <w:t>5</w:t>
            </w:r>
            <w:r w:rsidR="00C55F01">
              <w:rPr>
                <w:noProof/>
                <w:webHidden/>
              </w:rPr>
              <w:fldChar w:fldCharType="end"/>
            </w:r>
          </w:hyperlink>
        </w:p>
        <w:p w14:paraId="15C2C50F" w14:textId="77777777" w:rsidR="00C55F01" w:rsidRDefault="00FB6DDA">
          <w:pPr>
            <w:pStyle w:val="TOC2"/>
            <w:tabs>
              <w:tab w:val="left" w:pos="581"/>
              <w:tab w:val="right" w:pos="9350"/>
            </w:tabs>
            <w:rPr>
              <w:rFonts w:eastAsiaTheme="minorEastAsia"/>
              <w:b w:val="0"/>
              <w:bCs w:val="0"/>
              <w:smallCaps w:val="0"/>
              <w:noProof/>
              <w:sz w:val="24"/>
              <w:szCs w:val="24"/>
            </w:rPr>
          </w:pPr>
          <w:hyperlink w:anchor="_Toc487153888" w:history="1">
            <w:r w:rsidR="00C55F01" w:rsidRPr="00A362BE">
              <w:rPr>
                <w:rStyle w:val="Hyperlink"/>
                <w:noProof/>
              </w:rPr>
              <w:t>3.5.</w:t>
            </w:r>
            <w:r w:rsidR="00C55F01">
              <w:rPr>
                <w:rFonts w:eastAsiaTheme="minorEastAsia"/>
                <w:b w:val="0"/>
                <w:bCs w:val="0"/>
                <w:smallCaps w:val="0"/>
                <w:noProof/>
                <w:sz w:val="24"/>
                <w:szCs w:val="24"/>
              </w:rPr>
              <w:tab/>
            </w:r>
            <w:r w:rsidR="00C55F01" w:rsidRPr="00A362BE">
              <w:rPr>
                <w:rStyle w:val="Hyperlink"/>
                <w:noProof/>
              </w:rPr>
              <w:t>Judging/Scoring Rubric</w:t>
            </w:r>
            <w:r w:rsidR="00C55F01">
              <w:rPr>
                <w:noProof/>
                <w:webHidden/>
              </w:rPr>
              <w:tab/>
            </w:r>
            <w:r w:rsidR="00C55F01">
              <w:rPr>
                <w:noProof/>
                <w:webHidden/>
              </w:rPr>
              <w:fldChar w:fldCharType="begin"/>
            </w:r>
            <w:r w:rsidR="00C55F01">
              <w:rPr>
                <w:noProof/>
                <w:webHidden/>
              </w:rPr>
              <w:instrText xml:space="preserve"> PAGEREF _Toc487153888 \h </w:instrText>
            </w:r>
            <w:r w:rsidR="00C55F01">
              <w:rPr>
                <w:noProof/>
                <w:webHidden/>
              </w:rPr>
            </w:r>
            <w:r w:rsidR="00C55F01">
              <w:rPr>
                <w:noProof/>
                <w:webHidden/>
              </w:rPr>
              <w:fldChar w:fldCharType="separate"/>
            </w:r>
            <w:r w:rsidR="00C55F01">
              <w:rPr>
                <w:noProof/>
                <w:webHidden/>
              </w:rPr>
              <w:t>6</w:t>
            </w:r>
            <w:r w:rsidR="00C55F01">
              <w:rPr>
                <w:noProof/>
                <w:webHidden/>
              </w:rPr>
              <w:fldChar w:fldCharType="end"/>
            </w:r>
          </w:hyperlink>
        </w:p>
        <w:p w14:paraId="6C0E82F3" w14:textId="77777777" w:rsidR="00C55F01" w:rsidRDefault="00FB6DDA">
          <w:pPr>
            <w:pStyle w:val="TOC2"/>
            <w:tabs>
              <w:tab w:val="left" w:pos="581"/>
              <w:tab w:val="right" w:pos="9350"/>
            </w:tabs>
            <w:rPr>
              <w:rFonts w:eastAsiaTheme="minorEastAsia"/>
              <w:b w:val="0"/>
              <w:bCs w:val="0"/>
              <w:smallCaps w:val="0"/>
              <w:noProof/>
              <w:sz w:val="24"/>
              <w:szCs w:val="24"/>
            </w:rPr>
          </w:pPr>
          <w:hyperlink w:anchor="_Toc487153889" w:history="1">
            <w:r w:rsidR="00C55F01" w:rsidRPr="00A362BE">
              <w:rPr>
                <w:rStyle w:val="Hyperlink"/>
                <w:noProof/>
              </w:rPr>
              <w:t>3.6.</w:t>
            </w:r>
            <w:r w:rsidR="00C55F01">
              <w:rPr>
                <w:rFonts w:eastAsiaTheme="minorEastAsia"/>
                <w:b w:val="0"/>
                <w:bCs w:val="0"/>
                <w:smallCaps w:val="0"/>
                <w:noProof/>
                <w:sz w:val="24"/>
                <w:szCs w:val="24"/>
              </w:rPr>
              <w:tab/>
            </w:r>
            <w:r w:rsidR="00C55F01" w:rsidRPr="00A362BE">
              <w:rPr>
                <w:rStyle w:val="Hyperlink"/>
                <w:noProof/>
              </w:rPr>
              <w:t>Schedule of Events</w:t>
            </w:r>
            <w:r w:rsidR="00C55F01">
              <w:rPr>
                <w:noProof/>
                <w:webHidden/>
              </w:rPr>
              <w:tab/>
            </w:r>
            <w:r w:rsidR="00C55F01">
              <w:rPr>
                <w:noProof/>
                <w:webHidden/>
              </w:rPr>
              <w:fldChar w:fldCharType="begin"/>
            </w:r>
            <w:r w:rsidR="00C55F01">
              <w:rPr>
                <w:noProof/>
                <w:webHidden/>
              </w:rPr>
              <w:instrText xml:space="preserve"> PAGEREF _Toc487153889 \h </w:instrText>
            </w:r>
            <w:r w:rsidR="00C55F01">
              <w:rPr>
                <w:noProof/>
                <w:webHidden/>
              </w:rPr>
            </w:r>
            <w:r w:rsidR="00C55F01">
              <w:rPr>
                <w:noProof/>
                <w:webHidden/>
              </w:rPr>
              <w:fldChar w:fldCharType="separate"/>
            </w:r>
            <w:r w:rsidR="00C55F01">
              <w:rPr>
                <w:noProof/>
                <w:webHidden/>
              </w:rPr>
              <w:t>7</w:t>
            </w:r>
            <w:r w:rsidR="00C55F01">
              <w:rPr>
                <w:noProof/>
                <w:webHidden/>
              </w:rPr>
              <w:fldChar w:fldCharType="end"/>
            </w:r>
          </w:hyperlink>
        </w:p>
        <w:p w14:paraId="03C28E74" w14:textId="77777777" w:rsidR="00C55F01" w:rsidRDefault="00FB6DDA">
          <w:pPr>
            <w:pStyle w:val="TOC1"/>
            <w:tabs>
              <w:tab w:val="left" w:pos="410"/>
              <w:tab w:val="right" w:pos="9350"/>
            </w:tabs>
            <w:rPr>
              <w:rFonts w:eastAsiaTheme="minorEastAsia"/>
              <w:b w:val="0"/>
              <w:bCs w:val="0"/>
              <w:caps w:val="0"/>
              <w:noProof/>
              <w:sz w:val="24"/>
              <w:szCs w:val="24"/>
              <w:u w:val="none"/>
            </w:rPr>
          </w:pPr>
          <w:hyperlink w:anchor="_Toc487153890" w:history="1">
            <w:r w:rsidR="00C55F01" w:rsidRPr="00A362BE">
              <w:rPr>
                <w:rStyle w:val="Hyperlink"/>
                <w:noProof/>
              </w:rPr>
              <w:t>4.</w:t>
            </w:r>
            <w:r w:rsidR="00C55F01">
              <w:rPr>
                <w:rFonts w:eastAsiaTheme="minorEastAsia"/>
                <w:b w:val="0"/>
                <w:bCs w:val="0"/>
                <w:caps w:val="0"/>
                <w:noProof/>
                <w:sz w:val="24"/>
                <w:szCs w:val="24"/>
                <w:u w:val="none"/>
              </w:rPr>
              <w:tab/>
            </w:r>
            <w:r w:rsidR="00C55F01" w:rsidRPr="00A362BE">
              <w:rPr>
                <w:rStyle w:val="Hyperlink"/>
                <w:noProof/>
              </w:rPr>
              <w:t>Logistics</w:t>
            </w:r>
            <w:r w:rsidR="00C55F01">
              <w:rPr>
                <w:noProof/>
                <w:webHidden/>
              </w:rPr>
              <w:tab/>
            </w:r>
            <w:r w:rsidR="00C55F01">
              <w:rPr>
                <w:noProof/>
                <w:webHidden/>
              </w:rPr>
              <w:fldChar w:fldCharType="begin"/>
            </w:r>
            <w:r w:rsidR="00C55F01">
              <w:rPr>
                <w:noProof/>
                <w:webHidden/>
              </w:rPr>
              <w:instrText xml:space="preserve"> PAGEREF _Toc487153890 \h </w:instrText>
            </w:r>
            <w:r w:rsidR="00C55F01">
              <w:rPr>
                <w:noProof/>
                <w:webHidden/>
              </w:rPr>
            </w:r>
            <w:r w:rsidR="00C55F01">
              <w:rPr>
                <w:noProof/>
                <w:webHidden/>
              </w:rPr>
              <w:fldChar w:fldCharType="separate"/>
            </w:r>
            <w:r w:rsidR="00C55F01">
              <w:rPr>
                <w:noProof/>
                <w:webHidden/>
              </w:rPr>
              <w:t>8</w:t>
            </w:r>
            <w:r w:rsidR="00C55F01">
              <w:rPr>
                <w:noProof/>
                <w:webHidden/>
              </w:rPr>
              <w:fldChar w:fldCharType="end"/>
            </w:r>
          </w:hyperlink>
        </w:p>
        <w:p w14:paraId="59DFBA73" w14:textId="77777777" w:rsidR="00C55F01" w:rsidRDefault="00FB6DDA">
          <w:pPr>
            <w:pStyle w:val="TOC2"/>
            <w:tabs>
              <w:tab w:val="left" w:pos="581"/>
              <w:tab w:val="right" w:pos="9350"/>
            </w:tabs>
            <w:rPr>
              <w:rFonts w:eastAsiaTheme="minorEastAsia"/>
              <w:b w:val="0"/>
              <w:bCs w:val="0"/>
              <w:smallCaps w:val="0"/>
              <w:noProof/>
              <w:sz w:val="24"/>
              <w:szCs w:val="24"/>
            </w:rPr>
          </w:pPr>
          <w:hyperlink w:anchor="_Toc487153891" w:history="1">
            <w:r w:rsidR="00C55F01" w:rsidRPr="00A362BE">
              <w:rPr>
                <w:rStyle w:val="Hyperlink"/>
                <w:noProof/>
              </w:rPr>
              <w:t>4.1.</w:t>
            </w:r>
            <w:r w:rsidR="00C55F01">
              <w:rPr>
                <w:rFonts w:eastAsiaTheme="minorEastAsia"/>
                <w:b w:val="0"/>
                <w:bCs w:val="0"/>
                <w:smallCaps w:val="0"/>
                <w:noProof/>
                <w:sz w:val="24"/>
                <w:szCs w:val="24"/>
              </w:rPr>
              <w:tab/>
            </w:r>
            <w:r w:rsidR="00C55F01" w:rsidRPr="00A362BE">
              <w:rPr>
                <w:rStyle w:val="Hyperlink"/>
                <w:noProof/>
              </w:rPr>
              <w:t>Roadmap &amp; Milestones</w:t>
            </w:r>
            <w:r w:rsidR="00C55F01">
              <w:rPr>
                <w:noProof/>
                <w:webHidden/>
              </w:rPr>
              <w:tab/>
            </w:r>
            <w:r w:rsidR="00C55F01">
              <w:rPr>
                <w:noProof/>
                <w:webHidden/>
              </w:rPr>
              <w:fldChar w:fldCharType="begin"/>
            </w:r>
            <w:r w:rsidR="00C55F01">
              <w:rPr>
                <w:noProof/>
                <w:webHidden/>
              </w:rPr>
              <w:instrText xml:space="preserve"> PAGEREF _Toc487153891 \h </w:instrText>
            </w:r>
            <w:r w:rsidR="00C55F01">
              <w:rPr>
                <w:noProof/>
                <w:webHidden/>
              </w:rPr>
            </w:r>
            <w:r w:rsidR="00C55F01">
              <w:rPr>
                <w:noProof/>
                <w:webHidden/>
              </w:rPr>
              <w:fldChar w:fldCharType="separate"/>
            </w:r>
            <w:r w:rsidR="00C55F01">
              <w:rPr>
                <w:noProof/>
                <w:webHidden/>
              </w:rPr>
              <w:t>8</w:t>
            </w:r>
            <w:r w:rsidR="00C55F01">
              <w:rPr>
                <w:noProof/>
                <w:webHidden/>
              </w:rPr>
              <w:fldChar w:fldCharType="end"/>
            </w:r>
          </w:hyperlink>
        </w:p>
        <w:p w14:paraId="7700C476" w14:textId="77777777" w:rsidR="00C55F01" w:rsidRDefault="00FB6DDA">
          <w:pPr>
            <w:pStyle w:val="TOC2"/>
            <w:tabs>
              <w:tab w:val="left" w:pos="581"/>
              <w:tab w:val="right" w:pos="9350"/>
            </w:tabs>
            <w:rPr>
              <w:rFonts w:eastAsiaTheme="minorEastAsia"/>
              <w:b w:val="0"/>
              <w:bCs w:val="0"/>
              <w:smallCaps w:val="0"/>
              <w:noProof/>
              <w:sz w:val="24"/>
              <w:szCs w:val="24"/>
            </w:rPr>
          </w:pPr>
          <w:hyperlink w:anchor="_Toc487153892" w:history="1">
            <w:r w:rsidR="00C55F01" w:rsidRPr="00A362BE">
              <w:rPr>
                <w:rStyle w:val="Hyperlink"/>
                <w:noProof/>
              </w:rPr>
              <w:t>4.2.</w:t>
            </w:r>
            <w:r w:rsidR="00C55F01">
              <w:rPr>
                <w:rFonts w:eastAsiaTheme="minorEastAsia"/>
                <w:b w:val="0"/>
                <w:bCs w:val="0"/>
                <w:smallCaps w:val="0"/>
                <w:noProof/>
                <w:sz w:val="24"/>
                <w:szCs w:val="24"/>
              </w:rPr>
              <w:tab/>
            </w:r>
            <w:r w:rsidR="00C55F01" w:rsidRPr="00A362BE">
              <w:rPr>
                <w:rStyle w:val="Hyperlink"/>
                <w:noProof/>
              </w:rPr>
              <w:t>Registration</w:t>
            </w:r>
            <w:r w:rsidR="00C55F01">
              <w:rPr>
                <w:noProof/>
                <w:webHidden/>
              </w:rPr>
              <w:tab/>
            </w:r>
            <w:r w:rsidR="00C55F01">
              <w:rPr>
                <w:noProof/>
                <w:webHidden/>
              </w:rPr>
              <w:fldChar w:fldCharType="begin"/>
            </w:r>
            <w:r w:rsidR="00C55F01">
              <w:rPr>
                <w:noProof/>
                <w:webHidden/>
              </w:rPr>
              <w:instrText xml:space="preserve"> PAGEREF _Toc487153892 \h </w:instrText>
            </w:r>
            <w:r w:rsidR="00C55F01">
              <w:rPr>
                <w:noProof/>
                <w:webHidden/>
              </w:rPr>
            </w:r>
            <w:r w:rsidR="00C55F01">
              <w:rPr>
                <w:noProof/>
                <w:webHidden/>
              </w:rPr>
              <w:fldChar w:fldCharType="separate"/>
            </w:r>
            <w:r w:rsidR="00C55F01">
              <w:rPr>
                <w:noProof/>
                <w:webHidden/>
              </w:rPr>
              <w:t>8</w:t>
            </w:r>
            <w:r w:rsidR="00C55F01">
              <w:rPr>
                <w:noProof/>
                <w:webHidden/>
              </w:rPr>
              <w:fldChar w:fldCharType="end"/>
            </w:r>
          </w:hyperlink>
        </w:p>
        <w:p w14:paraId="737DD847" w14:textId="77777777" w:rsidR="00C55F01" w:rsidRDefault="00FB6DDA">
          <w:pPr>
            <w:pStyle w:val="TOC2"/>
            <w:tabs>
              <w:tab w:val="left" w:pos="581"/>
              <w:tab w:val="right" w:pos="9350"/>
            </w:tabs>
            <w:rPr>
              <w:rFonts w:eastAsiaTheme="minorEastAsia"/>
              <w:b w:val="0"/>
              <w:bCs w:val="0"/>
              <w:smallCaps w:val="0"/>
              <w:noProof/>
              <w:sz w:val="24"/>
              <w:szCs w:val="24"/>
            </w:rPr>
          </w:pPr>
          <w:hyperlink w:anchor="_Toc487153893" w:history="1">
            <w:r w:rsidR="00C55F01" w:rsidRPr="00A362BE">
              <w:rPr>
                <w:rStyle w:val="Hyperlink"/>
                <w:noProof/>
              </w:rPr>
              <w:t>4.3.</w:t>
            </w:r>
            <w:r w:rsidR="00C55F01">
              <w:rPr>
                <w:rFonts w:eastAsiaTheme="minorEastAsia"/>
                <w:b w:val="0"/>
                <w:bCs w:val="0"/>
                <w:smallCaps w:val="0"/>
                <w:noProof/>
                <w:sz w:val="24"/>
                <w:szCs w:val="24"/>
              </w:rPr>
              <w:tab/>
            </w:r>
            <w:r w:rsidR="00C55F01" w:rsidRPr="00A362BE">
              <w:rPr>
                <w:rStyle w:val="Hyperlink"/>
                <w:noProof/>
              </w:rPr>
              <w:t>Venue Support</w:t>
            </w:r>
            <w:r w:rsidR="00C55F01">
              <w:rPr>
                <w:noProof/>
                <w:webHidden/>
              </w:rPr>
              <w:tab/>
            </w:r>
            <w:r w:rsidR="00C55F01">
              <w:rPr>
                <w:noProof/>
                <w:webHidden/>
              </w:rPr>
              <w:fldChar w:fldCharType="begin"/>
            </w:r>
            <w:r w:rsidR="00C55F01">
              <w:rPr>
                <w:noProof/>
                <w:webHidden/>
              </w:rPr>
              <w:instrText xml:space="preserve"> PAGEREF _Toc487153893 \h </w:instrText>
            </w:r>
            <w:r w:rsidR="00C55F01">
              <w:rPr>
                <w:noProof/>
                <w:webHidden/>
              </w:rPr>
            </w:r>
            <w:r w:rsidR="00C55F01">
              <w:rPr>
                <w:noProof/>
                <w:webHidden/>
              </w:rPr>
              <w:fldChar w:fldCharType="separate"/>
            </w:r>
            <w:r w:rsidR="00C55F01">
              <w:rPr>
                <w:noProof/>
                <w:webHidden/>
              </w:rPr>
              <w:t>8</w:t>
            </w:r>
            <w:r w:rsidR="00C55F01">
              <w:rPr>
                <w:noProof/>
                <w:webHidden/>
              </w:rPr>
              <w:fldChar w:fldCharType="end"/>
            </w:r>
          </w:hyperlink>
        </w:p>
        <w:p w14:paraId="3DDF0DE9" w14:textId="77777777" w:rsidR="00C55F01" w:rsidRDefault="00FB6DDA">
          <w:pPr>
            <w:pStyle w:val="TOC2"/>
            <w:tabs>
              <w:tab w:val="left" w:pos="581"/>
              <w:tab w:val="right" w:pos="9350"/>
            </w:tabs>
            <w:rPr>
              <w:rFonts w:eastAsiaTheme="minorEastAsia"/>
              <w:b w:val="0"/>
              <w:bCs w:val="0"/>
              <w:smallCaps w:val="0"/>
              <w:noProof/>
              <w:sz w:val="24"/>
              <w:szCs w:val="24"/>
            </w:rPr>
          </w:pPr>
          <w:hyperlink w:anchor="_Toc487153894" w:history="1">
            <w:r w:rsidR="00C55F01" w:rsidRPr="00A362BE">
              <w:rPr>
                <w:rStyle w:val="Hyperlink"/>
                <w:noProof/>
              </w:rPr>
              <w:t>4.4.</w:t>
            </w:r>
            <w:r w:rsidR="00C55F01">
              <w:rPr>
                <w:rFonts w:eastAsiaTheme="minorEastAsia"/>
                <w:b w:val="0"/>
                <w:bCs w:val="0"/>
                <w:smallCaps w:val="0"/>
                <w:noProof/>
                <w:sz w:val="24"/>
                <w:szCs w:val="24"/>
              </w:rPr>
              <w:tab/>
            </w:r>
            <w:r w:rsidR="00C55F01" w:rsidRPr="00A362BE">
              <w:rPr>
                <w:rStyle w:val="Hyperlink"/>
                <w:noProof/>
              </w:rPr>
              <w:t>Communications</w:t>
            </w:r>
            <w:r w:rsidR="00C55F01">
              <w:rPr>
                <w:noProof/>
                <w:webHidden/>
              </w:rPr>
              <w:tab/>
            </w:r>
            <w:r w:rsidR="00C55F01">
              <w:rPr>
                <w:noProof/>
                <w:webHidden/>
              </w:rPr>
              <w:fldChar w:fldCharType="begin"/>
            </w:r>
            <w:r w:rsidR="00C55F01">
              <w:rPr>
                <w:noProof/>
                <w:webHidden/>
              </w:rPr>
              <w:instrText xml:space="preserve"> PAGEREF _Toc487153894 \h </w:instrText>
            </w:r>
            <w:r w:rsidR="00C55F01">
              <w:rPr>
                <w:noProof/>
                <w:webHidden/>
              </w:rPr>
            </w:r>
            <w:r w:rsidR="00C55F01">
              <w:rPr>
                <w:noProof/>
                <w:webHidden/>
              </w:rPr>
              <w:fldChar w:fldCharType="separate"/>
            </w:r>
            <w:r w:rsidR="00C55F01">
              <w:rPr>
                <w:noProof/>
                <w:webHidden/>
              </w:rPr>
              <w:t>8</w:t>
            </w:r>
            <w:r w:rsidR="00C55F01">
              <w:rPr>
                <w:noProof/>
                <w:webHidden/>
              </w:rPr>
              <w:fldChar w:fldCharType="end"/>
            </w:r>
          </w:hyperlink>
        </w:p>
        <w:p w14:paraId="31256FB3" w14:textId="77777777" w:rsidR="00C55F01" w:rsidRDefault="00FB6DDA">
          <w:pPr>
            <w:pStyle w:val="TOC1"/>
            <w:tabs>
              <w:tab w:val="right" w:pos="9350"/>
            </w:tabs>
            <w:rPr>
              <w:rFonts w:eastAsiaTheme="minorEastAsia"/>
              <w:b w:val="0"/>
              <w:bCs w:val="0"/>
              <w:caps w:val="0"/>
              <w:noProof/>
              <w:sz w:val="24"/>
              <w:szCs w:val="24"/>
              <w:u w:val="none"/>
            </w:rPr>
          </w:pPr>
          <w:hyperlink w:anchor="_Toc487153895" w:history="1">
            <w:r w:rsidR="00C55F01" w:rsidRPr="00A362BE">
              <w:rPr>
                <w:rStyle w:val="Hyperlink"/>
                <w:noProof/>
              </w:rPr>
              <w:t>Appendix A: Audience Pitch</w:t>
            </w:r>
            <w:r w:rsidR="00C55F01">
              <w:rPr>
                <w:noProof/>
                <w:webHidden/>
              </w:rPr>
              <w:tab/>
            </w:r>
            <w:r w:rsidR="00C55F01">
              <w:rPr>
                <w:noProof/>
                <w:webHidden/>
              </w:rPr>
              <w:fldChar w:fldCharType="begin"/>
            </w:r>
            <w:r w:rsidR="00C55F01">
              <w:rPr>
                <w:noProof/>
                <w:webHidden/>
              </w:rPr>
              <w:instrText xml:space="preserve"> PAGEREF _Toc487153895 \h </w:instrText>
            </w:r>
            <w:r w:rsidR="00C55F01">
              <w:rPr>
                <w:noProof/>
                <w:webHidden/>
              </w:rPr>
            </w:r>
            <w:r w:rsidR="00C55F01">
              <w:rPr>
                <w:noProof/>
                <w:webHidden/>
              </w:rPr>
              <w:fldChar w:fldCharType="separate"/>
            </w:r>
            <w:r w:rsidR="00C55F01">
              <w:rPr>
                <w:noProof/>
                <w:webHidden/>
              </w:rPr>
              <w:t>9</w:t>
            </w:r>
            <w:r w:rsidR="00C55F01">
              <w:rPr>
                <w:noProof/>
                <w:webHidden/>
              </w:rPr>
              <w:fldChar w:fldCharType="end"/>
            </w:r>
          </w:hyperlink>
        </w:p>
        <w:p w14:paraId="043AE785" w14:textId="77777777" w:rsidR="00C55F01" w:rsidRDefault="00FB6DDA">
          <w:pPr>
            <w:pStyle w:val="TOC1"/>
            <w:tabs>
              <w:tab w:val="right" w:pos="9350"/>
            </w:tabs>
            <w:rPr>
              <w:rFonts w:eastAsiaTheme="minorEastAsia"/>
              <w:b w:val="0"/>
              <w:bCs w:val="0"/>
              <w:caps w:val="0"/>
              <w:noProof/>
              <w:sz w:val="24"/>
              <w:szCs w:val="24"/>
              <w:u w:val="none"/>
            </w:rPr>
          </w:pPr>
          <w:hyperlink w:anchor="_Toc487153896" w:history="1">
            <w:r w:rsidR="00C55F01" w:rsidRPr="00A362BE">
              <w:rPr>
                <w:rStyle w:val="Hyperlink"/>
                <w:noProof/>
              </w:rPr>
              <w:t>Appendix B: Event Narrative</w:t>
            </w:r>
            <w:r w:rsidR="00C55F01">
              <w:rPr>
                <w:noProof/>
                <w:webHidden/>
              </w:rPr>
              <w:tab/>
            </w:r>
            <w:r w:rsidR="00C55F01">
              <w:rPr>
                <w:noProof/>
                <w:webHidden/>
              </w:rPr>
              <w:fldChar w:fldCharType="begin"/>
            </w:r>
            <w:r w:rsidR="00C55F01">
              <w:rPr>
                <w:noProof/>
                <w:webHidden/>
              </w:rPr>
              <w:instrText xml:space="preserve"> PAGEREF _Toc487153896 \h </w:instrText>
            </w:r>
            <w:r w:rsidR="00C55F01">
              <w:rPr>
                <w:noProof/>
                <w:webHidden/>
              </w:rPr>
            </w:r>
            <w:r w:rsidR="00C55F01">
              <w:rPr>
                <w:noProof/>
                <w:webHidden/>
              </w:rPr>
              <w:fldChar w:fldCharType="separate"/>
            </w:r>
            <w:r w:rsidR="00C55F01">
              <w:rPr>
                <w:noProof/>
                <w:webHidden/>
              </w:rPr>
              <w:t>10</w:t>
            </w:r>
            <w:r w:rsidR="00C55F01">
              <w:rPr>
                <w:noProof/>
                <w:webHidden/>
              </w:rPr>
              <w:fldChar w:fldCharType="end"/>
            </w:r>
          </w:hyperlink>
        </w:p>
        <w:p w14:paraId="6F9B245E" w14:textId="568D0546" w:rsidR="00C55F01" w:rsidRDefault="00C55F01" w:rsidP="00C55F01">
          <w:r>
            <w:rPr>
              <w:b/>
              <w:bCs/>
              <w:noProof/>
            </w:rPr>
            <w:fldChar w:fldCharType="end"/>
          </w:r>
        </w:p>
      </w:sdtContent>
    </w:sdt>
    <w:p w14:paraId="0A634845" w14:textId="77777777" w:rsidR="00C55F01" w:rsidRDefault="00C55F01">
      <w:pPr>
        <w:rPr>
          <w:rFonts w:asciiTheme="majorHAnsi" w:eastAsiaTheme="majorEastAsia" w:hAnsiTheme="majorHAnsi" w:cstheme="majorBidi"/>
          <w:color w:val="2F5496" w:themeColor="accent1" w:themeShade="BF"/>
          <w:sz w:val="32"/>
          <w:szCs w:val="32"/>
        </w:rPr>
      </w:pPr>
      <w:r>
        <w:br w:type="page"/>
      </w:r>
    </w:p>
    <w:p w14:paraId="4A46D01E" w14:textId="3B739A9E" w:rsidR="00AF230E" w:rsidRDefault="00BA0437" w:rsidP="00C55F01">
      <w:pPr>
        <w:pStyle w:val="Heading1"/>
        <w:numPr>
          <w:ilvl w:val="0"/>
          <w:numId w:val="22"/>
        </w:numPr>
      </w:pPr>
      <w:bookmarkStart w:id="0" w:name="_Toc487153875"/>
      <w:r>
        <w:lastRenderedPageBreak/>
        <w:t xml:space="preserve">Event </w:t>
      </w:r>
      <w:r w:rsidR="00656F96">
        <w:t>at</w:t>
      </w:r>
      <w:r w:rsidR="00AF230E">
        <w:t xml:space="preserve"> a Glance</w:t>
      </w:r>
      <w:bookmarkEnd w:id="0"/>
    </w:p>
    <w:p w14:paraId="69C0FB6B" w14:textId="19547513" w:rsidR="00034A16" w:rsidRPr="00D002F0" w:rsidRDefault="00AF230E" w:rsidP="00AF230E">
      <w:pPr>
        <w:pStyle w:val="Heading2"/>
        <w:numPr>
          <w:ilvl w:val="1"/>
          <w:numId w:val="22"/>
        </w:numPr>
      </w:pPr>
      <w:bookmarkStart w:id="1" w:name="_Toc487153876"/>
      <w:r>
        <w:t>Overview</w:t>
      </w:r>
      <w:bookmarkEnd w:id="1"/>
    </w:p>
    <w:p w14:paraId="6AF80C0E" w14:textId="595E6CA5" w:rsidR="00DE76E1" w:rsidRPr="00466ED8" w:rsidRDefault="00DE76E1" w:rsidP="00DE76E1">
      <w:pPr>
        <w:rPr>
          <w:sz w:val="22"/>
          <w:szCs w:val="22"/>
        </w:rPr>
      </w:pPr>
      <w:r w:rsidRPr="00466ED8">
        <w:rPr>
          <w:sz w:val="22"/>
          <w:szCs w:val="22"/>
        </w:rPr>
        <w:t xml:space="preserve">The Montgomery Area Chamber of Commerce </w:t>
      </w:r>
      <w:r>
        <w:rPr>
          <w:sz w:val="22"/>
          <w:szCs w:val="22"/>
        </w:rPr>
        <w:t>–</w:t>
      </w:r>
      <w:r w:rsidRPr="00466ED8">
        <w:rPr>
          <w:sz w:val="22"/>
          <w:szCs w:val="22"/>
        </w:rPr>
        <w:t xml:space="preserve"> TechMGM</w:t>
      </w:r>
      <w:r>
        <w:rPr>
          <w:sz w:val="22"/>
          <w:szCs w:val="22"/>
        </w:rPr>
        <w:t xml:space="preserve"> in partnership with the Montgomery Armed Forces Communications and Electronics Association (AFCEA) –Chapter Education Foundation (EdF) and the United States Air Force (USAF) </w:t>
      </w:r>
      <w:r w:rsidR="00CB1387">
        <w:rPr>
          <w:sz w:val="22"/>
          <w:szCs w:val="22"/>
        </w:rPr>
        <w:t>to bring this exciting event to our beautiful city</w:t>
      </w:r>
      <w:r w:rsidRPr="00466ED8">
        <w:rPr>
          <w:sz w:val="22"/>
          <w:szCs w:val="22"/>
        </w:rPr>
        <w:t xml:space="preserve">! </w:t>
      </w:r>
    </w:p>
    <w:p w14:paraId="48F3773C" w14:textId="77777777" w:rsidR="00DE76E1" w:rsidRPr="00466ED8" w:rsidRDefault="00DE76E1" w:rsidP="00DE76E1">
      <w:pPr>
        <w:rPr>
          <w:sz w:val="22"/>
          <w:szCs w:val="22"/>
        </w:rPr>
      </w:pPr>
    </w:p>
    <w:p w14:paraId="3499FB7A" w14:textId="40EF19D4" w:rsidR="00382B6D" w:rsidRDefault="00127A40" w:rsidP="00BA42FD">
      <w:pPr>
        <w:rPr>
          <w:sz w:val="22"/>
          <w:szCs w:val="22"/>
        </w:rPr>
      </w:pPr>
      <w:r w:rsidRPr="00127A40">
        <w:rPr>
          <w:sz w:val="22"/>
          <w:szCs w:val="22"/>
        </w:rPr>
        <w:t>Held in conjunction with AFITC, innovateAFITC is a hackathon where members of government, industry, Cyber</w:t>
      </w:r>
      <w:r>
        <w:rPr>
          <w:sz w:val="22"/>
          <w:szCs w:val="22"/>
        </w:rPr>
        <w:t xml:space="preserve"> </w:t>
      </w:r>
      <w:r w:rsidRPr="00127A40">
        <w:rPr>
          <w:sz w:val="22"/>
          <w:szCs w:val="22"/>
        </w:rPr>
        <w:t>Patriots and students collaborate and network together to discuss the national problems we face today. Diverse, multi-skilled teams will compete by presenting solutions to Air Force and local government, senior</w:t>
      </w:r>
      <w:r>
        <w:rPr>
          <w:sz w:val="22"/>
          <w:szCs w:val="22"/>
        </w:rPr>
        <w:t xml:space="preserve"> </w:t>
      </w:r>
      <w:r w:rsidRPr="00127A40">
        <w:rPr>
          <w:sz w:val="22"/>
          <w:szCs w:val="22"/>
        </w:rPr>
        <w:t>leadership and key stakeholders. This competition will enable IT professionals from all IT backgrounds</w:t>
      </w:r>
      <w:r>
        <w:rPr>
          <w:sz w:val="22"/>
          <w:szCs w:val="22"/>
        </w:rPr>
        <w:t xml:space="preserve"> </w:t>
      </w:r>
      <w:r w:rsidRPr="00127A40">
        <w:rPr>
          <w:sz w:val="22"/>
          <w:szCs w:val="22"/>
        </w:rPr>
        <w:t>such as network communications, cyber security, software development, design, and STEM to quickly</w:t>
      </w:r>
      <w:r>
        <w:rPr>
          <w:sz w:val="22"/>
          <w:szCs w:val="22"/>
        </w:rPr>
        <w:t xml:space="preserve"> </w:t>
      </w:r>
      <w:r w:rsidRPr="00127A40">
        <w:rPr>
          <w:sz w:val="22"/>
          <w:szCs w:val="22"/>
        </w:rPr>
        <w:t>collaborate, form bonds of Wingmanship, and share skills and experience. By tapping into the expertise</w:t>
      </w:r>
      <w:r>
        <w:rPr>
          <w:sz w:val="22"/>
          <w:szCs w:val="22"/>
        </w:rPr>
        <w:t xml:space="preserve"> </w:t>
      </w:r>
      <w:r w:rsidRPr="00127A40">
        <w:rPr>
          <w:sz w:val="22"/>
          <w:szCs w:val="22"/>
        </w:rPr>
        <w:t>across functional and organizational lines, residents of the community and the Air Force can leverage</w:t>
      </w:r>
      <w:r>
        <w:rPr>
          <w:sz w:val="22"/>
          <w:szCs w:val="22"/>
        </w:rPr>
        <w:t xml:space="preserve"> </w:t>
      </w:r>
      <w:r w:rsidRPr="00127A40">
        <w:rPr>
          <w:sz w:val="22"/>
          <w:szCs w:val="22"/>
        </w:rPr>
        <w:t>talent right in their backyard, bringing the nation’s cyberpower capabilities to new heights through</w:t>
      </w:r>
      <w:r w:rsidR="00BA42FD">
        <w:rPr>
          <w:sz w:val="22"/>
          <w:szCs w:val="22"/>
        </w:rPr>
        <w:t xml:space="preserve"> </w:t>
      </w:r>
      <w:r w:rsidRPr="00127A40">
        <w:rPr>
          <w:sz w:val="22"/>
          <w:szCs w:val="22"/>
        </w:rPr>
        <w:t>collaborative innovation!</w:t>
      </w:r>
    </w:p>
    <w:p w14:paraId="3667D87B" w14:textId="29607C43" w:rsidR="00BA0437" w:rsidRPr="00BA0437" w:rsidRDefault="00AF230E" w:rsidP="00AF230E">
      <w:pPr>
        <w:pStyle w:val="Heading2"/>
        <w:numPr>
          <w:ilvl w:val="1"/>
          <w:numId w:val="22"/>
        </w:numPr>
        <w:rPr>
          <w:sz w:val="32"/>
          <w:szCs w:val="32"/>
        </w:rPr>
      </w:pPr>
      <w:bookmarkStart w:id="2" w:name="_Toc487153877"/>
      <w:r>
        <w:t>P</w:t>
      </w:r>
      <w:r w:rsidR="00BA0437">
        <w:t>lanning committee</w:t>
      </w:r>
      <w:bookmarkEnd w:id="2"/>
    </w:p>
    <w:p w14:paraId="449FC6F8" w14:textId="6481BCE2" w:rsidR="00356E83" w:rsidRPr="00356E83" w:rsidRDefault="00356E83" w:rsidP="00356E83">
      <w:pPr>
        <w:rPr>
          <w:b/>
          <w:sz w:val="22"/>
          <w:szCs w:val="22"/>
        </w:rPr>
      </w:pPr>
      <w:r w:rsidRPr="00356E83">
        <w:rPr>
          <w:b/>
          <w:sz w:val="22"/>
          <w:szCs w:val="22"/>
        </w:rPr>
        <w:t xml:space="preserve">Event </w:t>
      </w:r>
      <w:r w:rsidR="00644D8E">
        <w:rPr>
          <w:b/>
          <w:sz w:val="22"/>
          <w:szCs w:val="22"/>
        </w:rPr>
        <w:t>Coordinators</w:t>
      </w:r>
    </w:p>
    <w:p w14:paraId="40A0DFE0" w14:textId="77777777" w:rsidR="00356E83" w:rsidRDefault="00356E83" w:rsidP="00356E83">
      <w:pPr>
        <w:rPr>
          <w:sz w:val="22"/>
          <w:szCs w:val="22"/>
        </w:rPr>
      </w:pPr>
    </w:p>
    <w:tbl>
      <w:tblPr>
        <w:tblStyle w:val="GridTable4-Accent3"/>
        <w:tblW w:w="0" w:type="auto"/>
        <w:tblLook w:val="04A0" w:firstRow="1" w:lastRow="0" w:firstColumn="1" w:lastColumn="0" w:noHBand="0" w:noVBand="1"/>
      </w:tblPr>
      <w:tblGrid>
        <w:gridCol w:w="3116"/>
        <w:gridCol w:w="3117"/>
        <w:gridCol w:w="3117"/>
      </w:tblGrid>
      <w:tr w:rsidR="00356E83" w14:paraId="05063BE5" w14:textId="77777777" w:rsidTr="00CA2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B96EA9" w14:textId="77777777" w:rsidR="00356E83" w:rsidRDefault="00356E83" w:rsidP="00CA244C">
            <w:pPr>
              <w:jc w:val="center"/>
              <w:rPr>
                <w:sz w:val="22"/>
                <w:szCs w:val="22"/>
              </w:rPr>
            </w:pPr>
            <w:r>
              <w:rPr>
                <w:sz w:val="22"/>
                <w:szCs w:val="22"/>
              </w:rPr>
              <w:t>Name</w:t>
            </w:r>
          </w:p>
        </w:tc>
        <w:tc>
          <w:tcPr>
            <w:tcW w:w="3117" w:type="dxa"/>
          </w:tcPr>
          <w:p w14:paraId="42D744E0" w14:textId="77777777" w:rsidR="00356E83" w:rsidRDefault="00356E83" w:rsidP="00CA244C">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Email</w:t>
            </w:r>
          </w:p>
        </w:tc>
        <w:tc>
          <w:tcPr>
            <w:tcW w:w="3117" w:type="dxa"/>
          </w:tcPr>
          <w:p w14:paraId="577A2C66" w14:textId="77777777" w:rsidR="00356E83" w:rsidRDefault="00356E83" w:rsidP="00CA244C">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Phone</w:t>
            </w:r>
          </w:p>
        </w:tc>
      </w:tr>
      <w:tr w:rsidR="00356E83" w14:paraId="7D073E74"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3476D0" w14:textId="77777777" w:rsidR="00356E83" w:rsidRDefault="00356E83" w:rsidP="00CA244C">
            <w:pPr>
              <w:jc w:val="center"/>
              <w:rPr>
                <w:sz w:val="22"/>
                <w:szCs w:val="22"/>
              </w:rPr>
            </w:pPr>
            <w:r w:rsidRPr="00356E83">
              <w:rPr>
                <w:sz w:val="22"/>
                <w:szCs w:val="22"/>
              </w:rPr>
              <w:t>Charisse Stokes</w:t>
            </w:r>
          </w:p>
        </w:tc>
        <w:tc>
          <w:tcPr>
            <w:tcW w:w="3117" w:type="dxa"/>
          </w:tcPr>
          <w:p w14:paraId="06BEF35D" w14:textId="77777777" w:rsidR="00356E83" w:rsidRDefault="00FB6DDA"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8" w:history="1">
              <w:r w:rsidR="00356E83" w:rsidRPr="007E589E">
                <w:rPr>
                  <w:rStyle w:val="Hyperlink"/>
                  <w:sz w:val="22"/>
                  <w:szCs w:val="22"/>
                </w:rPr>
                <w:t>cstokes@tidalits.com</w:t>
              </w:r>
            </w:hyperlink>
          </w:p>
        </w:tc>
        <w:tc>
          <w:tcPr>
            <w:tcW w:w="3117" w:type="dxa"/>
          </w:tcPr>
          <w:p w14:paraId="668AFC8B" w14:textId="4E54D7FF" w:rsidR="00356E83" w:rsidRDefault="00644D8E"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334-657-1883</w:t>
            </w:r>
          </w:p>
        </w:tc>
      </w:tr>
      <w:tr w:rsidR="00356E83" w14:paraId="7C483817" w14:textId="77777777" w:rsidTr="00CA244C">
        <w:tc>
          <w:tcPr>
            <w:cnfStyle w:val="001000000000" w:firstRow="0" w:lastRow="0" w:firstColumn="1" w:lastColumn="0" w:oddVBand="0" w:evenVBand="0" w:oddHBand="0" w:evenHBand="0" w:firstRowFirstColumn="0" w:firstRowLastColumn="0" w:lastRowFirstColumn="0" w:lastRowLastColumn="0"/>
            <w:tcW w:w="3116" w:type="dxa"/>
          </w:tcPr>
          <w:p w14:paraId="19F3DFCE" w14:textId="77777777" w:rsidR="00356E83" w:rsidRDefault="00356E83" w:rsidP="00CA244C">
            <w:pPr>
              <w:jc w:val="center"/>
              <w:rPr>
                <w:sz w:val="22"/>
                <w:szCs w:val="22"/>
              </w:rPr>
            </w:pPr>
            <w:r w:rsidRPr="00356E83">
              <w:rPr>
                <w:sz w:val="22"/>
                <w:szCs w:val="22"/>
              </w:rPr>
              <w:t>Boyd Stephens</w:t>
            </w:r>
          </w:p>
        </w:tc>
        <w:tc>
          <w:tcPr>
            <w:tcW w:w="3117" w:type="dxa"/>
          </w:tcPr>
          <w:p w14:paraId="3BDD9876" w14:textId="77777777" w:rsidR="00356E83" w:rsidRDefault="00FB6DDA" w:rsidP="00CA244C">
            <w:pPr>
              <w:jc w:val="center"/>
              <w:cnfStyle w:val="000000000000" w:firstRow="0" w:lastRow="0" w:firstColumn="0" w:lastColumn="0" w:oddVBand="0" w:evenVBand="0" w:oddHBand="0" w:evenHBand="0" w:firstRowFirstColumn="0" w:firstRowLastColumn="0" w:lastRowFirstColumn="0" w:lastRowLastColumn="0"/>
              <w:rPr>
                <w:sz w:val="22"/>
                <w:szCs w:val="22"/>
              </w:rPr>
            </w:pPr>
            <w:hyperlink r:id="rId9" w:history="1">
              <w:r w:rsidR="00356E83" w:rsidRPr="007E589E">
                <w:rPr>
                  <w:rStyle w:val="Hyperlink"/>
                  <w:sz w:val="22"/>
                  <w:szCs w:val="22"/>
                </w:rPr>
                <w:t>bstephens@netelysis.com</w:t>
              </w:r>
            </w:hyperlink>
          </w:p>
        </w:tc>
        <w:tc>
          <w:tcPr>
            <w:tcW w:w="3117" w:type="dxa"/>
          </w:tcPr>
          <w:p w14:paraId="3F2EAA4E" w14:textId="66F5C541" w:rsidR="00356E83" w:rsidRDefault="00644D8E" w:rsidP="00CA244C">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334-657-</w:t>
            </w:r>
            <w:r w:rsidR="004C1371">
              <w:rPr>
                <w:sz w:val="22"/>
                <w:szCs w:val="22"/>
              </w:rPr>
              <w:t>7364</w:t>
            </w:r>
          </w:p>
        </w:tc>
      </w:tr>
      <w:tr w:rsidR="00356E83" w14:paraId="6E4ED732"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9CCEAD" w14:textId="77777777" w:rsidR="00356E83" w:rsidRDefault="00356E83" w:rsidP="00CA244C">
            <w:pPr>
              <w:jc w:val="center"/>
              <w:rPr>
                <w:sz w:val="22"/>
                <w:szCs w:val="22"/>
              </w:rPr>
            </w:pPr>
            <w:r w:rsidRPr="00356E83">
              <w:rPr>
                <w:sz w:val="22"/>
                <w:szCs w:val="22"/>
              </w:rPr>
              <w:t>Josh Hinshaw</w:t>
            </w:r>
          </w:p>
        </w:tc>
        <w:tc>
          <w:tcPr>
            <w:tcW w:w="3117" w:type="dxa"/>
          </w:tcPr>
          <w:p w14:paraId="0FB1BAA9" w14:textId="523B16B6" w:rsidR="00356E83" w:rsidRDefault="00FB6DDA"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10" w:history="1">
              <w:r w:rsidR="00356E83" w:rsidRPr="007E589E">
                <w:rPr>
                  <w:rStyle w:val="Hyperlink"/>
                  <w:sz w:val="22"/>
                  <w:szCs w:val="22"/>
                </w:rPr>
                <w:t>joshua.hinshaw@us.af.mil</w:t>
              </w:r>
            </w:hyperlink>
            <w:r w:rsidR="00356E83">
              <w:rPr>
                <w:sz w:val="22"/>
                <w:szCs w:val="22"/>
              </w:rPr>
              <w:br/>
            </w:r>
            <w:hyperlink r:id="rId11" w:history="1">
              <w:r w:rsidR="00356E83" w:rsidRPr="007E589E">
                <w:rPr>
                  <w:rStyle w:val="Hyperlink"/>
                  <w:sz w:val="22"/>
                  <w:szCs w:val="22"/>
                </w:rPr>
                <w:t>ichiban.joto@gmail.com</w:t>
              </w:r>
            </w:hyperlink>
          </w:p>
        </w:tc>
        <w:tc>
          <w:tcPr>
            <w:tcW w:w="3117" w:type="dxa"/>
          </w:tcPr>
          <w:p w14:paraId="3052A9F5" w14:textId="77777777" w:rsidR="00356E83" w:rsidRDefault="00356E83"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(334) 546 – 1278</w:t>
            </w:r>
            <w:r>
              <w:rPr>
                <w:sz w:val="22"/>
                <w:szCs w:val="22"/>
              </w:rPr>
              <w:br/>
              <w:t>(334) 416 – 5153</w:t>
            </w:r>
          </w:p>
        </w:tc>
      </w:tr>
      <w:tr w:rsidR="004C1371" w14:paraId="6EB4D8EB" w14:textId="77777777" w:rsidTr="00CA244C">
        <w:tc>
          <w:tcPr>
            <w:cnfStyle w:val="001000000000" w:firstRow="0" w:lastRow="0" w:firstColumn="1" w:lastColumn="0" w:oddVBand="0" w:evenVBand="0" w:oddHBand="0" w:evenHBand="0" w:firstRowFirstColumn="0" w:firstRowLastColumn="0" w:lastRowFirstColumn="0" w:lastRowLastColumn="0"/>
            <w:tcW w:w="3116" w:type="dxa"/>
          </w:tcPr>
          <w:p w14:paraId="4C192C64" w14:textId="44A4147A" w:rsidR="004C1371" w:rsidRPr="00356E83" w:rsidRDefault="004C1371" w:rsidP="00CA244C">
            <w:pPr>
              <w:jc w:val="center"/>
              <w:rPr>
                <w:sz w:val="22"/>
                <w:szCs w:val="22"/>
              </w:rPr>
            </w:pPr>
            <w:r>
              <w:rPr>
                <w:sz w:val="22"/>
                <w:szCs w:val="22"/>
              </w:rPr>
              <w:t>Ken Heitkamp</w:t>
            </w:r>
          </w:p>
        </w:tc>
        <w:tc>
          <w:tcPr>
            <w:tcW w:w="3117" w:type="dxa"/>
          </w:tcPr>
          <w:p w14:paraId="7CC8D982" w14:textId="1787C8B2" w:rsidR="004C1371" w:rsidRDefault="00FB6DDA" w:rsidP="00CA244C">
            <w:pPr>
              <w:jc w:val="center"/>
              <w:cnfStyle w:val="000000000000" w:firstRow="0" w:lastRow="0" w:firstColumn="0" w:lastColumn="0" w:oddVBand="0" w:evenVBand="0" w:oddHBand="0" w:evenHBand="0" w:firstRowFirstColumn="0" w:firstRowLastColumn="0" w:lastRowFirstColumn="0" w:lastRowLastColumn="0"/>
            </w:pPr>
            <w:hyperlink r:id="rId12" w:history="1">
              <w:r w:rsidR="004C1371" w:rsidRPr="008B6C91">
                <w:rPr>
                  <w:rStyle w:val="Hyperlink"/>
                </w:rPr>
                <w:t>Ken.heitkamp@charter.net</w:t>
              </w:r>
            </w:hyperlink>
          </w:p>
        </w:tc>
        <w:tc>
          <w:tcPr>
            <w:tcW w:w="3117" w:type="dxa"/>
          </w:tcPr>
          <w:p w14:paraId="404D409F" w14:textId="31AD4BEC" w:rsidR="004C1371" w:rsidRDefault="004C1371" w:rsidP="00CA244C">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(334)-224-6425</w:t>
            </w:r>
          </w:p>
        </w:tc>
      </w:tr>
      <w:tr w:rsidR="004C1371" w14:paraId="72B8E15A"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E1ABB2" w14:textId="26E91A9D" w:rsidR="004C1371" w:rsidRDefault="004C1371" w:rsidP="00CA244C">
            <w:pPr>
              <w:jc w:val="center"/>
              <w:rPr>
                <w:sz w:val="22"/>
                <w:szCs w:val="22"/>
              </w:rPr>
            </w:pPr>
            <w:r>
              <w:rPr>
                <w:sz w:val="22"/>
                <w:szCs w:val="22"/>
              </w:rPr>
              <w:t>Joe Besselman</w:t>
            </w:r>
          </w:p>
        </w:tc>
        <w:tc>
          <w:tcPr>
            <w:tcW w:w="3117" w:type="dxa"/>
          </w:tcPr>
          <w:p w14:paraId="3784B264" w14:textId="74E7BD64" w:rsidR="004C1371" w:rsidRDefault="00FB6DDA" w:rsidP="00CA244C">
            <w:pPr>
              <w:jc w:val="center"/>
              <w:cnfStyle w:val="000000100000" w:firstRow="0" w:lastRow="0" w:firstColumn="0" w:lastColumn="0" w:oddVBand="0" w:evenVBand="0" w:oddHBand="1" w:evenHBand="0" w:firstRowFirstColumn="0" w:firstRowLastColumn="0" w:lastRowFirstColumn="0" w:lastRowLastColumn="0"/>
            </w:pPr>
            <w:hyperlink r:id="rId13" w:history="1">
              <w:r w:rsidR="004C1371" w:rsidRPr="008B6C91">
                <w:rPr>
                  <w:rStyle w:val="Hyperlink"/>
                </w:rPr>
                <w:t>Joe.besselman@yahoo.com</w:t>
              </w:r>
            </w:hyperlink>
          </w:p>
        </w:tc>
        <w:tc>
          <w:tcPr>
            <w:tcW w:w="3117" w:type="dxa"/>
          </w:tcPr>
          <w:p w14:paraId="78BC814A" w14:textId="21836E9A" w:rsidR="004C1371" w:rsidRDefault="008D0CA2"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(781) </w:t>
            </w:r>
            <w:r w:rsidR="004C1371">
              <w:rPr>
                <w:sz w:val="22"/>
                <w:szCs w:val="22"/>
              </w:rPr>
              <w:t>879-9216</w:t>
            </w:r>
          </w:p>
        </w:tc>
      </w:tr>
    </w:tbl>
    <w:p w14:paraId="61A28608" w14:textId="77777777" w:rsidR="00356E83" w:rsidRDefault="00356E83" w:rsidP="00356E83">
      <w:pPr>
        <w:rPr>
          <w:sz w:val="22"/>
          <w:szCs w:val="22"/>
        </w:rPr>
      </w:pPr>
    </w:p>
    <w:p w14:paraId="1BB3325C" w14:textId="77777777" w:rsidR="00356E83" w:rsidRDefault="00356E83">
      <w:pPr>
        <w:rPr>
          <w:sz w:val="22"/>
          <w:szCs w:val="22"/>
        </w:rPr>
      </w:pPr>
    </w:p>
    <w:p w14:paraId="0DE3250A" w14:textId="6AB2D14B" w:rsidR="00C4524A" w:rsidRPr="00D23994" w:rsidRDefault="00C4524A">
      <w:pPr>
        <w:rPr>
          <w:b/>
          <w:sz w:val="22"/>
          <w:szCs w:val="22"/>
        </w:rPr>
      </w:pPr>
      <w:r w:rsidRPr="00D23994">
        <w:rPr>
          <w:b/>
          <w:sz w:val="22"/>
          <w:szCs w:val="22"/>
        </w:rPr>
        <w:t>Volunteers</w:t>
      </w:r>
    </w:p>
    <w:tbl>
      <w:tblPr>
        <w:tblStyle w:val="GridTable4-Accent3"/>
        <w:tblW w:w="0" w:type="auto"/>
        <w:tblLook w:val="04A0" w:firstRow="1" w:lastRow="0" w:firstColumn="1" w:lastColumn="0" w:noHBand="0" w:noVBand="1"/>
      </w:tblPr>
      <w:tblGrid>
        <w:gridCol w:w="3116"/>
        <w:gridCol w:w="3117"/>
        <w:gridCol w:w="3117"/>
      </w:tblGrid>
      <w:tr w:rsidR="00D23994" w14:paraId="31A7281A" w14:textId="77777777" w:rsidTr="00CA2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2DA22D" w14:textId="77777777" w:rsidR="00D23994" w:rsidRDefault="00D23994" w:rsidP="00CA244C">
            <w:pPr>
              <w:jc w:val="center"/>
              <w:rPr>
                <w:sz w:val="22"/>
                <w:szCs w:val="22"/>
              </w:rPr>
            </w:pPr>
            <w:r>
              <w:rPr>
                <w:sz w:val="22"/>
                <w:szCs w:val="22"/>
              </w:rPr>
              <w:t>Name</w:t>
            </w:r>
          </w:p>
        </w:tc>
        <w:tc>
          <w:tcPr>
            <w:tcW w:w="3117" w:type="dxa"/>
          </w:tcPr>
          <w:p w14:paraId="1EB3636E" w14:textId="77777777" w:rsidR="00D23994" w:rsidRDefault="00D23994" w:rsidP="00CA244C">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Email</w:t>
            </w:r>
          </w:p>
        </w:tc>
        <w:tc>
          <w:tcPr>
            <w:tcW w:w="3117" w:type="dxa"/>
          </w:tcPr>
          <w:p w14:paraId="62FA2696" w14:textId="77777777" w:rsidR="00D23994" w:rsidRDefault="00D23994" w:rsidP="00CA244C">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Phone</w:t>
            </w:r>
          </w:p>
        </w:tc>
      </w:tr>
      <w:tr w:rsidR="00D23994" w14:paraId="541E103F"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BA3E97" w14:textId="12105514" w:rsidR="00D23994" w:rsidRDefault="0044414B" w:rsidP="00CA244C">
            <w:pPr>
              <w:jc w:val="center"/>
              <w:rPr>
                <w:sz w:val="22"/>
                <w:szCs w:val="22"/>
              </w:rPr>
            </w:pPr>
            <w:r>
              <w:rPr>
                <w:sz w:val="22"/>
                <w:szCs w:val="22"/>
              </w:rPr>
              <w:t>Angela Amadore</w:t>
            </w:r>
          </w:p>
        </w:tc>
        <w:tc>
          <w:tcPr>
            <w:tcW w:w="3117" w:type="dxa"/>
          </w:tcPr>
          <w:p w14:paraId="28001C32" w14:textId="14F18F3A" w:rsidR="00D23994" w:rsidRDefault="00FB6DDA"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14" w:history="1">
              <w:r w:rsidR="0044414B" w:rsidRPr="009B18B3">
                <w:rPr>
                  <w:rStyle w:val="Hyperlink"/>
                  <w:sz w:val="22"/>
                  <w:szCs w:val="22"/>
                </w:rPr>
                <w:t>angela.amadore@gmail.com</w:t>
              </w:r>
            </w:hyperlink>
            <w:r w:rsidR="0044414B">
              <w:rPr>
                <w:sz w:val="22"/>
                <w:szCs w:val="22"/>
              </w:rPr>
              <w:t xml:space="preserve"> </w:t>
            </w:r>
          </w:p>
        </w:tc>
        <w:tc>
          <w:tcPr>
            <w:tcW w:w="3117" w:type="dxa"/>
          </w:tcPr>
          <w:p w14:paraId="27466F06" w14:textId="1847F612" w:rsidR="00D23994" w:rsidRDefault="00D23994"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D23994" w14:paraId="4C69B834" w14:textId="77777777" w:rsidTr="00CA244C">
        <w:tc>
          <w:tcPr>
            <w:cnfStyle w:val="001000000000" w:firstRow="0" w:lastRow="0" w:firstColumn="1" w:lastColumn="0" w:oddVBand="0" w:evenVBand="0" w:oddHBand="0" w:evenHBand="0" w:firstRowFirstColumn="0" w:firstRowLastColumn="0" w:lastRowFirstColumn="0" w:lastRowLastColumn="0"/>
            <w:tcW w:w="3116" w:type="dxa"/>
          </w:tcPr>
          <w:p w14:paraId="20621D47" w14:textId="4E2423E7" w:rsidR="00D23994" w:rsidRDefault="00B14AF0" w:rsidP="00CA244C">
            <w:pPr>
              <w:jc w:val="center"/>
              <w:rPr>
                <w:sz w:val="22"/>
                <w:szCs w:val="22"/>
              </w:rPr>
            </w:pPr>
            <w:r>
              <w:rPr>
                <w:sz w:val="22"/>
                <w:szCs w:val="22"/>
              </w:rPr>
              <w:t>Patrick Hart</w:t>
            </w:r>
          </w:p>
        </w:tc>
        <w:tc>
          <w:tcPr>
            <w:tcW w:w="3117" w:type="dxa"/>
          </w:tcPr>
          <w:p w14:paraId="6F09DED8" w14:textId="4C435517" w:rsidR="00D23994" w:rsidRDefault="00FB6DDA" w:rsidP="00CA244C">
            <w:pPr>
              <w:jc w:val="center"/>
              <w:cnfStyle w:val="000000000000" w:firstRow="0" w:lastRow="0" w:firstColumn="0" w:lastColumn="0" w:oddVBand="0" w:evenVBand="0" w:oddHBand="0" w:evenHBand="0" w:firstRowFirstColumn="0" w:firstRowLastColumn="0" w:lastRowFirstColumn="0" w:lastRowLastColumn="0"/>
              <w:rPr>
                <w:sz w:val="22"/>
                <w:szCs w:val="22"/>
              </w:rPr>
            </w:pPr>
            <w:hyperlink r:id="rId15" w:history="1">
              <w:r w:rsidR="00B14AF0" w:rsidRPr="009B18B3">
                <w:rPr>
                  <w:rStyle w:val="Hyperlink"/>
                  <w:sz w:val="22"/>
                  <w:szCs w:val="22"/>
                </w:rPr>
                <w:t>patrickhart@spherion.com</w:t>
              </w:r>
            </w:hyperlink>
            <w:r w:rsidR="00B14AF0">
              <w:rPr>
                <w:sz w:val="22"/>
                <w:szCs w:val="22"/>
              </w:rPr>
              <w:t xml:space="preserve"> </w:t>
            </w:r>
          </w:p>
        </w:tc>
        <w:tc>
          <w:tcPr>
            <w:tcW w:w="3117" w:type="dxa"/>
          </w:tcPr>
          <w:p w14:paraId="68B6EB31" w14:textId="52295FAB" w:rsidR="00D23994" w:rsidRDefault="00D23994" w:rsidP="00CA244C">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991206" w14:paraId="6DF1936A"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CC70F8" w14:textId="04297F82" w:rsidR="00991206" w:rsidRDefault="00991206" w:rsidP="00991206">
            <w:pPr>
              <w:jc w:val="center"/>
              <w:rPr>
                <w:sz w:val="22"/>
                <w:szCs w:val="22"/>
              </w:rPr>
            </w:pPr>
            <w:r w:rsidRPr="008D0CA2">
              <w:rPr>
                <w:sz w:val="22"/>
                <w:szCs w:val="22"/>
              </w:rPr>
              <w:t>Terry Duggan</w:t>
            </w:r>
          </w:p>
        </w:tc>
        <w:tc>
          <w:tcPr>
            <w:tcW w:w="3117" w:type="dxa"/>
          </w:tcPr>
          <w:p w14:paraId="541697E9" w14:textId="470D536D" w:rsidR="00991206" w:rsidRDefault="00FB6DDA" w:rsidP="00991206">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16" w:history="1">
              <w:r w:rsidR="00991206" w:rsidRPr="008D0CA2">
                <w:rPr>
                  <w:rStyle w:val="Hyperlink"/>
                  <w:sz w:val="22"/>
                  <w:szCs w:val="22"/>
                </w:rPr>
                <w:t>Kalabario@hotmail.com</w:t>
              </w:r>
            </w:hyperlink>
            <w:r w:rsidR="00991206" w:rsidRPr="008D0CA2">
              <w:rPr>
                <w:sz w:val="22"/>
                <w:szCs w:val="22"/>
              </w:rPr>
              <w:t xml:space="preserve"> </w:t>
            </w:r>
          </w:p>
        </w:tc>
        <w:tc>
          <w:tcPr>
            <w:tcW w:w="3117" w:type="dxa"/>
          </w:tcPr>
          <w:p w14:paraId="01CE99DE" w14:textId="65465516" w:rsidR="00991206" w:rsidRDefault="00991206" w:rsidP="00991206">
            <w:pPr>
              <w:jc w:val="center"/>
              <w:cnfStyle w:val="000000100000" w:firstRow="0" w:lastRow="0" w:firstColumn="0" w:lastColumn="0" w:oddVBand="0" w:evenVBand="0" w:oddHBand="1" w:evenHBand="0" w:firstRowFirstColumn="0" w:firstRowLastColumn="0" w:lastRowFirstColumn="0" w:lastRowLastColumn="0"/>
              <w:rPr>
                <w:sz w:val="22"/>
                <w:szCs w:val="22"/>
              </w:rPr>
            </w:pPr>
            <w:r w:rsidRPr="008D0CA2">
              <w:rPr>
                <w:sz w:val="22"/>
              </w:rPr>
              <w:t>(719) 243-3399</w:t>
            </w:r>
          </w:p>
        </w:tc>
      </w:tr>
      <w:tr w:rsidR="00991206" w14:paraId="1FCE7725" w14:textId="77777777" w:rsidTr="00CA244C">
        <w:tc>
          <w:tcPr>
            <w:cnfStyle w:val="001000000000" w:firstRow="0" w:lastRow="0" w:firstColumn="1" w:lastColumn="0" w:oddVBand="0" w:evenVBand="0" w:oddHBand="0" w:evenHBand="0" w:firstRowFirstColumn="0" w:firstRowLastColumn="0" w:lastRowFirstColumn="0" w:lastRowLastColumn="0"/>
            <w:tcW w:w="3116" w:type="dxa"/>
          </w:tcPr>
          <w:p w14:paraId="67B14B6F" w14:textId="2A38CB7F" w:rsidR="00991206" w:rsidRPr="00356E83" w:rsidRDefault="00991206" w:rsidP="00991206">
            <w:pPr>
              <w:jc w:val="center"/>
              <w:rPr>
                <w:sz w:val="22"/>
                <w:szCs w:val="22"/>
              </w:rPr>
            </w:pPr>
            <w:r>
              <w:rPr>
                <w:sz w:val="22"/>
                <w:szCs w:val="22"/>
              </w:rPr>
              <w:t>Bryant Noel</w:t>
            </w:r>
          </w:p>
        </w:tc>
        <w:tc>
          <w:tcPr>
            <w:tcW w:w="3117" w:type="dxa"/>
          </w:tcPr>
          <w:p w14:paraId="17A7D0E5" w14:textId="668CBC36" w:rsidR="00991206" w:rsidRDefault="00991206" w:rsidP="00991206">
            <w:pPr>
              <w:jc w:val="center"/>
              <w:cnfStyle w:val="000000000000" w:firstRow="0" w:lastRow="0" w:firstColumn="0" w:lastColumn="0" w:oddVBand="0" w:evenVBand="0" w:oddHBand="0" w:evenHBand="0" w:firstRowFirstColumn="0" w:firstRowLastColumn="0" w:lastRowFirstColumn="0" w:lastRowLastColumn="0"/>
            </w:pPr>
            <w:r w:rsidRPr="00991206">
              <w:rPr>
                <w:rStyle w:val="Hyperlink"/>
                <w:sz w:val="22"/>
                <w:szCs w:val="22"/>
              </w:rPr>
              <w:t>Bryant_Noel@outlook.com</w:t>
            </w:r>
          </w:p>
        </w:tc>
        <w:tc>
          <w:tcPr>
            <w:tcW w:w="3117" w:type="dxa"/>
          </w:tcPr>
          <w:p w14:paraId="1C05A66D" w14:textId="48D781DA" w:rsidR="00991206" w:rsidRDefault="00991206" w:rsidP="00991206">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(417) 437-9753</w:t>
            </w:r>
          </w:p>
        </w:tc>
      </w:tr>
      <w:tr w:rsidR="00991206" w14:paraId="659A1C23"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BD8E39" w14:textId="0146B526" w:rsidR="00991206" w:rsidRDefault="00991206" w:rsidP="00991206">
            <w:pPr>
              <w:jc w:val="center"/>
              <w:rPr>
                <w:sz w:val="22"/>
                <w:szCs w:val="22"/>
              </w:rPr>
            </w:pPr>
          </w:p>
        </w:tc>
        <w:tc>
          <w:tcPr>
            <w:tcW w:w="3117" w:type="dxa"/>
          </w:tcPr>
          <w:p w14:paraId="5905FAFF" w14:textId="553A4498" w:rsidR="00991206" w:rsidRDefault="00991206" w:rsidP="00991206">
            <w:pPr>
              <w:jc w:val="center"/>
              <w:cnfStyle w:val="000000100000" w:firstRow="0" w:lastRow="0" w:firstColumn="0" w:lastColumn="0" w:oddVBand="0" w:evenVBand="0" w:oddHBand="1" w:evenHBand="0" w:firstRowFirstColumn="0" w:firstRowLastColumn="0" w:lastRowFirstColumn="0" w:lastRowLastColumn="0"/>
            </w:pPr>
          </w:p>
        </w:tc>
        <w:tc>
          <w:tcPr>
            <w:tcW w:w="3117" w:type="dxa"/>
          </w:tcPr>
          <w:p w14:paraId="557ADDC1" w14:textId="09BDD1B8" w:rsidR="00991206" w:rsidRDefault="00991206" w:rsidP="00991206">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991206" w14:paraId="5632C0D8" w14:textId="77777777" w:rsidTr="00CA244C">
        <w:tc>
          <w:tcPr>
            <w:cnfStyle w:val="001000000000" w:firstRow="0" w:lastRow="0" w:firstColumn="1" w:lastColumn="0" w:oddVBand="0" w:evenVBand="0" w:oddHBand="0" w:evenHBand="0" w:firstRowFirstColumn="0" w:firstRowLastColumn="0" w:lastRowFirstColumn="0" w:lastRowLastColumn="0"/>
            <w:tcW w:w="3116" w:type="dxa"/>
          </w:tcPr>
          <w:p w14:paraId="6436618D" w14:textId="798897D2" w:rsidR="00991206" w:rsidRPr="008D0CA2" w:rsidRDefault="00991206" w:rsidP="00991206">
            <w:pPr>
              <w:jc w:val="center"/>
              <w:rPr>
                <w:sz w:val="22"/>
                <w:szCs w:val="22"/>
              </w:rPr>
            </w:pPr>
          </w:p>
        </w:tc>
        <w:tc>
          <w:tcPr>
            <w:tcW w:w="3117" w:type="dxa"/>
          </w:tcPr>
          <w:p w14:paraId="15493B36" w14:textId="45FEA62F" w:rsidR="00991206" w:rsidRPr="008D0CA2" w:rsidRDefault="00991206" w:rsidP="00991206">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3117" w:type="dxa"/>
          </w:tcPr>
          <w:p w14:paraId="35714A0E" w14:textId="3E760FEF" w:rsidR="00991206" w:rsidRDefault="00991206" w:rsidP="00991206">
            <w:pPr>
              <w:jc w:val="center"/>
              <w:cnfStyle w:val="000000000000" w:firstRow="0" w:lastRow="0" w:firstColumn="0" w:lastColumn="0" w:oddVBand="0" w:evenVBand="0" w:oddHBand="0" w:evenHBand="0" w:firstRowFirstColumn="0" w:firstRowLastColumn="0" w:lastRowFirstColumn="0" w:lastRowLastColumn="0"/>
              <w:rPr>
                <w:sz w:val="22"/>
                <w:szCs w:val="22"/>
              </w:rPr>
            </w:pPr>
          </w:p>
        </w:tc>
      </w:tr>
    </w:tbl>
    <w:p w14:paraId="6F83F736" w14:textId="5EBB1CB2" w:rsidR="00AF230E" w:rsidRDefault="00AF230E" w:rsidP="00AF230E">
      <w:pPr>
        <w:pStyle w:val="Heading1"/>
      </w:pPr>
    </w:p>
    <w:p w14:paraId="4B48B19B" w14:textId="77777777" w:rsidR="00AF230E" w:rsidRDefault="00AF230E">
      <w:pPr>
        <w:rPr>
          <w:rFonts w:asciiTheme="majorHAnsi" w:eastAsiaTheme="majorEastAsia" w:hAnsiTheme="majorHAnsi" w:cstheme="majorBidi"/>
          <w:color w:val="2F5496" w:themeColor="accent1" w:themeShade="BF"/>
          <w:sz w:val="32"/>
          <w:szCs w:val="32"/>
        </w:rPr>
      </w:pPr>
      <w:r>
        <w:br w:type="page"/>
      </w:r>
    </w:p>
    <w:p w14:paraId="1356D489" w14:textId="25A3FA79" w:rsidR="00AF230E" w:rsidRDefault="00AF230E" w:rsidP="00AF230E">
      <w:pPr>
        <w:pStyle w:val="Heading1"/>
        <w:numPr>
          <w:ilvl w:val="0"/>
          <w:numId w:val="22"/>
        </w:numPr>
      </w:pPr>
      <w:bookmarkStart w:id="3" w:name="_Toc487153878"/>
      <w:r>
        <w:lastRenderedPageBreak/>
        <w:t>Objective Criteria</w:t>
      </w:r>
      <w:bookmarkEnd w:id="3"/>
    </w:p>
    <w:p w14:paraId="1C8F1DDF" w14:textId="14F08C1E" w:rsidR="00DE76E1" w:rsidRPr="00A9182F" w:rsidRDefault="00BA0437" w:rsidP="00AF230E">
      <w:pPr>
        <w:pStyle w:val="Heading2"/>
        <w:numPr>
          <w:ilvl w:val="1"/>
          <w:numId w:val="22"/>
        </w:numPr>
      </w:pPr>
      <w:bookmarkStart w:id="4" w:name="_Toc487153879"/>
      <w:r>
        <w:t>G</w:t>
      </w:r>
      <w:r w:rsidR="00DE76E1" w:rsidRPr="00446207">
        <w:t>oals</w:t>
      </w:r>
      <w:r w:rsidR="00DE76E1">
        <w:t xml:space="preserve"> and Objectives</w:t>
      </w:r>
      <w:bookmarkEnd w:id="4"/>
    </w:p>
    <w:p w14:paraId="3979C1A3" w14:textId="77777777" w:rsidR="00DE76E1" w:rsidRPr="00446207" w:rsidRDefault="00DE76E1" w:rsidP="00DE76E1">
      <w:pPr>
        <w:pStyle w:val="ListParagraph"/>
        <w:numPr>
          <w:ilvl w:val="0"/>
          <w:numId w:val="1"/>
        </w:numPr>
        <w:rPr>
          <w:sz w:val="22"/>
          <w:szCs w:val="22"/>
        </w:rPr>
      </w:pPr>
      <w:r>
        <w:rPr>
          <w:sz w:val="22"/>
          <w:szCs w:val="22"/>
        </w:rPr>
        <w:t>Encourage collaboration amongst students, industry, airmen and government IT professionals</w:t>
      </w:r>
    </w:p>
    <w:p w14:paraId="0F066AF3" w14:textId="77777777" w:rsidR="00DE76E1" w:rsidRDefault="00DE76E1" w:rsidP="00DE76E1">
      <w:pPr>
        <w:pStyle w:val="ListParagraph"/>
        <w:numPr>
          <w:ilvl w:val="0"/>
          <w:numId w:val="1"/>
        </w:numPr>
        <w:rPr>
          <w:sz w:val="22"/>
          <w:szCs w:val="22"/>
        </w:rPr>
      </w:pPr>
      <w:r w:rsidRPr="00446207">
        <w:rPr>
          <w:sz w:val="22"/>
          <w:szCs w:val="22"/>
        </w:rPr>
        <w:t xml:space="preserve">Provide an opportunity for participants </w:t>
      </w:r>
      <w:r>
        <w:rPr>
          <w:sz w:val="22"/>
          <w:szCs w:val="22"/>
        </w:rPr>
        <w:t>to utilize their technical skillsets and apply their expertise across AF mission areas in cybersecurity, network communications and software development</w:t>
      </w:r>
    </w:p>
    <w:p w14:paraId="0441B2DD" w14:textId="77777777" w:rsidR="00DE76E1" w:rsidRDefault="00DE76E1" w:rsidP="00DE76E1">
      <w:pPr>
        <w:pStyle w:val="ListParagraph"/>
        <w:numPr>
          <w:ilvl w:val="0"/>
          <w:numId w:val="1"/>
        </w:numPr>
        <w:rPr>
          <w:sz w:val="22"/>
          <w:szCs w:val="22"/>
        </w:rPr>
      </w:pPr>
      <w:r>
        <w:rPr>
          <w:sz w:val="22"/>
          <w:szCs w:val="22"/>
        </w:rPr>
        <w:t xml:space="preserve">Increase awareness and recruit for the AF’s Cyber patriot program </w:t>
      </w:r>
    </w:p>
    <w:p w14:paraId="67777FCE" w14:textId="45CACA6C" w:rsidR="00DE76E1" w:rsidRPr="00446207" w:rsidRDefault="00DE76E1" w:rsidP="00DE76E1">
      <w:pPr>
        <w:pStyle w:val="ListParagraph"/>
        <w:numPr>
          <w:ilvl w:val="0"/>
          <w:numId w:val="1"/>
        </w:numPr>
        <w:rPr>
          <w:sz w:val="22"/>
          <w:szCs w:val="22"/>
        </w:rPr>
      </w:pPr>
      <w:r>
        <w:rPr>
          <w:sz w:val="22"/>
          <w:szCs w:val="22"/>
        </w:rPr>
        <w:t>Mentor students, Cyber</w:t>
      </w:r>
      <w:r w:rsidR="00BA0437">
        <w:rPr>
          <w:sz w:val="22"/>
          <w:szCs w:val="22"/>
        </w:rPr>
        <w:t xml:space="preserve"> </w:t>
      </w:r>
      <w:r>
        <w:rPr>
          <w:sz w:val="22"/>
          <w:szCs w:val="22"/>
        </w:rPr>
        <w:t xml:space="preserve">Patriots and airmen </w:t>
      </w:r>
    </w:p>
    <w:p w14:paraId="6E6EF287" w14:textId="77777777" w:rsidR="00DE76E1" w:rsidRDefault="00DE76E1" w:rsidP="00DE76E1">
      <w:pPr>
        <w:pStyle w:val="ListParagraph"/>
        <w:numPr>
          <w:ilvl w:val="0"/>
          <w:numId w:val="1"/>
        </w:numPr>
        <w:rPr>
          <w:sz w:val="22"/>
          <w:szCs w:val="22"/>
        </w:rPr>
      </w:pPr>
      <w:r>
        <w:rPr>
          <w:sz w:val="22"/>
          <w:szCs w:val="22"/>
        </w:rPr>
        <w:t>Enhance awareness of Smart City Smart Base and explore the technologies to support them</w:t>
      </w:r>
    </w:p>
    <w:p w14:paraId="315B0614" w14:textId="77777777" w:rsidR="00DE76E1" w:rsidRDefault="00DE76E1" w:rsidP="00DE76E1">
      <w:pPr>
        <w:pStyle w:val="ListParagraph"/>
        <w:numPr>
          <w:ilvl w:val="0"/>
          <w:numId w:val="1"/>
        </w:numPr>
        <w:rPr>
          <w:sz w:val="22"/>
          <w:szCs w:val="22"/>
        </w:rPr>
      </w:pPr>
      <w:r>
        <w:rPr>
          <w:sz w:val="22"/>
          <w:szCs w:val="22"/>
        </w:rPr>
        <w:t>Welcome newcomers and spark interest in cybersecurity, network communications, software development</w:t>
      </w:r>
      <w:r w:rsidRPr="00834822">
        <w:rPr>
          <w:sz w:val="22"/>
          <w:szCs w:val="22"/>
        </w:rPr>
        <w:t xml:space="preserve"> </w:t>
      </w:r>
      <w:r>
        <w:rPr>
          <w:sz w:val="22"/>
          <w:szCs w:val="22"/>
        </w:rPr>
        <w:t>and design in support of AF mission areas</w:t>
      </w:r>
    </w:p>
    <w:p w14:paraId="0C04E970" w14:textId="77777777" w:rsidR="00DE76E1" w:rsidRDefault="00DE76E1" w:rsidP="00DE76E1">
      <w:pPr>
        <w:pStyle w:val="ListParagraph"/>
        <w:numPr>
          <w:ilvl w:val="0"/>
          <w:numId w:val="1"/>
        </w:numPr>
        <w:rPr>
          <w:sz w:val="22"/>
          <w:szCs w:val="22"/>
        </w:rPr>
      </w:pPr>
      <w:r>
        <w:rPr>
          <w:sz w:val="22"/>
          <w:szCs w:val="22"/>
        </w:rPr>
        <w:t>Leverage industry expertise and innovative solutions to address AF and local government challenges</w:t>
      </w:r>
    </w:p>
    <w:p w14:paraId="337C1BB2" w14:textId="77777777" w:rsidR="00DE76E1" w:rsidRPr="00834822" w:rsidRDefault="00DE76E1" w:rsidP="00DE76E1">
      <w:pPr>
        <w:pStyle w:val="ListParagraph"/>
        <w:numPr>
          <w:ilvl w:val="0"/>
          <w:numId w:val="1"/>
        </w:numPr>
        <w:rPr>
          <w:sz w:val="22"/>
          <w:szCs w:val="22"/>
        </w:rPr>
      </w:pPr>
      <w:r>
        <w:rPr>
          <w:sz w:val="22"/>
          <w:szCs w:val="22"/>
        </w:rPr>
        <w:t>Educate the River Region community on technical opportunities available locally and within the USAF</w:t>
      </w:r>
    </w:p>
    <w:p w14:paraId="3B3F435F" w14:textId="77777777" w:rsidR="00DE76E1" w:rsidRPr="00BC0039" w:rsidRDefault="00DE76E1" w:rsidP="00DE76E1">
      <w:pPr>
        <w:pStyle w:val="ListParagraph"/>
        <w:numPr>
          <w:ilvl w:val="0"/>
          <w:numId w:val="1"/>
        </w:numPr>
        <w:rPr>
          <w:b/>
          <w:sz w:val="22"/>
          <w:szCs w:val="22"/>
        </w:rPr>
      </w:pPr>
      <w:r w:rsidRPr="00A9182F">
        <w:rPr>
          <w:sz w:val="22"/>
          <w:szCs w:val="22"/>
        </w:rPr>
        <w:t>Showcase a collaborative working environment for participants to make headway on problems they care about</w:t>
      </w:r>
    </w:p>
    <w:p w14:paraId="050866D6" w14:textId="77777777" w:rsidR="00DE76E1" w:rsidRDefault="00DE76E1" w:rsidP="00DE76E1">
      <w:pPr>
        <w:rPr>
          <w:b/>
          <w:sz w:val="22"/>
          <w:szCs w:val="22"/>
        </w:rPr>
      </w:pPr>
    </w:p>
    <w:p w14:paraId="3B631D55" w14:textId="5B0144FD" w:rsidR="00DE76E1" w:rsidRDefault="00DE76E1" w:rsidP="00AF230E">
      <w:pPr>
        <w:pStyle w:val="Heading2"/>
        <w:numPr>
          <w:ilvl w:val="1"/>
          <w:numId w:val="22"/>
        </w:numPr>
      </w:pPr>
      <w:bookmarkStart w:id="5" w:name="_Toc487153880"/>
      <w:r>
        <w:t>Considerations</w:t>
      </w:r>
      <w:bookmarkEnd w:id="5"/>
    </w:p>
    <w:p w14:paraId="64691C0B" w14:textId="77777777" w:rsidR="00DE76E1" w:rsidRDefault="00DE76E1" w:rsidP="00DE76E1">
      <w:pPr>
        <w:pStyle w:val="ListParagraph"/>
        <w:numPr>
          <w:ilvl w:val="0"/>
          <w:numId w:val="14"/>
        </w:numPr>
        <w:rPr>
          <w:sz w:val="22"/>
          <w:szCs w:val="22"/>
        </w:rPr>
      </w:pPr>
      <w:r>
        <w:rPr>
          <w:sz w:val="22"/>
          <w:szCs w:val="22"/>
        </w:rPr>
        <w:t>C</w:t>
      </w:r>
      <w:r w:rsidRPr="000F7880">
        <w:rPr>
          <w:sz w:val="22"/>
          <w:szCs w:val="22"/>
        </w:rPr>
        <w:t>omplement AFITC’s theme and agenda</w:t>
      </w:r>
      <w:r>
        <w:rPr>
          <w:sz w:val="22"/>
          <w:szCs w:val="22"/>
        </w:rPr>
        <w:t>, not detract</w:t>
      </w:r>
      <w:r w:rsidRPr="000F7880">
        <w:rPr>
          <w:sz w:val="22"/>
          <w:szCs w:val="22"/>
        </w:rPr>
        <w:t xml:space="preserve"> from AFITC</w:t>
      </w:r>
      <w:r>
        <w:rPr>
          <w:sz w:val="22"/>
          <w:szCs w:val="22"/>
        </w:rPr>
        <w:t>, encourage</w:t>
      </w:r>
      <w:r w:rsidRPr="00C45B0E">
        <w:rPr>
          <w:sz w:val="22"/>
          <w:szCs w:val="22"/>
        </w:rPr>
        <w:t xml:space="preserve"> </w:t>
      </w:r>
      <w:r w:rsidRPr="00A1620D">
        <w:rPr>
          <w:sz w:val="22"/>
          <w:szCs w:val="22"/>
        </w:rPr>
        <w:t>maximum participation at keynotes and breakout sessions</w:t>
      </w:r>
    </w:p>
    <w:p w14:paraId="2F65CDDB" w14:textId="77777777" w:rsidR="00DE76E1" w:rsidRDefault="00DE76E1" w:rsidP="00DE76E1">
      <w:pPr>
        <w:pStyle w:val="ListParagraph"/>
        <w:numPr>
          <w:ilvl w:val="0"/>
          <w:numId w:val="14"/>
        </w:numPr>
        <w:rPr>
          <w:sz w:val="22"/>
          <w:szCs w:val="22"/>
        </w:rPr>
      </w:pPr>
      <w:r w:rsidRPr="000F7880">
        <w:rPr>
          <w:sz w:val="22"/>
          <w:szCs w:val="22"/>
        </w:rPr>
        <w:t xml:space="preserve">Close collaboration with the local community to provide workspace for the teams to collaborate </w:t>
      </w:r>
      <w:r>
        <w:rPr>
          <w:sz w:val="22"/>
          <w:szCs w:val="22"/>
        </w:rPr>
        <w:t>and</w:t>
      </w:r>
      <w:r w:rsidRPr="000F7880">
        <w:rPr>
          <w:sz w:val="22"/>
          <w:szCs w:val="22"/>
        </w:rPr>
        <w:t xml:space="preserve"> prepare for their presentations</w:t>
      </w:r>
    </w:p>
    <w:p w14:paraId="6F9707B3" w14:textId="77777777" w:rsidR="00DE76E1" w:rsidRDefault="00DE76E1" w:rsidP="00DE76E1">
      <w:pPr>
        <w:pStyle w:val="ListParagraph"/>
        <w:numPr>
          <w:ilvl w:val="0"/>
          <w:numId w:val="14"/>
        </w:numPr>
        <w:rPr>
          <w:sz w:val="22"/>
          <w:szCs w:val="22"/>
        </w:rPr>
      </w:pPr>
      <w:r>
        <w:rPr>
          <w:sz w:val="22"/>
          <w:szCs w:val="22"/>
        </w:rPr>
        <w:t>M</w:t>
      </w:r>
      <w:r w:rsidRPr="000F7880">
        <w:rPr>
          <w:sz w:val="22"/>
          <w:szCs w:val="22"/>
        </w:rPr>
        <w:t xml:space="preserve">aintain consistency </w:t>
      </w:r>
      <w:r>
        <w:rPr>
          <w:sz w:val="22"/>
          <w:szCs w:val="22"/>
        </w:rPr>
        <w:t>in</w:t>
      </w:r>
      <w:r w:rsidRPr="000F7880">
        <w:rPr>
          <w:sz w:val="22"/>
          <w:szCs w:val="22"/>
        </w:rPr>
        <w:t xml:space="preserve"> judging and evaluation of each tea</w:t>
      </w:r>
      <w:r>
        <w:rPr>
          <w:sz w:val="22"/>
          <w:szCs w:val="22"/>
        </w:rPr>
        <w:t xml:space="preserve">m’s presentation </w:t>
      </w:r>
    </w:p>
    <w:p w14:paraId="100F4043" w14:textId="77777777" w:rsidR="00DE76E1" w:rsidRPr="000F7880" w:rsidRDefault="00DE76E1" w:rsidP="00DE76E1">
      <w:pPr>
        <w:pStyle w:val="ListParagraph"/>
        <w:numPr>
          <w:ilvl w:val="0"/>
          <w:numId w:val="14"/>
        </w:numPr>
        <w:rPr>
          <w:sz w:val="22"/>
          <w:szCs w:val="22"/>
        </w:rPr>
      </w:pPr>
      <w:r>
        <w:rPr>
          <w:sz w:val="22"/>
          <w:szCs w:val="22"/>
        </w:rPr>
        <w:t>Highlight potential talent for the USAF/supporting organizations to recruit for cyber careers</w:t>
      </w:r>
    </w:p>
    <w:p w14:paraId="720C277A" w14:textId="77777777" w:rsidR="00DE76E1" w:rsidRPr="00BC0039" w:rsidRDefault="00DE76E1" w:rsidP="00DE76E1">
      <w:pPr>
        <w:rPr>
          <w:sz w:val="22"/>
          <w:szCs w:val="22"/>
        </w:rPr>
      </w:pPr>
    </w:p>
    <w:p w14:paraId="5753619D" w14:textId="26DE19FB" w:rsidR="00DE76E1" w:rsidRDefault="00DE76E1" w:rsidP="00AF230E">
      <w:pPr>
        <w:pStyle w:val="Heading2"/>
        <w:numPr>
          <w:ilvl w:val="1"/>
          <w:numId w:val="22"/>
        </w:numPr>
      </w:pPr>
      <w:bookmarkStart w:id="6" w:name="_Toc487153881"/>
      <w:r>
        <w:t>Event Theme</w:t>
      </w:r>
      <w:bookmarkEnd w:id="6"/>
    </w:p>
    <w:p w14:paraId="34D4AC43" w14:textId="77777777" w:rsidR="00DE76E1" w:rsidRDefault="00DE76E1" w:rsidP="00DE76E1">
      <w:pPr>
        <w:rPr>
          <w:sz w:val="22"/>
          <w:szCs w:val="22"/>
        </w:rPr>
      </w:pPr>
      <w:r>
        <w:rPr>
          <w:sz w:val="22"/>
          <w:szCs w:val="22"/>
        </w:rPr>
        <w:t>Smart City and Smart Base</w:t>
      </w:r>
    </w:p>
    <w:p w14:paraId="77F58B41" w14:textId="77777777" w:rsidR="00925F73" w:rsidRDefault="00925F73" w:rsidP="00BC51FC">
      <w:pPr>
        <w:rPr>
          <w:b/>
          <w:sz w:val="22"/>
          <w:szCs w:val="22"/>
        </w:rPr>
      </w:pPr>
    </w:p>
    <w:p w14:paraId="58026571" w14:textId="1C14C8AD" w:rsidR="00D002F0" w:rsidRPr="00AF19C2" w:rsidRDefault="00D002F0" w:rsidP="00AF230E">
      <w:pPr>
        <w:pStyle w:val="Heading2"/>
        <w:numPr>
          <w:ilvl w:val="1"/>
          <w:numId w:val="22"/>
        </w:numPr>
      </w:pPr>
      <w:bookmarkStart w:id="7" w:name="_Toc487153882"/>
      <w:r>
        <w:t>Target Audience</w:t>
      </w:r>
      <w:bookmarkEnd w:id="7"/>
    </w:p>
    <w:p w14:paraId="6EFA814F" w14:textId="4760F52E" w:rsidR="00D002F0" w:rsidRPr="00FE39D3" w:rsidRDefault="00D002F0" w:rsidP="00D002F0">
      <w:pPr>
        <w:rPr>
          <w:sz w:val="22"/>
          <w:szCs w:val="22"/>
        </w:rPr>
      </w:pPr>
      <w:r>
        <w:rPr>
          <w:sz w:val="22"/>
          <w:szCs w:val="22"/>
        </w:rPr>
        <w:t>The target audience for participants is focused around members of the USAF in the local community and those that are geographically separated who are already planning to attend the conference, state and local government, industry, and academia whom are or working towards IT</w:t>
      </w:r>
      <w:r w:rsidR="00EB0BF1">
        <w:rPr>
          <w:sz w:val="22"/>
          <w:szCs w:val="22"/>
        </w:rPr>
        <w:t xml:space="preserve"> careers</w:t>
      </w:r>
      <w:r>
        <w:rPr>
          <w:sz w:val="22"/>
          <w:szCs w:val="22"/>
        </w:rPr>
        <w:t xml:space="preserve"> such as:</w:t>
      </w:r>
    </w:p>
    <w:p w14:paraId="1B3F9BB4" w14:textId="77777777" w:rsidR="00D002F0" w:rsidRDefault="00D002F0" w:rsidP="00D002F0">
      <w:pPr>
        <w:pStyle w:val="ListParagraph"/>
        <w:numPr>
          <w:ilvl w:val="0"/>
          <w:numId w:val="7"/>
        </w:numPr>
        <w:rPr>
          <w:sz w:val="22"/>
          <w:szCs w:val="22"/>
        </w:rPr>
      </w:pPr>
      <w:r>
        <w:rPr>
          <w:sz w:val="22"/>
          <w:szCs w:val="22"/>
        </w:rPr>
        <w:t>Students (High School and College) in STEM</w:t>
      </w:r>
    </w:p>
    <w:p w14:paraId="7245005C" w14:textId="77777777" w:rsidR="00D002F0" w:rsidRDefault="00D002F0" w:rsidP="00D002F0">
      <w:pPr>
        <w:pStyle w:val="ListParagraph"/>
        <w:numPr>
          <w:ilvl w:val="0"/>
          <w:numId w:val="7"/>
        </w:numPr>
        <w:rPr>
          <w:sz w:val="22"/>
          <w:szCs w:val="22"/>
        </w:rPr>
      </w:pPr>
      <w:r>
        <w:rPr>
          <w:sz w:val="22"/>
          <w:szCs w:val="22"/>
        </w:rPr>
        <w:t>CyberPatriots</w:t>
      </w:r>
    </w:p>
    <w:p w14:paraId="5C2BBD8F" w14:textId="77777777" w:rsidR="00D002F0" w:rsidRDefault="00D002F0" w:rsidP="00D002F0">
      <w:pPr>
        <w:pStyle w:val="ListParagraph"/>
        <w:numPr>
          <w:ilvl w:val="0"/>
          <w:numId w:val="7"/>
        </w:numPr>
        <w:rPr>
          <w:sz w:val="22"/>
          <w:szCs w:val="22"/>
        </w:rPr>
      </w:pPr>
      <w:r>
        <w:rPr>
          <w:sz w:val="22"/>
          <w:szCs w:val="22"/>
        </w:rPr>
        <w:t>Robotics Participants</w:t>
      </w:r>
    </w:p>
    <w:p w14:paraId="151405C5" w14:textId="77777777" w:rsidR="00D002F0" w:rsidRDefault="00D002F0" w:rsidP="00D002F0">
      <w:pPr>
        <w:pStyle w:val="ListParagraph"/>
        <w:numPr>
          <w:ilvl w:val="0"/>
          <w:numId w:val="7"/>
        </w:numPr>
        <w:rPr>
          <w:sz w:val="22"/>
          <w:szCs w:val="22"/>
        </w:rPr>
      </w:pPr>
      <w:r>
        <w:rPr>
          <w:sz w:val="22"/>
          <w:szCs w:val="22"/>
        </w:rPr>
        <w:t>Network Operators</w:t>
      </w:r>
    </w:p>
    <w:p w14:paraId="3C2E22D8" w14:textId="77777777" w:rsidR="00D002F0" w:rsidRDefault="00D002F0" w:rsidP="00D002F0">
      <w:pPr>
        <w:pStyle w:val="ListParagraph"/>
        <w:numPr>
          <w:ilvl w:val="0"/>
          <w:numId w:val="7"/>
        </w:numPr>
        <w:rPr>
          <w:sz w:val="22"/>
          <w:szCs w:val="22"/>
        </w:rPr>
      </w:pPr>
      <w:r>
        <w:rPr>
          <w:sz w:val="22"/>
          <w:szCs w:val="22"/>
        </w:rPr>
        <w:t>Software Developers</w:t>
      </w:r>
    </w:p>
    <w:p w14:paraId="50FB8EDC" w14:textId="77777777" w:rsidR="00D002F0" w:rsidRDefault="00D002F0" w:rsidP="00D002F0">
      <w:pPr>
        <w:pStyle w:val="ListParagraph"/>
        <w:numPr>
          <w:ilvl w:val="0"/>
          <w:numId w:val="7"/>
        </w:numPr>
        <w:rPr>
          <w:sz w:val="22"/>
          <w:szCs w:val="22"/>
        </w:rPr>
      </w:pPr>
      <w:r>
        <w:rPr>
          <w:sz w:val="22"/>
          <w:szCs w:val="22"/>
        </w:rPr>
        <w:t>Database Administrators</w:t>
      </w:r>
    </w:p>
    <w:p w14:paraId="5DA47852" w14:textId="77777777" w:rsidR="00D002F0" w:rsidRDefault="00D002F0" w:rsidP="00D002F0">
      <w:pPr>
        <w:pStyle w:val="ListParagraph"/>
        <w:numPr>
          <w:ilvl w:val="0"/>
          <w:numId w:val="7"/>
        </w:numPr>
        <w:rPr>
          <w:sz w:val="22"/>
          <w:szCs w:val="22"/>
        </w:rPr>
      </w:pPr>
      <w:r>
        <w:rPr>
          <w:sz w:val="22"/>
          <w:szCs w:val="22"/>
        </w:rPr>
        <w:t>Data Scientists</w:t>
      </w:r>
    </w:p>
    <w:p w14:paraId="09A8B8EF" w14:textId="77777777" w:rsidR="00D002F0" w:rsidRDefault="00D002F0" w:rsidP="00D002F0">
      <w:pPr>
        <w:pStyle w:val="ListParagraph"/>
        <w:numPr>
          <w:ilvl w:val="0"/>
          <w:numId w:val="7"/>
        </w:numPr>
        <w:rPr>
          <w:sz w:val="22"/>
          <w:szCs w:val="22"/>
        </w:rPr>
      </w:pPr>
      <w:r>
        <w:rPr>
          <w:sz w:val="22"/>
          <w:szCs w:val="22"/>
        </w:rPr>
        <w:t>IT Managers</w:t>
      </w:r>
    </w:p>
    <w:p w14:paraId="28CB65D1" w14:textId="77777777" w:rsidR="00D002F0" w:rsidRDefault="00D002F0" w:rsidP="00D002F0">
      <w:pPr>
        <w:pStyle w:val="ListParagraph"/>
        <w:numPr>
          <w:ilvl w:val="0"/>
          <w:numId w:val="7"/>
        </w:numPr>
        <w:rPr>
          <w:sz w:val="22"/>
          <w:szCs w:val="22"/>
        </w:rPr>
      </w:pPr>
      <w:r>
        <w:rPr>
          <w:sz w:val="22"/>
          <w:szCs w:val="22"/>
        </w:rPr>
        <w:t>Designers</w:t>
      </w:r>
    </w:p>
    <w:p w14:paraId="1E0DD739" w14:textId="77777777" w:rsidR="00D002F0" w:rsidRDefault="00D002F0" w:rsidP="00D002F0">
      <w:pPr>
        <w:pStyle w:val="ListParagraph"/>
        <w:numPr>
          <w:ilvl w:val="0"/>
          <w:numId w:val="7"/>
        </w:numPr>
        <w:rPr>
          <w:sz w:val="22"/>
          <w:szCs w:val="22"/>
        </w:rPr>
      </w:pPr>
      <w:r>
        <w:rPr>
          <w:sz w:val="22"/>
          <w:szCs w:val="22"/>
        </w:rPr>
        <w:t>Architects</w:t>
      </w:r>
    </w:p>
    <w:p w14:paraId="14066673" w14:textId="77777777" w:rsidR="00D002F0" w:rsidRDefault="00D002F0" w:rsidP="00D002F0">
      <w:pPr>
        <w:pStyle w:val="ListParagraph"/>
        <w:numPr>
          <w:ilvl w:val="0"/>
          <w:numId w:val="7"/>
        </w:numPr>
        <w:rPr>
          <w:sz w:val="22"/>
          <w:szCs w:val="22"/>
        </w:rPr>
      </w:pPr>
      <w:r>
        <w:rPr>
          <w:sz w:val="22"/>
          <w:szCs w:val="22"/>
        </w:rPr>
        <w:t>Security Professionals</w:t>
      </w:r>
    </w:p>
    <w:p w14:paraId="64635330" w14:textId="44E55879" w:rsidR="00AF230E" w:rsidRDefault="00EB0BF1" w:rsidP="00EB0BF1">
      <w:pPr>
        <w:pStyle w:val="Heading1"/>
        <w:numPr>
          <w:ilvl w:val="0"/>
          <w:numId w:val="22"/>
        </w:numPr>
      </w:pPr>
      <w:bookmarkStart w:id="8" w:name="_Toc487153883"/>
      <w:r>
        <w:lastRenderedPageBreak/>
        <w:t>Event Details</w:t>
      </w:r>
      <w:bookmarkEnd w:id="8"/>
    </w:p>
    <w:p w14:paraId="2D7A2569" w14:textId="4A02E972" w:rsidR="00D002F0" w:rsidRPr="00A136E0" w:rsidRDefault="00D002F0" w:rsidP="00EB0BF1">
      <w:pPr>
        <w:pStyle w:val="Heading2"/>
        <w:numPr>
          <w:ilvl w:val="1"/>
          <w:numId w:val="22"/>
        </w:numPr>
      </w:pPr>
      <w:bookmarkStart w:id="9" w:name="_Toc487153884"/>
      <w:r w:rsidRPr="00446207">
        <w:t>Eligibility</w:t>
      </w:r>
      <w:bookmarkEnd w:id="9"/>
    </w:p>
    <w:p w14:paraId="41F9EF75" w14:textId="77777777" w:rsidR="00D002F0" w:rsidRPr="00446207" w:rsidRDefault="00D002F0" w:rsidP="00D002F0">
      <w:pPr>
        <w:pStyle w:val="ListParagraph"/>
        <w:numPr>
          <w:ilvl w:val="0"/>
          <w:numId w:val="3"/>
        </w:numPr>
        <w:rPr>
          <w:sz w:val="22"/>
          <w:szCs w:val="22"/>
        </w:rPr>
      </w:pPr>
      <w:r>
        <w:rPr>
          <w:sz w:val="22"/>
          <w:szCs w:val="22"/>
        </w:rPr>
        <w:t xml:space="preserve">4-6 </w:t>
      </w:r>
      <w:r w:rsidRPr="00446207">
        <w:rPr>
          <w:sz w:val="22"/>
          <w:szCs w:val="22"/>
        </w:rPr>
        <w:t>person teams, no more, no less</w:t>
      </w:r>
    </w:p>
    <w:p w14:paraId="2C642BD4" w14:textId="77777777" w:rsidR="00D002F0" w:rsidRDefault="00D002F0" w:rsidP="00D002F0">
      <w:pPr>
        <w:pStyle w:val="ListParagraph"/>
        <w:numPr>
          <w:ilvl w:val="0"/>
          <w:numId w:val="3"/>
        </w:numPr>
        <w:rPr>
          <w:sz w:val="22"/>
          <w:szCs w:val="22"/>
        </w:rPr>
      </w:pPr>
      <w:r w:rsidRPr="00446207">
        <w:rPr>
          <w:sz w:val="22"/>
          <w:szCs w:val="22"/>
        </w:rPr>
        <w:t xml:space="preserve">Each team </w:t>
      </w:r>
      <w:r>
        <w:rPr>
          <w:sz w:val="22"/>
          <w:szCs w:val="22"/>
        </w:rPr>
        <w:t>must</w:t>
      </w:r>
      <w:r w:rsidRPr="00446207">
        <w:rPr>
          <w:sz w:val="22"/>
          <w:szCs w:val="22"/>
        </w:rPr>
        <w:t xml:space="preserve"> consist of members’ representative of the following backgrounds:</w:t>
      </w:r>
    </w:p>
    <w:p w14:paraId="19F23311" w14:textId="77777777" w:rsidR="00D002F0" w:rsidRDefault="00D002F0" w:rsidP="00D002F0">
      <w:pPr>
        <w:pStyle w:val="ListParagraph"/>
        <w:numPr>
          <w:ilvl w:val="1"/>
          <w:numId w:val="3"/>
        </w:numPr>
        <w:rPr>
          <w:sz w:val="22"/>
          <w:szCs w:val="22"/>
        </w:rPr>
      </w:pPr>
      <w:r>
        <w:rPr>
          <w:sz w:val="22"/>
          <w:szCs w:val="22"/>
        </w:rPr>
        <w:t>1 Student</w:t>
      </w:r>
    </w:p>
    <w:p w14:paraId="7B9DDEDA" w14:textId="77777777" w:rsidR="00D002F0" w:rsidRDefault="00D002F0" w:rsidP="00D002F0">
      <w:pPr>
        <w:pStyle w:val="ListParagraph"/>
        <w:numPr>
          <w:ilvl w:val="1"/>
          <w:numId w:val="3"/>
        </w:numPr>
        <w:rPr>
          <w:sz w:val="22"/>
          <w:szCs w:val="22"/>
        </w:rPr>
      </w:pPr>
      <w:r>
        <w:rPr>
          <w:sz w:val="22"/>
          <w:szCs w:val="22"/>
        </w:rPr>
        <w:t>1 Military Member</w:t>
      </w:r>
    </w:p>
    <w:p w14:paraId="727B3C91" w14:textId="77777777" w:rsidR="00D002F0" w:rsidRDefault="00D002F0" w:rsidP="00D002F0">
      <w:pPr>
        <w:pStyle w:val="ListParagraph"/>
        <w:numPr>
          <w:ilvl w:val="1"/>
          <w:numId w:val="3"/>
        </w:numPr>
        <w:rPr>
          <w:sz w:val="22"/>
          <w:szCs w:val="22"/>
        </w:rPr>
      </w:pPr>
      <w:r>
        <w:rPr>
          <w:sz w:val="22"/>
          <w:szCs w:val="22"/>
        </w:rPr>
        <w:t xml:space="preserve">1 Industry Professional </w:t>
      </w:r>
    </w:p>
    <w:p w14:paraId="7CCF6BC0" w14:textId="4A0F2587" w:rsidR="00D002F0" w:rsidRPr="00A9182F" w:rsidRDefault="00D002F0" w:rsidP="00D002F0">
      <w:pPr>
        <w:pStyle w:val="ListParagraph"/>
        <w:numPr>
          <w:ilvl w:val="0"/>
          <w:numId w:val="3"/>
        </w:numPr>
        <w:rPr>
          <w:sz w:val="22"/>
          <w:szCs w:val="22"/>
        </w:rPr>
      </w:pPr>
      <w:r w:rsidRPr="00A9182F">
        <w:rPr>
          <w:sz w:val="22"/>
          <w:szCs w:val="22"/>
        </w:rPr>
        <w:t xml:space="preserve">It </w:t>
      </w:r>
      <w:r w:rsidR="00665DD6">
        <w:rPr>
          <w:sz w:val="22"/>
          <w:szCs w:val="22"/>
        </w:rPr>
        <w:t>would be</w:t>
      </w:r>
      <w:r w:rsidRPr="00A9182F">
        <w:rPr>
          <w:sz w:val="22"/>
          <w:szCs w:val="22"/>
        </w:rPr>
        <w:t xml:space="preserve"> advantageous </w:t>
      </w:r>
      <w:r w:rsidR="00665DD6">
        <w:rPr>
          <w:sz w:val="22"/>
          <w:szCs w:val="22"/>
        </w:rPr>
        <w:t xml:space="preserve">that </w:t>
      </w:r>
      <w:r w:rsidRPr="00A9182F">
        <w:rPr>
          <w:sz w:val="22"/>
          <w:szCs w:val="22"/>
        </w:rPr>
        <w:t>your team composition include</w:t>
      </w:r>
      <w:r>
        <w:rPr>
          <w:sz w:val="22"/>
          <w:szCs w:val="22"/>
        </w:rPr>
        <w:t>s</w:t>
      </w:r>
      <w:r w:rsidRPr="00A9182F">
        <w:rPr>
          <w:sz w:val="22"/>
          <w:szCs w:val="22"/>
        </w:rPr>
        <w:t xml:space="preserve"> expertise within the network communications, cybersecurity, software development and design areas to effectively address all evaluated areas</w:t>
      </w:r>
    </w:p>
    <w:p w14:paraId="3C65A64D" w14:textId="77777777" w:rsidR="00D002F0" w:rsidRPr="00A9182F" w:rsidRDefault="00D002F0" w:rsidP="00D002F0">
      <w:pPr>
        <w:pStyle w:val="ListParagraph"/>
        <w:numPr>
          <w:ilvl w:val="0"/>
          <w:numId w:val="3"/>
        </w:numPr>
        <w:rPr>
          <w:sz w:val="22"/>
          <w:szCs w:val="22"/>
        </w:rPr>
      </w:pPr>
      <w:r w:rsidRPr="00A9182F">
        <w:rPr>
          <w:sz w:val="22"/>
          <w:szCs w:val="22"/>
        </w:rPr>
        <w:t>Participant matchmaking for participants without a starting team</w:t>
      </w:r>
      <w:r>
        <w:rPr>
          <w:sz w:val="22"/>
          <w:szCs w:val="22"/>
        </w:rPr>
        <w:t xml:space="preserve"> is available</w:t>
      </w:r>
    </w:p>
    <w:p w14:paraId="22A9B410" w14:textId="77777777" w:rsidR="00D002F0" w:rsidRPr="00A9182F" w:rsidRDefault="00D002F0" w:rsidP="00D002F0">
      <w:pPr>
        <w:pStyle w:val="ListParagraph"/>
        <w:numPr>
          <w:ilvl w:val="0"/>
          <w:numId w:val="3"/>
        </w:numPr>
        <w:rPr>
          <w:b/>
          <w:sz w:val="22"/>
          <w:szCs w:val="22"/>
        </w:rPr>
      </w:pPr>
      <w:r w:rsidRPr="00A9182F">
        <w:rPr>
          <w:sz w:val="22"/>
          <w:szCs w:val="22"/>
        </w:rPr>
        <w:t>15 teams MAX</w:t>
      </w:r>
    </w:p>
    <w:p w14:paraId="636D865A" w14:textId="77777777" w:rsidR="00D002F0" w:rsidRDefault="00D002F0" w:rsidP="00D002F0"/>
    <w:p w14:paraId="122B2F28" w14:textId="4CFB90CF" w:rsidR="00D002F0" w:rsidRDefault="00D002F0">
      <w:pPr>
        <w:rPr>
          <w:sz w:val="22"/>
          <w:szCs w:val="22"/>
        </w:rPr>
      </w:pPr>
      <w:r w:rsidRPr="00A9182F">
        <w:rPr>
          <w:sz w:val="22"/>
          <w:szCs w:val="22"/>
        </w:rPr>
        <w:t xml:space="preserve">This event </w:t>
      </w:r>
      <w:r>
        <w:rPr>
          <w:sz w:val="22"/>
          <w:szCs w:val="22"/>
        </w:rPr>
        <w:t>aims to foster</w:t>
      </w:r>
      <w:r w:rsidRPr="00A9182F">
        <w:rPr>
          <w:sz w:val="22"/>
          <w:szCs w:val="22"/>
        </w:rPr>
        <w:t xml:space="preserve"> military</w:t>
      </w:r>
      <w:r>
        <w:rPr>
          <w:sz w:val="22"/>
          <w:szCs w:val="22"/>
        </w:rPr>
        <w:t xml:space="preserve"> organization </w:t>
      </w:r>
      <w:r w:rsidR="00665DD6">
        <w:rPr>
          <w:sz w:val="22"/>
          <w:szCs w:val="22"/>
        </w:rPr>
        <w:t>collaboration</w:t>
      </w:r>
      <w:r>
        <w:rPr>
          <w:sz w:val="22"/>
          <w:szCs w:val="22"/>
        </w:rPr>
        <w:t xml:space="preserve"> with</w:t>
      </w:r>
      <w:r w:rsidRPr="00A9182F">
        <w:rPr>
          <w:sz w:val="22"/>
          <w:szCs w:val="22"/>
        </w:rPr>
        <w:t xml:space="preserve"> industry partners and the educat</w:t>
      </w:r>
      <w:r>
        <w:rPr>
          <w:sz w:val="22"/>
          <w:szCs w:val="22"/>
        </w:rPr>
        <w:t>ional community.  In addition,</w:t>
      </w:r>
      <w:r w:rsidRPr="00A9182F">
        <w:rPr>
          <w:sz w:val="22"/>
          <w:szCs w:val="22"/>
        </w:rPr>
        <w:t xml:space="preserve"> industry, academia and military members</w:t>
      </w:r>
      <w:r>
        <w:rPr>
          <w:sz w:val="22"/>
          <w:szCs w:val="22"/>
        </w:rPr>
        <w:t xml:space="preserve"> are encouraged</w:t>
      </w:r>
      <w:r w:rsidRPr="00A9182F">
        <w:rPr>
          <w:sz w:val="22"/>
          <w:szCs w:val="22"/>
        </w:rPr>
        <w:t xml:space="preserve"> to serve in mentor, coaching and tr</w:t>
      </w:r>
      <w:r>
        <w:rPr>
          <w:sz w:val="22"/>
          <w:szCs w:val="22"/>
        </w:rPr>
        <w:t xml:space="preserve">aining roles as members of a </w:t>
      </w:r>
      <w:r w:rsidRPr="00A9182F">
        <w:rPr>
          <w:sz w:val="22"/>
          <w:szCs w:val="22"/>
        </w:rPr>
        <w:t xml:space="preserve">team. </w:t>
      </w:r>
    </w:p>
    <w:p w14:paraId="4FEE817F" w14:textId="77777777" w:rsidR="00C55F01" w:rsidRPr="00C55F01" w:rsidRDefault="00C55F01">
      <w:pPr>
        <w:rPr>
          <w:sz w:val="22"/>
          <w:szCs w:val="22"/>
        </w:rPr>
      </w:pPr>
    </w:p>
    <w:p w14:paraId="1C4266BC" w14:textId="00EC25B6" w:rsidR="00D002F0" w:rsidRDefault="00D002F0" w:rsidP="00EB0BF1">
      <w:pPr>
        <w:pStyle w:val="Heading2"/>
        <w:numPr>
          <w:ilvl w:val="1"/>
          <w:numId w:val="22"/>
        </w:numPr>
      </w:pPr>
      <w:bookmarkStart w:id="10" w:name="_Toc487153885"/>
      <w:r>
        <w:t>Registration</w:t>
      </w:r>
      <w:bookmarkEnd w:id="10"/>
    </w:p>
    <w:p w14:paraId="0AF076D6" w14:textId="77777777" w:rsidR="00665DD6" w:rsidRPr="00665DD6" w:rsidRDefault="00665DD6" w:rsidP="00665DD6">
      <w:pPr>
        <w:pStyle w:val="ListParagraph"/>
        <w:ind w:left="0"/>
        <w:rPr>
          <w:sz w:val="22"/>
          <w:szCs w:val="22"/>
        </w:rPr>
      </w:pPr>
      <w:r w:rsidRPr="00665DD6">
        <w:rPr>
          <w:sz w:val="22"/>
          <w:szCs w:val="22"/>
        </w:rPr>
        <w:t xml:space="preserve">Teams can register online at </w:t>
      </w:r>
      <w:hyperlink r:id="rId17" w:history="1">
        <w:r w:rsidRPr="00665DD6">
          <w:rPr>
            <w:rStyle w:val="Hyperlink"/>
            <w:sz w:val="22"/>
            <w:szCs w:val="22"/>
          </w:rPr>
          <w:t>www.innovateafitc.com</w:t>
        </w:r>
      </w:hyperlink>
      <w:r w:rsidRPr="00665DD6">
        <w:rPr>
          <w:sz w:val="22"/>
          <w:szCs w:val="22"/>
        </w:rPr>
        <w:t xml:space="preserve"> .  Each team must detail which team members are meeting the required criteria.  If you are looking for a team, we can pair you with other IT experts looking to form a team. Registration will close once 15 teams have successfully registered. </w:t>
      </w:r>
    </w:p>
    <w:p w14:paraId="58E9BDF9" w14:textId="77777777" w:rsidR="00D002F0" w:rsidRDefault="00D002F0" w:rsidP="00D002F0">
      <w:pPr>
        <w:rPr>
          <w:b/>
          <w:sz w:val="22"/>
          <w:szCs w:val="22"/>
        </w:rPr>
      </w:pPr>
    </w:p>
    <w:p w14:paraId="1A29D792" w14:textId="11AFAE09" w:rsidR="00D002F0" w:rsidRDefault="00D002F0" w:rsidP="00EB0BF1">
      <w:pPr>
        <w:pStyle w:val="Heading2"/>
        <w:numPr>
          <w:ilvl w:val="1"/>
          <w:numId w:val="22"/>
        </w:numPr>
      </w:pPr>
      <w:bookmarkStart w:id="11" w:name="_Toc487153886"/>
      <w:r>
        <w:t>Competition &amp; Presentation</w:t>
      </w:r>
      <w:bookmarkEnd w:id="11"/>
    </w:p>
    <w:p w14:paraId="523FB4E9" w14:textId="152E8338" w:rsidR="00D002F0" w:rsidRDefault="00D002F0" w:rsidP="00D002F0">
      <w:pPr>
        <w:rPr>
          <w:sz w:val="22"/>
          <w:szCs w:val="22"/>
        </w:rPr>
      </w:pPr>
      <w:r w:rsidRPr="005229F1">
        <w:rPr>
          <w:sz w:val="22"/>
          <w:szCs w:val="22"/>
        </w:rPr>
        <w:t>Each team will identify a problem or challenge within an Air Force mission area and will create an innovative technical solution to that problem to present for a panel of judges.  As the event draws near, information will be released t</w:t>
      </w:r>
      <w:r>
        <w:rPr>
          <w:sz w:val="22"/>
          <w:szCs w:val="22"/>
        </w:rPr>
        <w:t>o aid in the development of the</w:t>
      </w:r>
      <w:r w:rsidRPr="005229F1">
        <w:rPr>
          <w:sz w:val="22"/>
          <w:szCs w:val="22"/>
        </w:rPr>
        <w:t xml:space="preserve"> solution</w:t>
      </w:r>
      <w:r>
        <w:rPr>
          <w:sz w:val="22"/>
          <w:szCs w:val="22"/>
        </w:rPr>
        <w:t>.  T</w:t>
      </w:r>
      <w:r w:rsidRPr="005229F1">
        <w:rPr>
          <w:sz w:val="22"/>
          <w:szCs w:val="22"/>
        </w:rPr>
        <w:t>he rubri</w:t>
      </w:r>
      <w:r>
        <w:rPr>
          <w:sz w:val="22"/>
          <w:szCs w:val="22"/>
        </w:rPr>
        <w:t>c detailing the criteria for each</w:t>
      </w:r>
      <w:r w:rsidRPr="005229F1">
        <w:rPr>
          <w:sz w:val="22"/>
          <w:szCs w:val="22"/>
        </w:rPr>
        <w:t xml:space="preserve"> team’s pr</w:t>
      </w:r>
      <w:r>
        <w:rPr>
          <w:sz w:val="22"/>
          <w:szCs w:val="22"/>
        </w:rPr>
        <w:t xml:space="preserve">esentation will be released in phases with the final phase occurring at </w:t>
      </w:r>
      <w:r w:rsidRPr="005229F1">
        <w:rPr>
          <w:sz w:val="22"/>
          <w:szCs w:val="22"/>
        </w:rPr>
        <w:t xml:space="preserve">the event kickoff at 4CDT on Sunday, 27 August at CoWerx46 on 46 Commerce St, Montgomery, AL 36109 and live streamed on </w:t>
      </w:r>
      <w:r>
        <w:rPr>
          <w:sz w:val="22"/>
          <w:szCs w:val="22"/>
        </w:rPr>
        <w:t>(TBD)</w:t>
      </w:r>
      <w:r w:rsidRPr="005229F1">
        <w:rPr>
          <w:sz w:val="22"/>
          <w:szCs w:val="22"/>
        </w:rPr>
        <w:t>.  Each team will h</w:t>
      </w:r>
      <w:r>
        <w:rPr>
          <w:sz w:val="22"/>
          <w:szCs w:val="22"/>
        </w:rPr>
        <w:t>av</w:t>
      </w:r>
      <w:r w:rsidRPr="005229F1">
        <w:rPr>
          <w:sz w:val="22"/>
          <w:szCs w:val="22"/>
        </w:rPr>
        <w:t>e 24hours to create and submit their presentation to the event organizers.</w:t>
      </w:r>
    </w:p>
    <w:p w14:paraId="346CC7C6" w14:textId="77777777" w:rsidR="00665DD6" w:rsidRDefault="00665DD6" w:rsidP="00D002F0">
      <w:pPr>
        <w:rPr>
          <w:sz w:val="22"/>
          <w:szCs w:val="22"/>
        </w:rPr>
      </w:pPr>
    </w:p>
    <w:p w14:paraId="1A744851" w14:textId="42D0A985" w:rsidR="00D8580F" w:rsidRDefault="00D8580F">
      <w:pPr>
        <w:pStyle w:val="Heading2"/>
        <w:numPr>
          <w:ilvl w:val="1"/>
          <w:numId w:val="22"/>
        </w:numPr>
        <w:rPr>
          <w:ins w:id="12" w:author="HINSHAW, JOSHUA D TSgt USAF AFMC AFLCMC/HICJ" w:date="2017-07-26T11:04:00Z"/>
        </w:rPr>
        <w:pPrChange w:id="13" w:author="HINSHAW, JOSHUA D TSgt USAF AFMC AFLCMC/HICJ" w:date="2017-07-26T11:04:00Z">
          <w:pPr/>
        </w:pPrChange>
      </w:pPr>
      <w:ins w:id="14" w:author="HINSHAW, JOSHUA D TSgt USAF AFMC AFLCMC/HICJ" w:date="2017-07-26T11:04:00Z">
        <w:r>
          <w:t>Judging</w:t>
        </w:r>
      </w:ins>
    </w:p>
    <w:p w14:paraId="0FD322C2" w14:textId="17DFAE93" w:rsidR="00665DD6" w:rsidRDefault="00665DD6" w:rsidP="00D002F0">
      <w:pPr>
        <w:rPr>
          <w:ins w:id="15" w:author="HINSHAW, JOSHUA D TSgt USAF AFMC AFLCMC/HICJ" w:date="2017-07-26T11:04:00Z"/>
          <w:sz w:val="22"/>
          <w:szCs w:val="22"/>
        </w:rPr>
      </w:pPr>
      <w:r>
        <w:rPr>
          <w:sz w:val="22"/>
          <w:szCs w:val="22"/>
        </w:rPr>
        <w:t xml:space="preserve">Participating teams will have </w:t>
      </w:r>
      <w:del w:id="16" w:author="HINSHAW, JOSHUA D TSgt USAF AFMC AFLCMC/HICJ" w:date="2017-07-26T11:03:00Z">
        <w:r w:rsidDel="00D8580F">
          <w:rPr>
            <w:sz w:val="22"/>
            <w:szCs w:val="22"/>
          </w:rPr>
          <w:delText>6</w:delText>
        </w:r>
      </w:del>
      <w:ins w:id="17" w:author="HINSHAW, JOSHUA D TSgt USAF AFMC AFLCMC/HICJ" w:date="2017-07-26T11:03:00Z">
        <w:r w:rsidR="00D8580F">
          <w:rPr>
            <w:sz w:val="22"/>
            <w:szCs w:val="22"/>
          </w:rPr>
          <w:t>10</w:t>
        </w:r>
      </w:ins>
      <w:r>
        <w:rPr>
          <w:sz w:val="22"/>
          <w:szCs w:val="22"/>
        </w:rPr>
        <w:t xml:space="preserve"> minutes to present their </w:t>
      </w:r>
      <w:r w:rsidRPr="00480764">
        <w:rPr>
          <w:sz w:val="22"/>
          <w:szCs w:val="22"/>
        </w:rPr>
        <w:t>solution to a panel of</w:t>
      </w:r>
      <w:r>
        <w:rPr>
          <w:sz w:val="22"/>
          <w:szCs w:val="22"/>
        </w:rPr>
        <w:t xml:space="preserve"> </w:t>
      </w:r>
      <w:r w:rsidRPr="00480764">
        <w:rPr>
          <w:sz w:val="22"/>
          <w:szCs w:val="22"/>
        </w:rPr>
        <w:t>judges.</w:t>
      </w:r>
      <w:r>
        <w:rPr>
          <w:sz w:val="22"/>
          <w:szCs w:val="22"/>
        </w:rPr>
        <w:t xml:space="preserve"> The solution may be in the form of slides (PowerPoint) or a live demonstration.  Post presentation, each team will have up to two minutes to answer any questions the judges may have</w:t>
      </w:r>
      <w:r w:rsidRPr="00480764">
        <w:rPr>
          <w:sz w:val="22"/>
          <w:szCs w:val="22"/>
        </w:rPr>
        <w:t>.</w:t>
      </w:r>
      <w:r>
        <w:rPr>
          <w:sz w:val="22"/>
          <w:szCs w:val="22"/>
        </w:rPr>
        <w:t xml:space="preserve">  </w:t>
      </w:r>
    </w:p>
    <w:p w14:paraId="5A04225D" w14:textId="77777777" w:rsidR="00D8580F" w:rsidRDefault="00D8580F" w:rsidP="00D002F0">
      <w:pPr>
        <w:rPr>
          <w:ins w:id="18" w:author="HINSHAW, JOSHUA D TSgt USAF AFMC AFLCMC/HICJ" w:date="2017-07-26T11:04:00Z"/>
          <w:sz w:val="22"/>
          <w:szCs w:val="22"/>
        </w:rPr>
      </w:pPr>
    </w:p>
    <w:p w14:paraId="6BA73BD3" w14:textId="0F0648F4" w:rsidR="00D8580F" w:rsidRDefault="00D8580F" w:rsidP="00D002F0">
      <w:pPr>
        <w:rPr>
          <w:sz w:val="22"/>
          <w:szCs w:val="22"/>
        </w:rPr>
      </w:pPr>
      <w:ins w:id="19" w:author="HINSHAW, JOSHUA D TSgt USAF AFMC AFLCMC/HICJ" w:date="2017-07-26T11:04:00Z">
        <w:r>
          <w:rPr>
            <w:sz w:val="22"/>
            <w:szCs w:val="22"/>
          </w:rPr>
          <w:t xml:space="preserve">Each panel will have judges representing the following areas/organizations; SAF/A6, AU/PEO BES, State/County/City, Academia and the Chiefs Group.  A judging website/application will be created and used to expedite the scoring.  </w:t>
        </w:r>
      </w:ins>
    </w:p>
    <w:p w14:paraId="591F526E" w14:textId="77777777" w:rsidR="00665DD6" w:rsidRDefault="00665DD6" w:rsidP="00D002F0">
      <w:pPr>
        <w:rPr>
          <w:sz w:val="22"/>
          <w:szCs w:val="22"/>
        </w:rPr>
      </w:pPr>
    </w:p>
    <w:p w14:paraId="4C38B4E5" w14:textId="31E92AE5" w:rsidR="00665DD6" w:rsidRDefault="00665DD6" w:rsidP="00D002F0">
      <w:pPr>
        <w:rPr>
          <w:sz w:val="22"/>
          <w:szCs w:val="22"/>
        </w:rPr>
      </w:pPr>
      <w:r>
        <w:rPr>
          <w:sz w:val="22"/>
          <w:szCs w:val="22"/>
        </w:rPr>
        <w:t>Presentation will occur in two rounds:</w:t>
      </w:r>
    </w:p>
    <w:p w14:paraId="36809759" w14:textId="77777777" w:rsidR="00665DD6" w:rsidRDefault="00665DD6" w:rsidP="00D002F0">
      <w:pPr>
        <w:rPr>
          <w:sz w:val="22"/>
          <w:szCs w:val="22"/>
        </w:rPr>
      </w:pPr>
    </w:p>
    <w:p w14:paraId="081D0D44" w14:textId="3BCFE23C" w:rsidR="00665DD6" w:rsidRPr="00665DD6" w:rsidRDefault="00665DD6" w:rsidP="00D002F0">
      <w:pPr>
        <w:rPr>
          <w:b/>
          <w:sz w:val="22"/>
          <w:szCs w:val="22"/>
        </w:rPr>
      </w:pPr>
      <w:r>
        <w:rPr>
          <w:b/>
          <w:sz w:val="22"/>
          <w:szCs w:val="22"/>
        </w:rPr>
        <w:t>Preliminary Round</w:t>
      </w:r>
    </w:p>
    <w:p w14:paraId="4BBD64C6" w14:textId="37A595C4" w:rsidR="00665DD6" w:rsidRDefault="00F836B1" w:rsidP="00665DD6">
      <w:pPr>
        <w:pStyle w:val="ListParagraph"/>
        <w:numPr>
          <w:ilvl w:val="0"/>
          <w:numId w:val="26"/>
        </w:numPr>
        <w:rPr>
          <w:sz w:val="22"/>
          <w:szCs w:val="22"/>
        </w:rPr>
      </w:pPr>
      <w:r>
        <w:rPr>
          <w:sz w:val="22"/>
          <w:szCs w:val="22"/>
        </w:rPr>
        <w:t>3-4 panels of judges will evaluate assigned teams</w:t>
      </w:r>
    </w:p>
    <w:p w14:paraId="5C6C0917" w14:textId="581AB276" w:rsidR="00F836B1" w:rsidRDefault="00F836B1" w:rsidP="00665DD6">
      <w:pPr>
        <w:pStyle w:val="ListParagraph"/>
        <w:numPr>
          <w:ilvl w:val="0"/>
          <w:numId w:val="26"/>
        </w:numPr>
        <w:rPr>
          <w:sz w:val="22"/>
          <w:szCs w:val="22"/>
        </w:rPr>
      </w:pPr>
      <w:r>
        <w:rPr>
          <w:sz w:val="22"/>
          <w:szCs w:val="22"/>
        </w:rPr>
        <w:t>Each panel will select the team that scored the highest under evaluation criteria to move to the final round</w:t>
      </w:r>
    </w:p>
    <w:p w14:paraId="666F54F2" w14:textId="77777777" w:rsidR="00F836B1" w:rsidRDefault="00F836B1" w:rsidP="00F836B1">
      <w:pPr>
        <w:rPr>
          <w:sz w:val="22"/>
          <w:szCs w:val="22"/>
        </w:rPr>
      </w:pPr>
    </w:p>
    <w:p w14:paraId="76320689" w14:textId="234A916F" w:rsidR="00F836B1" w:rsidRDefault="00F836B1" w:rsidP="00F836B1">
      <w:pPr>
        <w:rPr>
          <w:b/>
          <w:sz w:val="22"/>
          <w:szCs w:val="22"/>
        </w:rPr>
      </w:pPr>
      <w:r>
        <w:rPr>
          <w:b/>
          <w:sz w:val="22"/>
          <w:szCs w:val="22"/>
        </w:rPr>
        <w:t>Final Round</w:t>
      </w:r>
    </w:p>
    <w:p w14:paraId="7831A317" w14:textId="313292DE" w:rsidR="00F836B1" w:rsidRDefault="00F836B1" w:rsidP="00F836B1">
      <w:pPr>
        <w:pStyle w:val="ListParagraph"/>
        <w:numPr>
          <w:ilvl w:val="0"/>
          <w:numId w:val="27"/>
        </w:numPr>
        <w:rPr>
          <w:sz w:val="22"/>
          <w:szCs w:val="22"/>
        </w:rPr>
      </w:pPr>
      <w:r>
        <w:rPr>
          <w:sz w:val="22"/>
          <w:szCs w:val="22"/>
        </w:rPr>
        <w:t>Single panel of judges</w:t>
      </w:r>
    </w:p>
    <w:p w14:paraId="024A3540" w14:textId="77777777" w:rsidR="00D8580F" w:rsidRDefault="00D8580F">
      <w:pPr>
        <w:pStyle w:val="ListParagraph"/>
        <w:numPr>
          <w:ilvl w:val="0"/>
          <w:numId w:val="27"/>
        </w:numPr>
        <w:rPr>
          <w:ins w:id="20" w:author="HINSHAW, JOSHUA D TSgt USAF AFMC AFLCMC/HICJ" w:date="2017-07-26T11:05:00Z"/>
          <w:sz w:val="22"/>
          <w:szCs w:val="22"/>
        </w:rPr>
        <w:pPrChange w:id="21" w:author="HINSHAW, JOSHUA D TSgt USAF AFMC AFLCMC/HICJ" w:date="2017-07-26T11:05:00Z">
          <w:pPr/>
        </w:pPrChange>
      </w:pPr>
      <w:ins w:id="22" w:author="HINSHAW, JOSHUA D TSgt USAF AFMC AFLCMC/HICJ" w:date="2017-07-26T11:05:00Z">
        <w:r>
          <w:rPr>
            <w:sz w:val="22"/>
            <w:szCs w:val="22"/>
          </w:rPr>
          <w:t>1</w:t>
        </w:r>
        <w:r w:rsidRPr="00D8580F">
          <w:rPr>
            <w:sz w:val="22"/>
            <w:szCs w:val="22"/>
            <w:vertAlign w:val="superscript"/>
            <w:rPrChange w:id="23" w:author="HINSHAW, JOSHUA D TSgt USAF AFMC AFLCMC/HICJ" w:date="2017-07-26T11:05:00Z">
              <w:rPr>
                <w:sz w:val="22"/>
                <w:szCs w:val="22"/>
              </w:rPr>
            </w:rPrChange>
          </w:rPr>
          <w:t>st</w:t>
        </w:r>
        <w:r>
          <w:rPr>
            <w:sz w:val="22"/>
            <w:szCs w:val="22"/>
          </w:rPr>
          <w:t xml:space="preserve"> place winners will present to the AFITC audience in the MPAC, seminar room, and/or vendor floor 30 Aug 17</w:t>
        </w:r>
      </w:ins>
    </w:p>
    <w:p w14:paraId="70636BFC" w14:textId="73E97DDC" w:rsidR="00F836B1" w:rsidRPr="00D8580F" w:rsidDel="00D8580F" w:rsidRDefault="00F836B1">
      <w:pPr>
        <w:rPr>
          <w:del w:id="24" w:author="HINSHAW, JOSHUA D TSgt USAF AFMC AFLCMC/HICJ" w:date="2017-07-26T11:05:00Z"/>
          <w:sz w:val="22"/>
          <w:szCs w:val="22"/>
          <w:rPrChange w:id="25" w:author="HINSHAW, JOSHUA D TSgt USAF AFMC AFLCMC/HICJ" w:date="2017-07-26T11:06:00Z">
            <w:rPr>
              <w:del w:id="26" w:author="HINSHAW, JOSHUA D TSgt USAF AFMC AFLCMC/HICJ" w:date="2017-07-26T11:05:00Z"/>
            </w:rPr>
          </w:rPrChange>
        </w:rPr>
        <w:pPrChange w:id="27" w:author="HINSHAW, JOSHUA D TSgt USAF AFMC AFLCMC/HICJ" w:date="2017-07-26T11:06:00Z">
          <w:pPr>
            <w:pStyle w:val="ListParagraph"/>
            <w:numPr>
              <w:numId w:val="27"/>
            </w:numPr>
            <w:ind w:hanging="360"/>
          </w:pPr>
        </w:pPrChange>
      </w:pPr>
      <w:del w:id="28" w:author="HINSHAW, JOSHUA D TSgt USAF AFMC AFLCMC/HICJ" w:date="2017-07-26T11:05:00Z">
        <w:r w:rsidRPr="00D8580F" w:rsidDel="00D8580F">
          <w:rPr>
            <w:sz w:val="22"/>
            <w:szCs w:val="22"/>
          </w:rPr>
          <w:delText xml:space="preserve">Winner takes </w:delText>
        </w:r>
        <w:r w:rsidRPr="00D8580F" w:rsidDel="00D8580F">
          <w:rPr>
            <w:sz w:val="22"/>
            <w:szCs w:val="22"/>
            <w:rPrChange w:id="29" w:author="HINSHAW, JOSHUA D TSgt USAF AFMC AFLCMC/HICJ" w:date="2017-07-26T11:06:00Z">
              <w:rPr/>
            </w:rPrChange>
          </w:rPr>
          <w:delText>1</w:delText>
        </w:r>
        <w:r w:rsidRPr="00D8580F" w:rsidDel="00D8580F">
          <w:rPr>
            <w:sz w:val="22"/>
            <w:szCs w:val="22"/>
            <w:vertAlign w:val="superscript"/>
            <w:rPrChange w:id="30" w:author="HINSHAW, JOSHUA D TSgt USAF AFMC AFLCMC/HICJ" w:date="2017-07-26T11:06:00Z">
              <w:rPr>
                <w:vertAlign w:val="superscript"/>
              </w:rPr>
            </w:rPrChange>
          </w:rPr>
          <w:delText>st</w:delText>
        </w:r>
        <w:r w:rsidRPr="00D8580F" w:rsidDel="00D8580F">
          <w:rPr>
            <w:sz w:val="22"/>
            <w:szCs w:val="22"/>
            <w:rPrChange w:id="31" w:author="HINSHAW, JOSHUA D TSgt USAF AFMC AFLCMC/HICJ" w:date="2017-07-26T11:06:00Z">
              <w:rPr/>
            </w:rPrChange>
          </w:rPr>
          <w:delText xml:space="preserve"> place</w:delText>
        </w:r>
      </w:del>
    </w:p>
    <w:p w14:paraId="61FA7D4E" w14:textId="77777777" w:rsidR="00D002F0" w:rsidRPr="00D8580F" w:rsidRDefault="00D002F0">
      <w:pPr>
        <w:rPr>
          <w:rPrChange w:id="32" w:author="HINSHAW, JOSHUA D TSgt USAF AFMC AFLCMC/HICJ" w:date="2017-07-26T11:05:00Z">
            <w:rPr>
              <w:sz w:val="22"/>
              <w:szCs w:val="22"/>
            </w:rPr>
          </w:rPrChange>
        </w:rPr>
      </w:pPr>
    </w:p>
    <w:p w14:paraId="33CDA40C" w14:textId="77777777" w:rsidR="00C55F01" w:rsidRPr="00F34593" w:rsidRDefault="00C55F01" w:rsidP="00C55F01">
      <w:pPr>
        <w:pStyle w:val="Heading2"/>
        <w:numPr>
          <w:ilvl w:val="1"/>
          <w:numId w:val="22"/>
        </w:numPr>
      </w:pPr>
      <w:bookmarkStart w:id="33" w:name="_Toc487153887"/>
      <w:r w:rsidRPr="00F34593">
        <w:t>Workspace</w:t>
      </w:r>
      <w:bookmarkEnd w:id="33"/>
    </w:p>
    <w:p w14:paraId="731B3BC5" w14:textId="77777777" w:rsidR="00C55F01" w:rsidRPr="00F34593" w:rsidRDefault="00C55F01" w:rsidP="00C55F01">
      <w:pPr>
        <w:rPr>
          <w:sz w:val="22"/>
          <w:szCs w:val="22"/>
        </w:rPr>
      </w:pPr>
      <w:r w:rsidRPr="00F34593">
        <w:rPr>
          <w:sz w:val="22"/>
          <w:szCs w:val="22"/>
        </w:rPr>
        <w:t xml:space="preserve">Beginning on Friday, 25 August at 4CDT there will be designated locations at the Renaissance Hotel and in downtown Montgomery, AL within walking distance where teams can collaborate to work on their presentations.  High speed and reliable network access will be provided at all locations; some will be </w:t>
      </w:r>
      <w:r>
        <w:rPr>
          <w:sz w:val="22"/>
          <w:szCs w:val="22"/>
        </w:rPr>
        <w:t>av</w:t>
      </w:r>
      <w:r w:rsidRPr="00F34593">
        <w:rPr>
          <w:sz w:val="22"/>
          <w:szCs w:val="22"/>
        </w:rPr>
        <w:t>ailable 24/7.</w:t>
      </w:r>
    </w:p>
    <w:p w14:paraId="61F29F14" w14:textId="77777777" w:rsidR="00C55F01" w:rsidRDefault="00C55F01" w:rsidP="00D002F0">
      <w:pPr>
        <w:rPr>
          <w:sz w:val="22"/>
          <w:szCs w:val="22"/>
        </w:rPr>
      </w:pPr>
    </w:p>
    <w:p w14:paraId="4A7ECE08" w14:textId="77777777" w:rsidR="00C55F01" w:rsidRDefault="00C55F01">
      <w:pPr>
        <w:rPr>
          <w:rFonts w:asciiTheme="majorHAnsi" w:eastAsiaTheme="majorEastAsia" w:hAnsiTheme="majorHAnsi" w:cstheme="majorBidi"/>
          <w:color w:val="2F5496" w:themeColor="accent1" w:themeShade="BF"/>
          <w:sz w:val="26"/>
          <w:szCs w:val="26"/>
        </w:rPr>
      </w:pPr>
      <w:r>
        <w:br w:type="page"/>
      </w:r>
    </w:p>
    <w:p w14:paraId="52446B8C" w14:textId="52D6E960" w:rsidR="00EB0BF1" w:rsidRPr="003F09DD" w:rsidRDefault="00EB0BF1" w:rsidP="00C55F01">
      <w:pPr>
        <w:pStyle w:val="Heading2"/>
        <w:numPr>
          <w:ilvl w:val="1"/>
          <w:numId w:val="22"/>
        </w:numPr>
      </w:pPr>
      <w:bookmarkStart w:id="34" w:name="_Toc487153888"/>
      <w:r>
        <w:lastRenderedPageBreak/>
        <w:t>Judging/Scoring Rubric</w:t>
      </w:r>
      <w:bookmarkEnd w:id="34"/>
    </w:p>
    <w:p w14:paraId="25DEB726" w14:textId="77777777" w:rsidR="00EB0BF1" w:rsidRDefault="00EB0BF1" w:rsidP="00EB0BF1">
      <w:pPr>
        <w:rPr>
          <w:sz w:val="22"/>
          <w:szCs w:val="22"/>
        </w:rPr>
      </w:pPr>
      <w:r>
        <w:rPr>
          <w:sz w:val="22"/>
          <w:szCs w:val="22"/>
        </w:rPr>
        <w:t>Each judge will assign a score between 1 and 10 inclusively for each of the criteria detailed by the rubric, with 1 being unexceptional and 10 being exceptional. Maximum score is 70 points.</w:t>
      </w:r>
    </w:p>
    <w:p w14:paraId="6C24E5BF" w14:textId="77777777" w:rsidR="00EB0BF1" w:rsidRDefault="00EB0BF1" w:rsidP="00EB0BF1">
      <w:pPr>
        <w:rPr>
          <w:sz w:val="22"/>
          <w:szCs w:val="22"/>
        </w:rPr>
      </w:pPr>
    </w:p>
    <w:tbl>
      <w:tblPr>
        <w:tblStyle w:val="GridTable4-Accent3"/>
        <w:tblW w:w="9535" w:type="dxa"/>
        <w:tblLook w:val="04A0" w:firstRow="1" w:lastRow="0" w:firstColumn="1" w:lastColumn="0" w:noHBand="0" w:noVBand="1"/>
      </w:tblPr>
      <w:tblGrid>
        <w:gridCol w:w="1535"/>
        <w:gridCol w:w="6650"/>
        <w:gridCol w:w="1350"/>
      </w:tblGrid>
      <w:tr w:rsidR="00EB0BF1" w14:paraId="7FD0354E" w14:textId="77777777" w:rsidTr="00CA2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5E8ED263" w14:textId="77777777" w:rsidR="00EB0BF1" w:rsidRDefault="00EB0BF1" w:rsidP="00CA244C">
            <w:pPr>
              <w:jc w:val="center"/>
              <w:rPr>
                <w:sz w:val="22"/>
                <w:szCs w:val="22"/>
              </w:rPr>
            </w:pPr>
            <w:r>
              <w:rPr>
                <w:sz w:val="22"/>
                <w:szCs w:val="22"/>
              </w:rPr>
              <w:t>Criteria</w:t>
            </w:r>
          </w:p>
        </w:tc>
        <w:tc>
          <w:tcPr>
            <w:tcW w:w="6650" w:type="dxa"/>
          </w:tcPr>
          <w:p w14:paraId="2829FF80" w14:textId="77777777" w:rsidR="00EB0BF1" w:rsidRDefault="00EB0BF1" w:rsidP="00CA244C">
            <w:pPr>
              <w:ind w:right="-10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Description</w:t>
            </w:r>
          </w:p>
        </w:tc>
        <w:tc>
          <w:tcPr>
            <w:tcW w:w="1350" w:type="dxa"/>
          </w:tcPr>
          <w:p w14:paraId="6E3B9BAD" w14:textId="77777777" w:rsidR="00EB0BF1" w:rsidRDefault="00EB0BF1" w:rsidP="00CA244C">
            <w:pPr>
              <w:ind w:right="-10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Max Points</w:t>
            </w:r>
          </w:p>
        </w:tc>
      </w:tr>
      <w:tr w:rsidR="00EB0BF1" w14:paraId="1EA87311"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restart"/>
          </w:tcPr>
          <w:p w14:paraId="7199DC1B" w14:textId="77777777" w:rsidR="00EB0BF1" w:rsidRDefault="00EB0BF1" w:rsidP="00CA244C">
            <w:pPr>
              <w:jc w:val="center"/>
              <w:rPr>
                <w:sz w:val="22"/>
                <w:szCs w:val="22"/>
              </w:rPr>
            </w:pPr>
            <w:r>
              <w:rPr>
                <w:sz w:val="22"/>
                <w:szCs w:val="22"/>
              </w:rPr>
              <w:t>Creativity</w:t>
            </w:r>
          </w:p>
        </w:tc>
        <w:tc>
          <w:tcPr>
            <w:tcW w:w="6650" w:type="dxa"/>
          </w:tcPr>
          <w:p w14:paraId="369DF1DE" w14:textId="77777777" w:rsidR="00EB0BF1" w:rsidRDefault="00EB0BF1" w:rsidP="00CA24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unique is the solution?</w:t>
            </w:r>
          </w:p>
        </w:tc>
        <w:tc>
          <w:tcPr>
            <w:tcW w:w="1350" w:type="dxa"/>
          </w:tcPr>
          <w:p w14:paraId="6454A770" w14:textId="77777777" w:rsidR="00EB0BF1" w:rsidRDefault="00EB0BF1"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w:t>
            </w:r>
          </w:p>
        </w:tc>
      </w:tr>
      <w:tr w:rsidR="00EB0BF1" w14:paraId="741266DA" w14:textId="77777777" w:rsidTr="00CA244C">
        <w:tc>
          <w:tcPr>
            <w:cnfStyle w:val="001000000000" w:firstRow="0" w:lastRow="0" w:firstColumn="1" w:lastColumn="0" w:oddVBand="0" w:evenVBand="0" w:oddHBand="0" w:evenHBand="0" w:firstRowFirstColumn="0" w:firstRowLastColumn="0" w:lastRowFirstColumn="0" w:lastRowLastColumn="0"/>
            <w:tcW w:w="1535" w:type="dxa"/>
            <w:vMerge/>
          </w:tcPr>
          <w:p w14:paraId="3F5324EC" w14:textId="77777777" w:rsidR="00EB0BF1" w:rsidRDefault="00EB0BF1" w:rsidP="00CA244C">
            <w:pPr>
              <w:jc w:val="center"/>
              <w:rPr>
                <w:sz w:val="22"/>
                <w:szCs w:val="22"/>
              </w:rPr>
            </w:pPr>
          </w:p>
        </w:tc>
        <w:tc>
          <w:tcPr>
            <w:tcW w:w="6650" w:type="dxa"/>
          </w:tcPr>
          <w:p w14:paraId="73BC5217" w14:textId="77777777" w:rsidR="00EB0BF1" w:rsidRDefault="00EB0BF1" w:rsidP="00CA244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does the solution differ from existing solutions or technologies?</w:t>
            </w:r>
          </w:p>
        </w:tc>
        <w:tc>
          <w:tcPr>
            <w:tcW w:w="1350" w:type="dxa"/>
          </w:tcPr>
          <w:p w14:paraId="1AA62CD3" w14:textId="77777777" w:rsidR="00EB0BF1" w:rsidRDefault="00EB0BF1" w:rsidP="00CA244C">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EB0BF1" w14:paraId="38AB09E9"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tcPr>
          <w:p w14:paraId="0100AEFD" w14:textId="77777777" w:rsidR="00EB0BF1" w:rsidRDefault="00EB0BF1" w:rsidP="00CA244C">
            <w:pPr>
              <w:jc w:val="center"/>
              <w:rPr>
                <w:sz w:val="22"/>
                <w:szCs w:val="22"/>
              </w:rPr>
            </w:pPr>
          </w:p>
        </w:tc>
        <w:tc>
          <w:tcPr>
            <w:tcW w:w="6650" w:type="dxa"/>
          </w:tcPr>
          <w:p w14:paraId="1245C1B5" w14:textId="77777777" w:rsidR="00EB0BF1" w:rsidRDefault="00EB0BF1" w:rsidP="00CA24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ambitious and creative is the solution?</w:t>
            </w:r>
          </w:p>
        </w:tc>
        <w:tc>
          <w:tcPr>
            <w:tcW w:w="1350" w:type="dxa"/>
          </w:tcPr>
          <w:p w14:paraId="1924ED29" w14:textId="77777777" w:rsidR="00EB0BF1" w:rsidRDefault="00EB0BF1"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w:t>
            </w:r>
          </w:p>
        </w:tc>
      </w:tr>
      <w:tr w:rsidR="00EB0BF1" w14:paraId="3200E6A9" w14:textId="77777777" w:rsidTr="00CA244C">
        <w:tc>
          <w:tcPr>
            <w:cnfStyle w:val="001000000000" w:firstRow="0" w:lastRow="0" w:firstColumn="1" w:lastColumn="0" w:oddVBand="0" w:evenVBand="0" w:oddHBand="0" w:evenHBand="0" w:firstRowFirstColumn="0" w:firstRowLastColumn="0" w:lastRowFirstColumn="0" w:lastRowLastColumn="0"/>
            <w:tcW w:w="1535" w:type="dxa"/>
            <w:vMerge w:val="restart"/>
          </w:tcPr>
          <w:p w14:paraId="14A800D5" w14:textId="77777777" w:rsidR="00EB0BF1" w:rsidRDefault="00EB0BF1" w:rsidP="00CA244C">
            <w:pPr>
              <w:jc w:val="center"/>
              <w:rPr>
                <w:sz w:val="22"/>
                <w:szCs w:val="22"/>
              </w:rPr>
            </w:pPr>
            <w:r>
              <w:rPr>
                <w:sz w:val="22"/>
                <w:szCs w:val="22"/>
              </w:rPr>
              <w:t>Feasibility</w:t>
            </w:r>
          </w:p>
        </w:tc>
        <w:tc>
          <w:tcPr>
            <w:tcW w:w="6650" w:type="dxa"/>
          </w:tcPr>
          <w:p w14:paraId="0C34AA9F" w14:textId="77777777" w:rsidR="00EB0BF1" w:rsidRDefault="00EB0BF1" w:rsidP="00CA244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practical is the solution?</w:t>
            </w:r>
          </w:p>
        </w:tc>
        <w:tc>
          <w:tcPr>
            <w:tcW w:w="1350" w:type="dxa"/>
          </w:tcPr>
          <w:p w14:paraId="5B8254ED" w14:textId="77777777" w:rsidR="00EB0BF1" w:rsidRDefault="00EB0BF1" w:rsidP="00CA244C">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EB0BF1" w14:paraId="258953E2"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tcPr>
          <w:p w14:paraId="679D9DB6" w14:textId="77777777" w:rsidR="00EB0BF1" w:rsidRDefault="00EB0BF1" w:rsidP="00CA244C">
            <w:pPr>
              <w:jc w:val="center"/>
              <w:rPr>
                <w:sz w:val="22"/>
                <w:szCs w:val="22"/>
              </w:rPr>
            </w:pPr>
          </w:p>
        </w:tc>
        <w:tc>
          <w:tcPr>
            <w:tcW w:w="6650" w:type="dxa"/>
          </w:tcPr>
          <w:p w14:paraId="24B8316D" w14:textId="77777777" w:rsidR="00EB0BF1" w:rsidRDefault="00EB0BF1" w:rsidP="00CA24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marketable is the solution?</w:t>
            </w:r>
          </w:p>
        </w:tc>
        <w:tc>
          <w:tcPr>
            <w:tcW w:w="1350" w:type="dxa"/>
          </w:tcPr>
          <w:p w14:paraId="494CE210" w14:textId="77777777" w:rsidR="00EB0BF1" w:rsidRDefault="00EB0BF1"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w:t>
            </w:r>
          </w:p>
        </w:tc>
      </w:tr>
      <w:tr w:rsidR="00EB0BF1" w14:paraId="3A87E9A0" w14:textId="77777777" w:rsidTr="00CA244C">
        <w:tc>
          <w:tcPr>
            <w:cnfStyle w:val="001000000000" w:firstRow="0" w:lastRow="0" w:firstColumn="1" w:lastColumn="0" w:oddVBand="0" w:evenVBand="0" w:oddHBand="0" w:evenHBand="0" w:firstRowFirstColumn="0" w:firstRowLastColumn="0" w:lastRowFirstColumn="0" w:lastRowLastColumn="0"/>
            <w:tcW w:w="1535" w:type="dxa"/>
            <w:vMerge/>
          </w:tcPr>
          <w:p w14:paraId="2063D74D" w14:textId="77777777" w:rsidR="00EB0BF1" w:rsidRDefault="00EB0BF1" w:rsidP="00CA244C">
            <w:pPr>
              <w:jc w:val="center"/>
              <w:rPr>
                <w:sz w:val="22"/>
                <w:szCs w:val="22"/>
              </w:rPr>
            </w:pPr>
          </w:p>
        </w:tc>
        <w:tc>
          <w:tcPr>
            <w:tcW w:w="6650" w:type="dxa"/>
          </w:tcPr>
          <w:p w14:paraId="3147626A" w14:textId="77777777" w:rsidR="00EB0BF1" w:rsidRDefault="00EB0BF1" w:rsidP="00CA244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cost-effective is the solution?</w:t>
            </w:r>
          </w:p>
        </w:tc>
        <w:tc>
          <w:tcPr>
            <w:tcW w:w="1350" w:type="dxa"/>
          </w:tcPr>
          <w:p w14:paraId="1A975440" w14:textId="77777777" w:rsidR="00EB0BF1" w:rsidRDefault="00EB0BF1" w:rsidP="00CA244C">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5F22D8" w14:paraId="7D2EF004"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restart"/>
          </w:tcPr>
          <w:p w14:paraId="0B1A78D1" w14:textId="77777777" w:rsidR="005F22D8" w:rsidRDefault="005F22D8" w:rsidP="00CA244C">
            <w:pPr>
              <w:jc w:val="center"/>
              <w:rPr>
                <w:sz w:val="22"/>
                <w:szCs w:val="22"/>
              </w:rPr>
            </w:pPr>
            <w:r>
              <w:rPr>
                <w:sz w:val="22"/>
                <w:szCs w:val="22"/>
              </w:rPr>
              <w:t>Validity</w:t>
            </w:r>
          </w:p>
        </w:tc>
        <w:tc>
          <w:tcPr>
            <w:tcW w:w="6650" w:type="dxa"/>
          </w:tcPr>
          <w:p w14:paraId="1199ADAA" w14:textId="77777777" w:rsidR="005F22D8" w:rsidRDefault="005F22D8" w:rsidP="00CA24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Is the problem addressed in full?</w:t>
            </w:r>
          </w:p>
        </w:tc>
        <w:tc>
          <w:tcPr>
            <w:tcW w:w="1350" w:type="dxa"/>
          </w:tcPr>
          <w:p w14:paraId="4FA80E07" w14:textId="77777777" w:rsidR="005F22D8" w:rsidRDefault="005F22D8"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p>
        </w:tc>
      </w:tr>
      <w:tr w:rsidR="005F22D8" w14:paraId="511762B6" w14:textId="77777777" w:rsidTr="00CA244C">
        <w:tc>
          <w:tcPr>
            <w:cnfStyle w:val="001000000000" w:firstRow="0" w:lastRow="0" w:firstColumn="1" w:lastColumn="0" w:oddVBand="0" w:evenVBand="0" w:oddHBand="0" w:evenHBand="0" w:firstRowFirstColumn="0" w:firstRowLastColumn="0" w:lastRowFirstColumn="0" w:lastRowLastColumn="0"/>
            <w:tcW w:w="1535" w:type="dxa"/>
            <w:vMerge/>
          </w:tcPr>
          <w:p w14:paraId="0CBAC29E" w14:textId="77777777" w:rsidR="005F22D8" w:rsidRDefault="005F22D8" w:rsidP="00CA244C">
            <w:pPr>
              <w:jc w:val="center"/>
              <w:rPr>
                <w:sz w:val="22"/>
                <w:szCs w:val="22"/>
              </w:rPr>
            </w:pPr>
          </w:p>
        </w:tc>
        <w:tc>
          <w:tcPr>
            <w:tcW w:w="6650" w:type="dxa"/>
          </w:tcPr>
          <w:p w14:paraId="73C8CFEF" w14:textId="0DD52DCA" w:rsidR="005F22D8" w:rsidRDefault="005F22D8" w:rsidP="005F22D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closely does the solution relate to and solve a real-world concern?</w:t>
            </w:r>
          </w:p>
        </w:tc>
        <w:tc>
          <w:tcPr>
            <w:tcW w:w="1350" w:type="dxa"/>
          </w:tcPr>
          <w:p w14:paraId="79DDE7ED" w14:textId="77777777" w:rsidR="005F22D8" w:rsidRDefault="005F22D8" w:rsidP="00CA244C">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w:t>
            </w:r>
          </w:p>
        </w:tc>
      </w:tr>
      <w:tr w:rsidR="005F22D8" w14:paraId="341D21D9"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restart"/>
          </w:tcPr>
          <w:p w14:paraId="0932C473" w14:textId="4709109B" w:rsidR="005F22D8" w:rsidRDefault="005F22D8" w:rsidP="00CA244C">
            <w:pPr>
              <w:jc w:val="center"/>
              <w:rPr>
                <w:sz w:val="22"/>
                <w:szCs w:val="22"/>
              </w:rPr>
            </w:pPr>
            <w:r>
              <w:rPr>
                <w:sz w:val="22"/>
                <w:szCs w:val="22"/>
              </w:rPr>
              <w:t>Technology</w:t>
            </w:r>
          </w:p>
        </w:tc>
        <w:tc>
          <w:tcPr>
            <w:tcW w:w="6650" w:type="dxa"/>
          </w:tcPr>
          <w:p w14:paraId="7BA72B91" w14:textId="25E7F426" w:rsidR="005F22D8" w:rsidRDefault="005F22D8" w:rsidP="00CA24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Are the technologies/software languages/interfaces that will be used clearly defined?</w:t>
            </w:r>
          </w:p>
        </w:tc>
        <w:tc>
          <w:tcPr>
            <w:tcW w:w="1350" w:type="dxa"/>
          </w:tcPr>
          <w:p w14:paraId="573F57EE" w14:textId="77777777" w:rsidR="005F22D8" w:rsidRDefault="005F22D8"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w:t>
            </w:r>
          </w:p>
        </w:tc>
      </w:tr>
      <w:tr w:rsidR="005F22D8" w14:paraId="44E5F759" w14:textId="77777777" w:rsidTr="00CA244C">
        <w:tc>
          <w:tcPr>
            <w:cnfStyle w:val="001000000000" w:firstRow="0" w:lastRow="0" w:firstColumn="1" w:lastColumn="0" w:oddVBand="0" w:evenVBand="0" w:oddHBand="0" w:evenHBand="0" w:firstRowFirstColumn="0" w:firstRowLastColumn="0" w:lastRowFirstColumn="0" w:lastRowLastColumn="0"/>
            <w:tcW w:w="1535" w:type="dxa"/>
            <w:vMerge/>
          </w:tcPr>
          <w:p w14:paraId="0AB73713" w14:textId="77777777" w:rsidR="005F22D8" w:rsidRDefault="005F22D8" w:rsidP="00CA244C">
            <w:pPr>
              <w:jc w:val="center"/>
              <w:rPr>
                <w:sz w:val="22"/>
                <w:szCs w:val="22"/>
              </w:rPr>
            </w:pPr>
          </w:p>
        </w:tc>
        <w:tc>
          <w:tcPr>
            <w:tcW w:w="6650" w:type="dxa"/>
          </w:tcPr>
          <w:p w14:paraId="31C88B47" w14:textId="01393642" w:rsidR="005F22D8" w:rsidRDefault="005F22D8" w:rsidP="00CA244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well is the system’s architecture defined?</w:t>
            </w:r>
          </w:p>
        </w:tc>
        <w:tc>
          <w:tcPr>
            <w:tcW w:w="1350" w:type="dxa"/>
          </w:tcPr>
          <w:p w14:paraId="7593DF2F" w14:textId="77777777" w:rsidR="005F22D8" w:rsidRDefault="005F22D8" w:rsidP="00CA244C">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5F22D8" w14:paraId="475EBBC1"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tcPr>
          <w:p w14:paraId="37B48DF7" w14:textId="77777777" w:rsidR="005F22D8" w:rsidRDefault="005F22D8" w:rsidP="00CA244C">
            <w:pPr>
              <w:jc w:val="center"/>
              <w:rPr>
                <w:sz w:val="22"/>
                <w:szCs w:val="22"/>
              </w:rPr>
            </w:pPr>
          </w:p>
        </w:tc>
        <w:tc>
          <w:tcPr>
            <w:tcW w:w="6650" w:type="dxa"/>
          </w:tcPr>
          <w:p w14:paraId="24B70E2E" w14:textId="57D29F36" w:rsidR="005F22D8" w:rsidRDefault="005F22D8" w:rsidP="00CA24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Is existing (networking) infrastructure leveraged?</w:t>
            </w:r>
          </w:p>
        </w:tc>
        <w:tc>
          <w:tcPr>
            <w:tcW w:w="1350" w:type="dxa"/>
          </w:tcPr>
          <w:p w14:paraId="1DA7BF33" w14:textId="77777777" w:rsidR="005F22D8" w:rsidRDefault="005F22D8"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5F22D8" w14:paraId="088794B9" w14:textId="77777777" w:rsidTr="00CA244C">
        <w:tc>
          <w:tcPr>
            <w:cnfStyle w:val="001000000000" w:firstRow="0" w:lastRow="0" w:firstColumn="1" w:lastColumn="0" w:oddVBand="0" w:evenVBand="0" w:oddHBand="0" w:evenHBand="0" w:firstRowFirstColumn="0" w:firstRowLastColumn="0" w:lastRowFirstColumn="0" w:lastRowLastColumn="0"/>
            <w:tcW w:w="1535" w:type="dxa"/>
            <w:vMerge/>
          </w:tcPr>
          <w:p w14:paraId="3CD0CB34" w14:textId="77777777" w:rsidR="005F22D8" w:rsidRDefault="005F22D8" w:rsidP="00552469">
            <w:pPr>
              <w:jc w:val="center"/>
              <w:rPr>
                <w:sz w:val="22"/>
                <w:szCs w:val="22"/>
              </w:rPr>
            </w:pPr>
          </w:p>
        </w:tc>
        <w:tc>
          <w:tcPr>
            <w:tcW w:w="6650" w:type="dxa"/>
          </w:tcPr>
          <w:p w14:paraId="31106DFF" w14:textId="74BC1C51" w:rsidR="005F22D8" w:rsidRDefault="005F22D8" w:rsidP="0055246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How well are confidentiality, integrity, and availability concerns of the system addressed? </w:t>
            </w:r>
          </w:p>
        </w:tc>
        <w:tc>
          <w:tcPr>
            <w:tcW w:w="1350" w:type="dxa"/>
          </w:tcPr>
          <w:p w14:paraId="5E589CE3" w14:textId="77777777" w:rsidR="005F22D8" w:rsidRDefault="005F22D8" w:rsidP="00552469">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5F22D8" w14:paraId="0D2F721C"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restart"/>
          </w:tcPr>
          <w:p w14:paraId="5CA85A3F" w14:textId="77777777" w:rsidR="005F22D8" w:rsidRDefault="005F22D8" w:rsidP="00552469">
            <w:pPr>
              <w:jc w:val="center"/>
              <w:rPr>
                <w:sz w:val="22"/>
                <w:szCs w:val="22"/>
              </w:rPr>
            </w:pPr>
            <w:r>
              <w:rPr>
                <w:sz w:val="22"/>
                <w:szCs w:val="22"/>
              </w:rPr>
              <w:t>Integration</w:t>
            </w:r>
          </w:p>
        </w:tc>
        <w:tc>
          <w:tcPr>
            <w:tcW w:w="6650" w:type="dxa"/>
          </w:tcPr>
          <w:p w14:paraId="419B099D" w14:textId="77777777" w:rsidR="005F22D8" w:rsidRDefault="005F22D8" w:rsidP="0055246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well does the solution mesh and integrate with existing technology?</w:t>
            </w:r>
          </w:p>
        </w:tc>
        <w:tc>
          <w:tcPr>
            <w:tcW w:w="1350" w:type="dxa"/>
          </w:tcPr>
          <w:p w14:paraId="73CCA6FF" w14:textId="77777777" w:rsidR="005F22D8" w:rsidRDefault="005F22D8" w:rsidP="0055246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w:t>
            </w:r>
          </w:p>
        </w:tc>
      </w:tr>
      <w:tr w:rsidR="005F22D8" w14:paraId="3B2C412E" w14:textId="77777777" w:rsidTr="00CA244C">
        <w:tc>
          <w:tcPr>
            <w:cnfStyle w:val="001000000000" w:firstRow="0" w:lastRow="0" w:firstColumn="1" w:lastColumn="0" w:oddVBand="0" w:evenVBand="0" w:oddHBand="0" w:evenHBand="0" w:firstRowFirstColumn="0" w:firstRowLastColumn="0" w:lastRowFirstColumn="0" w:lastRowLastColumn="0"/>
            <w:tcW w:w="1535" w:type="dxa"/>
            <w:vMerge/>
          </w:tcPr>
          <w:p w14:paraId="70395E2E" w14:textId="77777777" w:rsidR="005F22D8" w:rsidRDefault="005F22D8" w:rsidP="00552469">
            <w:pPr>
              <w:jc w:val="center"/>
              <w:rPr>
                <w:sz w:val="22"/>
                <w:szCs w:val="22"/>
              </w:rPr>
            </w:pPr>
          </w:p>
        </w:tc>
        <w:tc>
          <w:tcPr>
            <w:tcW w:w="6650" w:type="dxa"/>
          </w:tcPr>
          <w:p w14:paraId="63DF0BE3" w14:textId="77777777" w:rsidR="005F22D8" w:rsidRDefault="005F22D8" w:rsidP="0055246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well does the solution collect and/or leverage open data?</w:t>
            </w:r>
          </w:p>
        </w:tc>
        <w:tc>
          <w:tcPr>
            <w:tcW w:w="1350" w:type="dxa"/>
          </w:tcPr>
          <w:p w14:paraId="7ED7E2FF" w14:textId="77777777" w:rsidR="005F22D8" w:rsidRDefault="005F22D8" w:rsidP="0055246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w:t>
            </w:r>
          </w:p>
        </w:tc>
      </w:tr>
      <w:tr w:rsidR="005F22D8" w14:paraId="0FB19B97"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restart"/>
          </w:tcPr>
          <w:p w14:paraId="2BCD54F5" w14:textId="77777777" w:rsidR="005F22D8" w:rsidRDefault="005F22D8" w:rsidP="00552469">
            <w:pPr>
              <w:jc w:val="center"/>
              <w:rPr>
                <w:sz w:val="22"/>
                <w:szCs w:val="22"/>
              </w:rPr>
            </w:pPr>
            <w:r>
              <w:rPr>
                <w:sz w:val="22"/>
                <w:szCs w:val="22"/>
              </w:rPr>
              <w:t>Pitch</w:t>
            </w:r>
          </w:p>
        </w:tc>
        <w:tc>
          <w:tcPr>
            <w:tcW w:w="6650" w:type="dxa"/>
          </w:tcPr>
          <w:p w14:paraId="7F410D46" w14:textId="77777777" w:rsidR="005F22D8" w:rsidRDefault="005F22D8" w:rsidP="0055246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Were you able to fully understand the solution presented?</w:t>
            </w:r>
          </w:p>
        </w:tc>
        <w:tc>
          <w:tcPr>
            <w:tcW w:w="1350" w:type="dxa"/>
          </w:tcPr>
          <w:p w14:paraId="7DA72133" w14:textId="77777777" w:rsidR="005F22D8" w:rsidRDefault="005F22D8" w:rsidP="0055246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w:t>
            </w:r>
          </w:p>
        </w:tc>
      </w:tr>
      <w:tr w:rsidR="005F22D8" w14:paraId="6912E94F" w14:textId="77777777" w:rsidTr="00CA244C">
        <w:tc>
          <w:tcPr>
            <w:cnfStyle w:val="001000000000" w:firstRow="0" w:lastRow="0" w:firstColumn="1" w:lastColumn="0" w:oddVBand="0" w:evenVBand="0" w:oddHBand="0" w:evenHBand="0" w:firstRowFirstColumn="0" w:firstRowLastColumn="0" w:lastRowFirstColumn="0" w:lastRowLastColumn="0"/>
            <w:tcW w:w="1535" w:type="dxa"/>
            <w:vMerge/>
          </w:tcPr>
          <w:p w14:paraId="2BAA9F49" w14:textId="77777777" w:rsidR="005F22D8" w:rsidRDefault="005F22D8" w:rsidP="00552469">
            <w:pPr>
              <w:jc w:val="center"/>
              <w:rPr>
                <w:sz w:val="22"/>
                <w:szCs w:val="22"/>
              </w:rPr>
            </w:pPr>
          </w:p>
        </w:tc>
        <w:tc>
          <w:tcPr>
            <w:tcW w:w="6650" w:type="dxa"/>
          </w:tcPr>
          <w:p w14:paraId="4BAD8C89" w14:textId="77777777" w:rsidR="005F22D8" w:rsidRDefault="005F22D8" w:rsidP="0055246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If you were a potential investor, how persuaded were you by the team/speaker’s presentation?</w:t>
            </w:r>
          </w:p>
        </w:tc>
        <w:tc>
          <w:tcPr>
            <w:tcW w:w="1350" w:type="dxa"/>
          </w:tcPr>
          <w:p w14:paraId="5BF53584" w14:textId="77777777" w:rsidR="005F22D8" w:rsidRDefault="005F22D8" w:rsidP="0055246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552469" w14:paraId="0988549C"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158D6C2B" w14:textId="77777777" w:rsidR="00552469" w:rsidRDefault="00552469" w:rsidP="00552469">
            <w:pPr>
              <w:jc w:val="center"/>
              <w:rPr>
                <w:sz w:val="22"/>
                <w:szCs w:val="22"/>
              </w:rPr>
            </w:pPr>
            <w:r>
              <w:rPr>
                <w:sz w:val="22"/>
                <w:szCs w:val="22"/>
              </w:rPr>
              <w:t>Intangibles</w:t>
            </w:r>
          </w:p>
        </w:tc>
        <w:tc>
          <w:tcPr>
            <w:tcW w:w="6650" w:type="dxa"/>
          </w:tcPr>
          <w:p w14:paraId="6D7B79BF" w14:textId="77777777" w:rsidR="00552469" w:rsidRDefault="00552469" w:rsidP="0055246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Subjective bonus points the judge may choose to award for criteria that does not neatly fit into the former categories.</w:t>
            </w:r>
          </w:p>
        </w:tc>
        <w:tc>
          <w:tcPr>
            <w:tcW w:w="1350" w:type="dxa"/>
          </w:tcPr>
          <w:p w14:paraId="34FA8335" w14:textId="77777777" w:rsidR="00552469" w:rsidRDefault="00552469" w:rsidP="0055246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15</w:t>
            </w:r>
          </w:p>
        </w:tc>
      </w:tr>
      <w:tr w:rsidR="005F22D8" w14:paraId="174C322E" w14:textId="77777777" w:rsidTr="00CA244C">
        <w:tc>
          <w:tcPr>
            <w:cnfStyle w:val="001000000000" w:firstRow="0" w:lastRow="0" w:firstColumn="1" w:lastColumn="0" w:oddVBand="0" w:evenVBand="0" w:oddHBand="0" w:evenHBand="0" w:firstRowFirstColumn="0" w:firstRowLastColumn="0" w:lastRowFirstColumn="0" w:lastRowLastColumn="0"/>
            <w:tcW w:w="1535" w:type="dxa"/>
            <w:vMerge w:val="restart"/>
          </w:tcPr>
          <w:p w14:paraId="38AFF474" w14:textId="612DBDFD" w:rsidR="005F22D8" w:rsidRDefault="005F22D8" w:rsidP="00552469">
            <w:pPr>
              <w:jc w:val="center"/>
              <w:rPr>
                <w:sz w:val="22"/>
                <w:szCs w:val="22"/>
              </w:rPr>
            </w:pPr>
            <w:r>
              <w:rPr>
                <w:sz w:val="22"/>
                <w:szCs w:val="22"/>
              </w:rPr>
              <w:t xml:space="preserve">Bonus </w:t>
            </w:r>
          </w:p>
        </w:tc>
        <w:tc>
          <w:tcPr>
            <w:tcW w:w="6650" w:type="dxa"/>
          </w:tcPr>
          <w:p w14:paraId="5141D21E" w14:textId="34159938" w:rsidR="005F22D8" w:rsidRDefault="005F22D8" w:rsidP="0055246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Prototype demonstration.</w:t>
            </w:r>
          </w:p>
        </w:tc>
        <w:tc>
          <w:tcPr>
            <w:tcW w:w="1350" w:type="dxa"/>
          </w:tcPr>
          <w:p w14:paraId="6526A9C7" w14:textId="053B742D" w:rsidR="005F22D8" w:rsidRDefault="005F22D8" w:rsidP="0055246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5F22D8" w14:paraId="44ABF778"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tcPr>
          <w:p w14:paraId="10A92E7B" w14:textId="77777777" w:rsidR="005F22D8" w:rsidRDefault="005F22D8" w:rsidP="00552469">
            <w:pPr>
              <w:jc w:val="center"/>
              <w:rPr>
                <w:sz w:val="22"/>
                <w:szCs w:val="22"/>
              </w:rPr>
            </w:pPr>
          </w:p>
        </w:tc>
        <w:tc>
          <w:tcPr>
            <w:tcW w:w="6650" w:type="dxa"/>
          </w:tcPr>
          <w:p w14:paraId="4568D1B7" w14:textId="14418AF7" w:rsidR="005F22D8" w:rsidRDefault="005F22D8" w:rsidP="0055246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Open source approach.</w:t>
            </w:r>
          </w:p>
        </w:tc>
        <w:tc>
          <w:tcPr>
            <w:tcW w:w="1350" w:type="dxa"/>
          </w:tcPr>
          <w:p w14:paraId="614239B0" w14:textId="54E483EA" w:rsidR="005F22D8" w:rsidRDefault="005F22D8" w:rsidP="0055246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p>
        </w:tc>
      </w:tr>
      <w:tr w:rsidR="005F22D8" w14:paraId="55EAF820" w14:textId="77777777" w:rsidTr="00CA244C">
        <w:tc>
          <w:tcPr>
            <w:cnfStyle w:val="001000000000" w:firstRow="0" w:lastRow="0" w:firstColumn="1" w:lastColumn="0" w:oddVBand="0" w:evenVBand="0" w:oddHBand="0" w:evenHBand="0" w:firstRowFirstColumn="0" w:firstRowLastColumn="0" w:lastRowFirstColumn="0" w:lastRowLastColumn="0"/>
            <w:tcW w:w="1535" w:type="dxa"/>
            <w:vMerge/>
          </w:tcPr>
          <w:p w14:paraId="547A7862" w14:textId="77777777" w:rsidR="005F22D8" w:rsidRDefault="005F22D8" w:rsidP="00552469">
            <w:pPr>
              <w:jc w:val="center"/>
              <w:rPr>
                <w:sz w:val="22"/>
                <w:szCs w:val="22"/>
              </w:rPr>
            </w:pPr>
          </w:p>
        </w:tc>
        <w:tc>
          <w:tcPr>
            <w:tcW w:w="6650" w:type="dxa"/>
          </w:tcPr>
          <w:p w14:paraId="79691B98" w14:textId="323DBAFE" w:rsidR="005F22D8" w:rsidRDefault="005F22D8" w:rsidP="0055246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Customer/end user sampling and/or analysis.</w:t>
            </w:r>
          </w:p>
        </w:tc>
        <w:tc>
          <w:tcPr>
            <w:tcW w:w="1350" w:type="dxa"/>
          </w:tcPr>
          <w:p w14:paraId="505487CF" w14:textId="5DA5903B" w:rsidR="005F22D8" w:rsidRDefault="005F22D8" w:rsidP="00552469">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w:t>
            </w:r>
          </w:p>
        </w:tc>
      </w:tr>
    </w:tbl>
    <w:p w14:paraId="4E229BAB" w14:textId="77777777" w:rsidR="00EB0BF1" w:rsidRDefault="00EB0BF1" w:rsidP="00EB0BF1">
      <w:pPr>
        <w:rPr>
          <w:b/>
          <w:sz w:val="22"/>
          <w:szCs w:val="22"/>
        </w:rPr>
      </w:pPr>
    </w:p>
    <w:p w14:paraId="5923139C" w14:textId="31B41F57" w:rsidR="00EB0BF1" w:rsidRDefault="00EB0BF1" w:rsidP="00D002F0">
      <w:pPr>
        <w:rPr>
          <w:ins w:id="35" w:author="HINSHAW, JOSHUA D TSgt USAF AFMC AFLCMC/HICJ" w:date="2017-07-26T11:06:00Z"/>
          <w:sz w:val="22"/>
          <w:szCs w:val="22"/>
        </w:rPr>
      </w:pPr>
      <w:r w:rsidRPr="00480764">
        <w:rPr>
          <w:sz w:val="22"/>
          <w:szCs w:val="22"/>
        </w:rPr>
        <w:t>Each team will have 6 minutes to present their problem and innovative solution to a panel of judges.</w:t>
      </w:r>
      <w:r>
        <w:rPr>
          <w:sz w:val="22"/>
          <w:szCs w:val="22"/>
        </w:rPr>
        <w:t xml:space="preserve"> </w:t>
      </w:r>
      <w:r w:rsidRPr="00480764">
        <w:rPr>
          <w:sz w:val="22"/>
          <w:szCs w:val="22"/>
        </w:rPr>
        <w:t>The judges will have 2 minutes to ask questions of the presenting team.</w:t>
      </w:r>
    </w:p>
    <w:p w14:paraId="12865054" w14:textId="77777777" w:rsidR="00D8580F" w:rsidRDefault="00D8580F" w:rsidP="00D002F0">
      <w:pPr>
        <w:rPr>
          <w:ins w:id="36" w:author="HINSHAW, JOSHUA D TSgt USAF AFMC AFLCMC/HICJ" w:date="2017-07-26T11:07:00Z"/>
          <w:sz w:val="22"/>
          <w:szCs w:val="22"/>
        </w:rPr>
      </w:pPr>
    </w:p>
    <w:p w14:paraId="45C474E4" w14:textId="7024FE88" w:rsidR="00D8580F" w:rsidRDefault="00D8580F">
      <w:pPr>
        <w:pStyle w:val="Heading2"/>
        <w:numPr>
          <w:ilvl w:val="1"/>
          <w:numId w:val="22"/>
        </w:numPr>
        <w:rPr>
          <w:ins w:id="37" w:author="HINSHAW, JOSHUA D TSgt USAF AFMC AFLCMC/HICJ" w:date="2017-07-26T11:07:00Z"/>
        </w:rPr>
        <w:pPrChange w:id="38" w:author="HINSHAW, JOSHUA D TSgt USAF AFMC AFLCMC/HICJ" w:date="2017-07-26T11:07:00Z">
          <w:pPr/>
        </w:pPrChange>
      </w:pPr>
      <w:ins w:id="39" w:author="HINSHAW, JOSHUA D TSgt USAF AFMC AFLCMC/HICJ" w:date="2017-07-26T11:07:00Z">
        <w:r>
          <w:t>Prizes</w:t>
        </w:r>
      </w:ins>
    </w:p>
    <w:p w14:paraId="4DAFE65B" w14:textId="77741975" w:rsidR="00D8580F" w:rsidRDefault="00D8580F">
      <w:pPr>
        <w:rPr>
          <w:ins w:id="40" w:author="HINSHAW, JOSHUA D TSgt USAF AFMC AFLCMC/HICJ" w:date="2017-07-26T11:08:00Z"/>
          <w:sz w:val="22"/>
        </w:rPr>
      </w:pPr>
      <w:ins w:id="41" w:author="HINSHAW, JOSHUA D TSgt USAF AFMC AFLCMC/HICJ" w:date="2017-07-26T11:08:00Z">
        <w:r>
          <w:rPr>
            <w:sz w:val="22"/>
          </w:rPr>
          <w:t>Prizes will be awarded for:</w:t>
        </w:r>
      </w:ins>
    </w:p>
    <w:p w14:paraId="21B35296" w14:textId="77777777" w:rsidR="00D8580F" w:rsidRDefault="00D8580F">
      <w:pPr>
        <w:rPr>
          <w:ins w:id="42" w:author="HINSHAW, JOSHUA D TSgt USAF AFMC AFLCMC/HICJ" w:date="2017-07-26T11:08:00Z"/>
          <w:sz w:val="22"/>
        </w:rPr>
      </w:pPr>
    </w:p>
    <w:p w14:paraId="12988562" w14:textId="77777777" w:rsidR="00D8580F" w:rsidRPr="00D8580F" w:rsidRDefault="00D8580F" w:rsidP="00D8580F">
      <w:pPr>
        <w:rPr>
          <w:ins w:id="43" w:author="HINSHAW, JOSHUA D TSgt USAF AFMC AFLCMC/HICJ" w:date="2017-07-26T11:09:00Z"/>
          <w:sz w:val="22"/>
        </w:rPr>
      </w:pPr>
      <w:ins w:id="44" w:author="HINSHAW, JOSHUA D TSgt USAF AFMC AFLCMC/HICJ" w:date="2017-07-26T11:09:00Z">
        <w:r w:rsidRPr="00D8580F">
          <w:rPr>
            <w:b/>
            <w:sz w:val="22"/>
            <w:rPrChange w:id="45" w:author="HINSHAW, JOSHUA D TSgt USAF AFMC AFLCMC/HICJ" w:date="2017-07-26T11:09:00Z">
              <w:rPr>
                <w:sz w:val="22"/>
              </w:rPr>
            </w:rPrChange>
          </w:rPr>
          <w:t>1st: Best in Show -</w:t>
        </w:r>
        <w:r w:rsidRPr="00D8580F">
          <w:rPr>
            <w:sz w:val="22"/>
          </w:rPr>
          <w:t xml:space="preserve"> Simply the best!</w:t>
        </w:r>
      </w:ins>
    </w:p>
    <w:p w14:paraId="0041B9A0" w14:textId="77777777" w:rsidR="00D8580F" w:rsidRPr="00D8580F" w:rsidRDefault="00D8580F" w:rsidP="00D8580F">
      <w:pPr>
        <w:rPr>
          <w:ins w:id="46" w:author="HINSHAW, JOSHUA D TSgt USAF AFMC AFLCMC/HICJ" w:date="2017-07-26T11:09:00Z"/>
          <w:sz w:val="22"/>
        </w:rPr>
      </w:pPr>
      <w:ins w:id="47" w:author="HINSHAW, JOSHUA D TSgt USAF AFMC AFLCMC/HICJ" w:date="2017-07-26T11:09:00Z">
        <w:r w:rsidRPr="00D8580F">
          <w:rPr>
            <w:b/>
            <w:sz w:val="22"/>
            <w:rPrChange w:id="48" w:author="HINSHAW, JOSHUA D TSgt USAF AFMC AFLCMC/HICJ" w:date="2017-07-26T11:09:00Z">
              <w:rPr>
                <w:sz w:val="22"/>
              </w:rPr>
            </w:rPrChange>
          </w:rPr>
          <w:t>2nd: Community Impact -</w:t>
        </w:r>
        <w:r w:rsidRPr="00D8580F">
          <w:rPr>
            <w:sz w:val="22"/>
          </w:rPr>
          <w:t xml:space="preserve"> Creative use of tech with immediate impacts to the community.</w:t>
        </w:r>
      </w:ins>
    </w:p>
    <w:p w14:paraId="3C019CF5" w14:textId="747AEB5D" w:rsidR="00D8580F" w:rsidRPr="00D8580F" w:rsidRDefault="00D8580F">
      <w:pPr>
        <w:rPr>
          <w:sz w:val="22"/>
          <w:rPrChange w:id="49" w:author="HINSHAW, JOSHUA D TSgt USAF AFMC AFLCMC/HICJ" w:date="2017-07-26T11:08:00Z">
            <w:rPr/>
          </w:rPrChange>
        </w:rPr>
      </w:pPr>
      <w:ins w:id="50" w:author="HINSHAW, JOSHUA D TSgt USAF AFMC AFLCMC/HICJ" w:date="2017-07-26T11:09:00Z">
        <w:r w:rsidRPr="00D8580F">
          <w:rPr>
            <w:b/>
            <w:sz w:val="22"/>
            <w:rPrChange w:id="51" w:author="HINSHAW, JOSHUA D TSgt USAF AFMC AFLCMC/HICJ" w:date="2017-07-26T11:09:00Z">
              <w:rPr>
                <w:sz w:val="22"/>
              </w:rPr>
            </w:rPrChange>
          </w:rPr>
          <w:t>3rd: Most Innovative -</w:t>
        </w:r>
        <w:r w:rsidRPr="00D8580F">
          <w:rPr>
            <w:sz w:val="22"/>
          </w:rPr>
          <w:t xml:space="preserve"> The most brilliant idea/concept.</w:t>
        </w:r>
      </w:ins>
    </w:p>
    <w:p w14:paraId="6AC394E6" w14:textId="77777777" w:rsidR="00EB0BF1" w:rsidRDefault="00EB0BF1" w:rsidP="00D002F0">
      <w:pPr>
        <w:rPr>
          <w:sz w:val="22"/>
          <w:szCs w:val="22"/>
        </w:rPr>
      </w:pPr>
    </w:p>
    <w:p w14:paraId="0E20D3D7" w14:textId="77777777" w:rsidR="00C55F01" w:rsidRDefault="00C55F01">
      <w:pPr>
        <w:rPr>
          <w:b/>
          <w:sz w:val="22"/>
          <w:szCs w:val="22"/>
        </w:rPr>
      </w:pPr>
      <w:r>
        <w:rPr>
          <w:b/>
          <w:sz w:val="22"/>
          <w:szCs w:val="22"/>
        </w:rPr>
        <w:br w:type="page"/>
      </w:r>
    </w:p>
    <w:p w14:paraId="61B88A7C" w14:textId="67CBD9D0" w:rsidR="00EB0BF1" w:rsidRPr="003F09DD" w:rsidRDefault="00EB0BF1" w:rsidP="00C55F01">
      <w:pPr>
        <w:pStyle w:val="Heading2"/>
        <w:numPr>
          <w:ilvl w:val="1"/>
          <w:numId w:val="22"/>
        </w:numPr>
      </w:pPr>
      <w:bookmarkStart w:id="52" w:name="_Toc487153889"/>
      <w:r w:rsidRPr="00355F5E">
        <w:lastRenderedPageBreak/>
        <w:t>Schedule of Events</w:t>
      </w:r>
      <w:bookmarkEnd w:id="52"/>
    </w:p>
    <w:tbl>
      <w:tblPr>
        <w:tblStyle w:val="GridTable4-Accent3"/>
        <w:tblW w:w="6655" w:type="dxa"/>
        <w:jc w:val="center"/>
        <w:tblLook w:val="04A0" w:firstRow="1" w:lastRow="0" w:firstColumn="1" w:lastColumn="0" w:noHBand="0" w:noVBand="1"/>
      </w:tblPr>
      <w:tblGrid>
        <w:gridCol w:w="3325"/>
        <w:gridCol w:w="3330"/>
      </w:tblGrid>
      <w:tr w:rsidR="00CE48DC" w14:paraId="6E615083" w14:textId="77777777" w:rsidTr="004A35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25" w:type="dxa"/>
          </w:tcPr>
          <w:p w14:paraId="2B1AB959" w14:textId="77777777" w:rsidR="00CE48DC" w:rsidRPr="00CE48DC" w:rsidRDefault="00CE48DC" w:rsidP="00CE48DC">
            <w:pPr>
              <w:pStyle w:val="ListParagraph"/>
              <w:numPr>
                <w:ilvl w:val="0"/>
                <w:numId w:val="22"/>
              </w:numPr>
              <w:jc w:val="center"/>
              <w:rPr>
                <w:sz w:val="22"/>
                <w:szCs w:val="22"/>
              </w:rPr>
            </w:pPr>
            <w:r w:rsidRPr="00CE48DC">
              <w:rPr>
                <w:sz w:val="22"/>
                <w:szCs w:val="22"/>
              </w:rPr>
              <w:t>Date/Time</w:t>
            </w:r>
          </w:p>
        </w:tc>
        <w:tc>
          <w:tcPr>
            <w:tcW w:w="3330" w:type="dxa"/>
          </w:tcPr>
          <w:p w14:paraId="3B455882" w14:textId="77777777" w:rsidR="00CE48DC" w:rsidRDefault="00CE48DC" w:rsidP="004A35C8">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Event</w:t>
            </w:r>
          </w:p>
        </w:tc>
      </w:tr>
      <w:tr w:rsidR="00CE48DC" w14:paraId="6B026E42" w14:textId="77777777" w:rsidTr="004A3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25" w:type="dxa"/>
          </w:tcPr>
          <w:p w14:paraId="265A90E7" w14:textId="77777777" w:rsidR="00CE48DC" w:rsidRDefault="00CE48DC" w:rsidP="004A35C8">
            <w:pPr>
              <w:jc w:val="center"/>
              <w:rPr>
                <w:sz w:val="22"/>
                <w:szCs w:val="22"/>
              </w:rPr>
            </w:pPr>
            <w:r>
              <w:rPr>
                <w:sz w:val="22"/>
                <w:szCs w:val="22"/>
              </w:rPr>
              <w:t>27 Aug 17</w:t>
            </w:r>
            <w:r>
              <w:rPr>
                <w:sz w:val="22"/>
                <w:szCs w:val="22"/>
              </w:rPr>
              <w:br/>
              <w:t>5PM</w:t>
            </w:r>
          </w:p>
        </w:tc>
        <w:tc>
          <w:tcPr>
            <w:tcW w:w="3330" w:type="dxa"/>
          </w:tcPr>
          <w:p w14:paraId="7B75A330" w14:textId="77777777" w:rsidR="00CE48DC" w:rsidRDefault="00CE48DC" w:rsidP="004A35C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Event Kickoff</w:t>
            </w:r>
          </w:p>
        </w:tc>
      </w:tr>
      <w:tr w:rsidR="00CE48DC" w14:paraId="121099AA" w14:textId="77777777" w:rsidTr="004A35C8">
        <w:trPr>
          <w:jc w:val="center"/>
        </w:trPr>
        <w:tc>
          <w:tcPr>
            <w:cnfStyle w:val="001000000000" w:firstRow="0" w:lastRow="0" w:firstColumn="1" w:lastColumn="0" w:oddVBand="0" w:evenVBand="0" w:oddHBand="0" w:evenHBand="0" w:firstRowFirstColumn="0" w:firstRowLastColumn="0" w:lastRowFirstColumn="0" w:lastRowLastColumn="0"/>
            <w:tcW w:w="3325" w:type="dxa"/>
          </w:tcPr>
          <w:p w14:paraId="574CC3B3" w14:textId="77777777" w:rsidR="00CE48DC" w:rsidRDefault="00CE48DC" w:rsidP="004A35C8">
            <w:pPr>
              <w:jc w:val="center"/>
              <w:rPr>
                <w:sz w:val="22"/>
                <w:szCs w:val="22"/>
              </w:rPr>
            </w:pPr>
            <w:r>
              <w:rPr>
                <w:sz w:val="22"/>
                <w:szCs w:val="22"/>
              </w:rPr>
              <w:t>28 Aug 17</w:t>
            </w:r>
            <w:r>
              <w:rPr>
                <w:sz w:val="22"/>
                <w:szCs w:val="22"/>
              </w:rPr>
              <w:br/>
              <w:t>12PM</w:t>
            </w:r>
          </w:p>
        </w:tc>
        <w:tc>
          <w:tcPr>
            <w:tcW w:w="3330" w:type="dxa"/>
          </w:tcPr>
          <w:p w14:paraId="36FC8F42" w14:textId="77777777" w:rsidR="00CE48DC" w:rsidRDefault="00CE48DC" w:rsidP="004A35C8">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Completion Deadline</w:t>
            </w:r>
          </w:p>
        </w:tc>
      </w:tr>
      <w:tr w:rsidR="00CE48DC" w14:paraId="47CA2907" w14:textId="77777777" w:rsidTr="004A3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25" w:type="dxa"/>
          </w:tcPr>
          <w:p w14:paraId="21E3DB90" w14:textId="77777777" w:rsidR="00CE48DC" w:rsidRDefault="00CE48DC" w:rsidP="004A35C8">
            <w:pPr>
              <w:jc w:val="center"/>
              <w:rPr>
                <w:sz w:val="22"/>
                <w:szCs w:val="22"/>
              </w:rPr>
            </w:pPr>
            <w:r>
              <w:rPr>
                <w:sz w:val="22"/>
                <w:szCs w:val="22"/>
              </w:rPr>
              <w:t>28 Aug 17</w:t>
            </w:r>
            <w:r>
              <w:rPr>
                <w:sz w:val="22"/>
                <w:szCs w:val="22"/>
              </w:rPr>
              <w:br/>
              <w:t>5PM – 7PM</w:t>
            </w:r>
          </w:p>
        </w:tc>
        <w:tc>
          <w:tcPr>
            <w:tcW w:w="3330" w:type="dxa"/>
          </w:tcPr>
          <w:p w14:paraId="3D6ADDC2" w14:textId="77777777" w:rsidR="00CE48DC" w:rsidRDefault="00CE48DC" w:rsidP="004A35C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Presentation/Evaluations</w:t>
            </w:r>
          </w:p>
        </w:tc>
      </w:tr>
      <w:tr w:rsidR="00CE48DC" w14:paraId="57A72CED" w14:textId="77777777" w:rsidTr="004A35C8">
        <w:trPr>
          <w:jc w:val="center"/>
        </w:trPr>
        <w:tc>
          <w:tcPr>
            <w:cnfStyle w:val="001000000000" w:firstRow="0" w:lastRow="0" w:firstColumn="1" w:lastColumn="0" w:oddVBand="0" w:evenVBand="0" w:oddHBand="0" w:evenHBand="0" w:firstRowFirstColumn="0" w:firstRowLastColumn="0" w:lastRowFirstColumn="0" w:lastRowLastColumn="0"/>
            <w:tcW w:w="3325" w:type="dxa"/>
          </w:tcPr>
          <w:p w14:paraId="3194CB4F" w14:textId="77777777" w:rsidR="00CE48DC" w:rsidRDefault="00CE48DC" w:rsidP="004A35C8">
            <w:pPr>
              <w:jc w:val="center"/>
              <w:rPr>
                <w:sz w:val="22"/>
                <w:szCs w:val="22"/>
              </w:rPr>
            </w:pPr>
            <w:r>
              <w:rPr>
                <w:sz w:val="22"/>
                <w:szCs w:val="22"/>
              </w:rPr>
              <w:t>30 Aug 17</w:t>
            </w:r>
            <w:r>
              <w:rPr>
                <w:sz w:val="22"/>
                <w:szCs w:val="22"/>
              </w:rPr>
              <w:br/>
              <w:t>8AM</w:t>
            </w:r>
          </w:p>
        </w:tc>
        <w:tc>
          <w:tcPr>
            <w:tcW w:w="3330" w:type="dxa"/>
          </w:tcPr>
          <w:p w14:paraId="34486067" w14:textId="77777777" w:rsidR="00CE48DC" w:rsidRDefault="00CE48DC" w:rsidP="004A35C8">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Winner Announcement &amp; Presentation to AFITC Audience</w:t>
            </w:r>
          </w:p>
        </w:tc>
      </w:tr>
      <w:tr w:rsidR="00CE48DC" w14:paraId="5FADF3D3" w14:textId="77777777" w:rsidTr="004A3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25" w:type="dxa"/>
          </w:tcPr>
          <w:p w14:paraId="43737450" w14:textId="77777777" w:rsidR="00CE48DC" w:rsidRDefault="00CE48DC" w:rsidP="004A35C8">
            <w:pPr>
              <w:jc w:val="center"/>
              <w:rPr>
                <w:sz w:val="22"/>
                <w:szCs w:val="22"/>
              </w:rPr>
            </w:pPr>
            <w:r>
              <w:rPr>
                <w:sz w:val="22"/>
                <w:szCs w:val="22"/>
              </w:rPr>
              <w:t>30 Aug 17</w:t>
            </w:r>
            <w:r>
              <w:rPr>
                <w:sz w:val="22"/>
                <w:szCs w:val="22"/>
              </w:rPr>
              <w:br/>
              <w:t>12PM</w:t>
            </w:r>
          </w:p>
        </w:tc>
        <w:tc>
          <w:tcPr>
            <w:tcW w:w="3330" w:type="dxa"/>
          </w:tcPr>
          <w:p w14:paraId="3F41F056" w14:textId="77777777" w:rsidR="00CE48DC" w:rsidRDefault="00CE48DC" w:rsidP="004A35C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Mentorship Session</w:t>
            </w:r>
          </w:p>
        </w:tc>
      </w:tr>
    </w:tbl>
    <w:p w14:paraId="2F6FC4AA" w14:textId="77777777" w:rsidR="00CE48DC" w:rsidRDefault="00CE48DC" w:rsidP="00CE48DC">
      <w:pPr>
        <w:rPr>
          <w:b/>
          <w:sz w:val="22"/>
          <w:szCs w:val="22"/>
        </w:rPr>
      </w:pPr>
    </w:p>
    <w:p w14:paraId="6DD86D85" w14:textId="77777777" w:rsidR="00CE48DC" w:rsidRDefault="00CE48DC" w:rsidP="00CE48DC">
      <w:pPr>
        <w:rPr>
          <w:b/>
          <w:sz w:val="22"/>
          <w:szCs w:val="22"/>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E48DC" w14:paraId="31620734" w14:textId="77777777" w:rsidTr="004A35C8">
        <w:tc>
          <w:tcPr>
            <w:tcW w:w="9350" w:type="dxa"/>
            <w:gridSpan w:val="7"/>
            <w:shd w:val="clear" w:color="auto" w:fill="A6A6A6" w:themeFill="background1" w:themeFillShade="A6"/>
          </w:tcPr>
          <w:p w14:paraId="22EE7743" w14:textId="77777777" w:rsidR="00CE48DC" w:rsidRPr="003F4C24" w:rsidRDefault="00CE48DC" w:rsidP="004A35C8">
            <w:pPr>
              <w:jc w:val="center"/>
              <w:rPr>
                <w:b/>
                <w:sz w:val="22"/>
                <w:szCs w:val="22"/>
              </w:rPr>
            </w:pPr>
            <w:r>
              <w:rPr>
                <w:b/>
                <w:sz w:val="22"/>
                <w:szCs w:val="22"/>
              </w:rPr>
              <w:t>August 2017</w:t>
            </w:r>
          </w:p>
        </w:tc>
      </w:tr>
      <w:tr w:rsidR="00CE48DC" w14:paraId="187AC4D5" w14:textId="77777777" w:rsidTr="004A35C8">
        <w:tc>
          <w:tcPr>
            <w:tcW w:w="1335" w:type="dxa"/>
            <w:shd w:val="clear" w:color="auto" w:fill="A6A6A6" w:themeFill="background1" w:themeFillShade="A6"/>
          </w:tcPr>
          <w:p w14:paraId="18BB22C5" w14:textId="77777777" w:rsidR="00CE48DC" w:rsidRPr="00480764" w:rsidRDefault="00CE48DC" w:rsidP="004A35C8">
            <w:pPr>
              <w:jc w:val="center"/>
              <w:rPr>
                <w:b/>
                <w:i/>
                <w:sz w:val="16"/>
                <w:szCs w:val="22"/>
              </w:rPr>
            </w:pPr>
            <w:r w:rsidRPr="00480764">
              <w:rPr>
                <w:b/>
                <w:i/>
                <w:sz w:val="16"/>
                <w:szCs w:val="22"/>
              </w:rPr>
              <w:t>Sunday</w:t>
            </w:r>
          </w:p>
        </w:tc>
        <w:tc>
          <w:tcPr>
            <w:tcW w:w="1335" w:type="dxa"/>
            <w:shd w:val="clear" w:color="auto" w:fill="A6A6A6" w:themeFill="background1" w:themeFillShade="A6"/>
          </w:tcPr>
          <w:p w14:paraId="5E31A0FA" w14:textId="77777777" w:rsidR="00CE48DC" w:rsidRPr="00480764" w:rsidRDefault="00CE48DC" w:rsidP="004A35C8">
            <w:pPr>
              <w:jc w:val="center"/>
              <w:rPr>
                <w:b/>
                <w:i/>
                <w:sz w:val="16"/>
                <w:szCs w:val="22"/>
              </w:rPr>
            </w:pPr>
            <w:r w:rsidRPr="00480764">
              <w:rPr>
                <w:b/>
                <w:i/>
                <w:sz w:val="16"/>
                <w:szCs w:val="22"/>
              </w:rPr>
              <w:t>Monday</w:t>
            </w:r>
          </w:p>
        </w:tc>
        <w:tc>
          <w:tcPr>
            <w:tcW w:w="1336" w:type="dxa"/>
            <w:shd w:val="clear" w:color="auto" w:fill="A6A6A6" w:themeFill="background1" w:themeFillShade="A6"/>
          </w:tcPr>
          <w:p w14:paraId="30F9869D" w14:textId="77777777" w:rsidR="00CE48DC" w:rsidRPr="00480764" w:rsidRDefault="00CE48DC" w:rsidP="004A35C8">
            <w:pPr>
              <w:jc w:val="center"/>
              <w:rPr>
                <w:b/>
                <w:i/>
                <w:sz w:val="16"/>
                <w:szCs w:val="22"/>
              </w:rPr>
            </w:pPr>
            <w:r w:rsidRPr="00480764">
              <w:rPr>
                <w:b/>
                <w:i/>
                <w:sz w:val="16"/>
                <w:szCs w:val="22"/>
              </w:rPr>
              <w:t>Tuesday</w:t>
            </w:r>
          </w:p>
        </w:tc>
        <w:tc>
          <w:tcPr>
            <w:tcW w:w="1336" w:type="dxa"/>
            <w:shd w:val="clear" w:color="auto" w:fill="A6A6A6" w:themeFill="background1" w:themeFillShade="A6"/>
          </w:tcPr>
          <w:p w14:paraId="6FAE0F2C" w14:textId="77777777" w:rsidR="00CE48DC" w:rsidRPr="00480764" w:rsidRDefault="00CE48DC" w:rsidP="004A35C8">
            <w:pPr>
              <w:jc w:val="center"/>
              <w:rPr>
                <w:b/>
                <w:i/>
                <w:sz w:val="16"/>
                <w:szCs w:val="22"/>
              </w:rPr>
            </w:pPr>
            <w:r w:rsidRPr="00480764">
              <w:rPr>
                <w:b/>
                <w:i/>
                <w:sz w:val="16"/>
                <w:szCs w:val="22"/>
              </w:rPr>
              <w:t>Wednesday</w:t>
            </w:r>
          </w:p>
        </w:tc>
        <w:tc>
          <w:tcPr>
            <w:tcW w:w="1336" w:type="dxa"/>
            <w:shd w:val="clear" w:color="auto" w:fill="A6A6A6" w:themeFill="background1" w:themeFillShade="A6"/>
          </w:tcPr>
          <w:p w14:paraId="0388F889" w14:textId="77777777" w:rsidR="00CE48DC" w:rsidRPr="00480764" w:rsidRDefault="00CE48DC" w:rsidP="004A35C8">
            <w:pPr>
              <w:jc w:val="center"/>
              <w:rPr>
                <w:b/>
                <w:i/>
                <w:sz w:val="16"/>
                <w:szCs w:val="22"/>
              </w:rPr>
            </w:pPr>
            <w:r w:rsidRPr="00480764">
              <w:rPr>
                <w:b/>
                <w:i/>
                <w:sz w:val="16"/>
                <w:szCs w:val="22"/>
              </w:rPr>
              <w:t>Thursday</w:t>
            </w:r>
          </w:p>
        </w:tc>
        <w:tc>
          <w:tcPr>
            <w:tcW w:w="1336" w:type="dxa"/>
            <w:shd w:val="clear" w:color="auto" w:fill="A6A6A6" w:themeFill="background1" w:themeFillShade="A6"/>
          </w:tcPr>
          <w:p w14:paraId="38B34276" w14:textId="77777777" w:rsidR="00CE48DC" w:rsidRPr="00480764" w:rsidRDefault="00CE48DC" w:rsidP="004A35C8">
            <w:pPr>
              <w:jc w:val="center"/>
              <w:rPr>
                <w:b/>
                <w:i/>
                <w:sz w:val="16"/>
                <w:szCs w:val="22"/>
              </w:rPr>
            </w:pPr>
            <w:r w:rsidRPr="00480764">
              <w:rPr>
                <w:b/>
                <w:i/>
                <w:sz w:val="16"/>
                <w:szCs w:val="22"/>
              </w:rPr>
              <w:t>Friday</w:t>
            </w:r>
          </w:p>
        </w:tc>
        <w:tc>
          <w:tcPr>
            <w:tcW w:w="1336" w:type="dxa"/>
            <w:shd w:val="clear" w:color="auto" w:fill="A6A6A6" w:themeFill="background1" w:themeFillShade="A6"/>
          </w:tcPr>
          <w:p w14:paraId="50098687" w14:textId="77777777" w:rsidR="00CE48DC" w:rsidRPr="00480764" w:rsidRDefault="00CE48DC" w:rsidP="004A35C8">
            <w:pPr>
              <w:jc w:val="center"/>
              <w:rPr>
                <w:b/>
                <w:i/>
                <w:sz w:val="16"/>
                <w:szCs w:val="22"/>
              </w:rPr>
            </w:pPr>
            <w:r w:rsidRPr="00480764">
              <w:rPr>
                <w:b/>
                <w:i/>
                <w:sz w:val="16"/>
                <w:szCs w:val="22"/>
              </w:rPr>
              <w:t>Saturday</w:t>
            </w:r>
          </w:p>
        </w:tc>
      </w:tr>
      <w:tr w:rsidR="00CE48DC" w14:paraId="7FAF5B4C" w14:textId="77777777" w:rsidTr="004A35C8">
        <w:tc>
          <w:tcPr>
            <w:tcW w:w="1335" w:type="dxa"/>
            <w:shd w:val="clear" w:color="auto" w:fill="D9D9D9" w:themeFill="background1" w:themeFillShade="D9"/>
          </w:tcPr>
          <w:p w14:paraId="38DDE669" w14:textId="77777777" w:rsidR="00CE48DC" w:rsidRPr="003F4C24" w:rsidRDefault="00CE48DC" w:rsidP="004A35C8">
            <w:pPr>
              <w:rPr>
                <w:sz w:val="12"/>
                <w:szCs w:val="22"/>
              </w:rPr>
            </w:pPr>
            <w:r w:rsidRPr="003F4C24">
              <w:rPr>
                <w:sz w:val="12"/>
                <w:szCs w:val="22"/>
              </w:rPr>
              <w:t>27</w:t>
            </w:r>
          </w:p>
        </w:tc>
        <w:tc>
          <w:tcPr>
            <w:tcW w:w="1335" w:type="dxa"/>
            <w:shd w:val="clear" w:color="auto" w:fill="D9D9D9" w:themeFill="background1" w:themeFillShade="D9"/>
          </w:tcPr>
          <w:p w14:paraId="33DD2B7A" w14:textId="77777777" w:rsidR="00CE48DC" w:rsidRPr="003F4C24" w:rsidRDefault="00CE48DC" w:rsidP="004A35C8">
            <w:pPr>
              <w:rPr>
                <w:sz w:val="12"/>
                <w:szCs w:val="22"/>
              </w:rPr>
            </w:pPr>
            <w:r w:rsidRPr="003F4C24">
              <w:rPr>
                <w:sz w:val="12"/>
                <w:szCs w:val="22"/>
              </w:rPr>
              <w:t>28</w:t>
            </w:r>
          </w:p>
        </w:tc>
        <w:tc>
          <w:tcPr>
            <w:tcW w:w="1336" w:type="dxa"/>
            <w:shd w:val="clear" w:color="auto" w:fill="D9D9D9" w:themeFill="background1" w:themeFillShade="D9"/>
          </w:tcPr>
          <w:p w14:paraId="46D9BF49" w14:textId="77777777" w:rsidR="00CE48DC" w:rsidRPr="003F4C24" w:rsidRDefault="00CE48DC" w:rsidP="004A35C8">
            <w:pPr>
              <w:rPr>
                <w:sz w:val="12"/>
                <w:szCs w:val="22"/>
              </w:rPr>
            </w:pPr>
            <w:r w:rsidRPr="003F4C24">
              <w:rPr>
                <w:sz w:val="12"/>
                <w:szCs w:val="22"/>
              </w:rPr>
              <w:t>29</w:t>
            </w:r>
          </w:p>
        </w:tc>
        <w:tc>
          <w:tcPr>
            <w:tcW w:w="1336" w:type="dxa"/>
            <w:shd w:val="clear" w:color="auto" w:fill="D9D9D9" w:themeFill="background1" w:themeFillShade="D9"/>
          </w:tcPr>
          <w:p w14:paraId="2A8C36CD" w14:textId="77777777" w:rsidR="00CE48DC" w:rsidRPr="003F4C24" w:rsidRDefault="00CE48DC" w:rsidP="004A35C8">
            <w:pPr>
              <w:rPr>
                <w:sz w:val="12"/>
                <w:szCs w:val="22"/>
              </w:rPr>
            </w:pPr>
            <w:r w:rsidRPr="003F4C24">
              <w:rPr>
                <w:sz w:val="12"/>
                <w:szCs w:val="22"/>
              </w:rPr>
              <w:t>30</w:t>
            </w:r>
          </w:p>
        </w:tc>
        <w:tc>
          <w:tcPr>
            <w:tcW w:w="1336" w:type="dxa"/>
            <w:shd w:val="clear" w:color="auto" w:fill="D9D9D9" w:themeFill="background1" w:themeFillShade="D9"/>
          </w:tcPr>
          <w:p w14:paraId="601F23CC" w14:textId="77777777" w:rsidR="00CE48DC" w:rsidRPr="003F4C24" w:rsidRDefault="00CE48DC" w:rsidP="004A35C8">
            <w:pPr>
              <w:rPr>
                <w:sz w:val="12"/>
                <w:szCs w:val="22"/>
              </w:rPr>
            </w:pPr>
            <w:r w:rsidRPr="003F4C24">
              <w:rPr>
                <w:sz w:val="12"/>
                <w:szCs w:val="22"/>
              </w:rPr>
              <w:t>31</w:t>
            </w:r>
          </w:p>
        </w:tc>
        <w:tc>
          <w:tcPr>
            <w:tcW w:w="1336" w:type="dxa"/>
            <w:shd w:val="clear" w:color="auto" w:fill="D9D9D9" w:themeFill="background1" w:themeFillShade="D9"/>
          </w:tcPr>
          <w:p w14:paraId="25AD3455" w14:textId="77777777" w:rsidR="00CE48DC" w:rsidRPr="003F4C24" w:rsidRDefault="00CE48DC" w:rsidP="004A35C8">
            <w:pPr>
              <w:rPr>
                <w:sz w:val="12"/>
                <w:szCs w:val="22"/>
              </w:rPr>
            </w:pPr>
          </w:p>
        </w:tc>
        <w:tc>
          <w:tcPr>
            <w:tcW w:w="1336" w:type="dxa"/>
            <w:shd w:val="clear" w:color="auto" w:fill="D9D9D9" w:themeFill="background1" w:themeFillShade="D9"/>
          </w:tcPr>
          <w:p w14:paraId="00BD77F3" w14:textId="77777777" w:rsidR="00CE48DC" w:rsidRPr="003F4C24" w:rsidRDefault="00CE48DC" w:rsidP="004A35C8">
            <w:pPr>
              <w:rPr>
                <w:sz w:val="12"/>
                <w:szCs w:val="22"/>
              </w:rPr>
            </w:pPr>
          </w:p>
        </w:tc>
      </w:tr>
      <w:tr w:rsidR="00CE48DC" w14:paraId="2D15A51B" w14:textId="77777777" w:rsidTr="004A35C8">
        <w:trPr>
          <w:trHeight w:val="130"/>
        </w:trPr>
        <w:tc>
          <w:tcPr>
            <w:tcW w:w="1335" w:type="dxa"/>
            <w:vMerge w:val="restart"/>
            <w:shd w:val="clear" w:color="auto" w:fill="70AD47" w:themeFill="accent6"/>
          </w:tcPr>
          <w:p w14:paraId="054E7165" w14:textId="77777777" w:rsidR="00CE48DC" w:rsidRPr="00480764" w:rsidRDefault="00CE48DC" w:rsidP="004A35C8">
            <w:pPr>
              <w:rPr>
                <w:b/>
                <w:sz w:val="16"/>
                <w:szCs w:val="22"/>
              </w:rPr>
            </w:pPr>
            <w:r w:rsidRPr="00480764">
              <w:rPr>
                <w:b/>
                <w:sz w:val="16"/>
                <w:szCs w:val="22"/>
              </w:rPr>
              <w:t>@5PM</w:t>
            </w:r>
          </w:p>
          <w:p w14:paraId="2D60D53B" w14:textId="6F90F116" w:rsidR="00CE48DC" w:rsidRDefault="00CE48DC" w:rsidP="003010DE">
            <w:pPr>
              <w:rPr>
                <w:sz w:val="16"/>
                <w:szCs w:val="22"/>
              </w:rPr>
            </w:pPr>
            <w:r>
              <w:rPr>
                <w:sz w:val="16"/>
                <w:szCs w:val="22"/>
              </w:rPr>
              <w:t xml:space="preserve">Event </w:t>
            </w:r>
            <w:r w:rsidR="003010DE">
              <w:rPr>
                <w:sz w:val="16"/>
                <w:szCs w:val="22"/>
              </w:rPr>
              <w:t>Kickoff</w:t>
            </w:r>
          </w:p>
        </w:tc>
        <w:tc>
          <w:tcPr>
            <w:tcW w:w="4007" w:type="dxa"/>
            <w:gridSpan w:val="3"/>
            <w:shd w:val="clear" w:color="auto" w:fill="00B0F0"/>
          </w:tcPr>
          <w:p w14:paraId="76E11258" w14:textId="77777777" w:rsidR="00CE48DC" w:rsidRDefault="00CE48DC" w:rsidP="004A35C8">
            <w:pPr>
              <w:jc w:val="center"/>
              <w:rPr>
                <w:sz w:val="16"/>
                <w:szCs w:val="22"/>
              </w:rPr>
            </w:pPr>
            <w:r>
              <w:rPr>
                <w:sz w:val="16"/>
                <w:szCs w:val="22"/>
              </w:rPr>
              <w:t>AFITC</w:t>
            </w:r>
          </w:p>
        </w:tc>
        <w:tc>
          <w:tcPr>
            <w:tcW w:w="1336" w:type="dxa"/>
            <w:vMerge w:val="restart"/>
          </w:tcPr>
          <w:p w14:paraId="3389B8F9" w14:textId="77777777" w:rsidR="00CE48DC" w:rsidRPr="00480764" w:rsidRDefault="00CE48DC" w:rsidP="004A35C8">
            <w:pPr>
              <w:rPr>
                <w:sz w:val="16"/>
                <w:szCs w:val="22"/>
              </w:rPr>
            </w:pPr>
          </w:p>
        </w:tc>
        <w:tc>
          <w:tcPr>
            <w:tcW w:w="1336" w:type="dxa"/>
            <w:vMerge w:val="restart"/>
          </w:tcPr>
          <w:p w14:paraId="4589FDCD" w14:textId="77777777" w:rsidR="00CE48DC" w:rsidRPr="00480764" w:rsidRDefault="00CE48DC" w:rsidP="004A35C8">
            <w:pPr>
              <w:rPr>
                <w:sz w:val="16"/>
                <w:szCs w:val="22"/>
              </w:rPr>
            </w:pPr>
          </w:p>
        </w:tc>
        <w:tc>
          <w:tcPr>
            <w:tcW w:w="1336" w:type="dxa"/>
            <w:vMerge w:val="restart"/>
          </w:tcPr>
          <w:p w14:paraId="59DA770A" w14:textId="77777777" w:rsidR="00CE48DC" w:rsidRPr="00480764" w:rsidRDefault="00CE48DC" w:rsidP="004A35C8">
            <w:pPr>
              <w:rPr>
                <w:sz w:val="16"/>
                <w:szCs w:val="22"/>
              </w:rPr>
            </w:pPr>
          </w:p>
        </w:tc>
      </w:tr>
      <w:tr w:rsidR="00CE48DC" w14:paraId="170CA3AD" w14:textId="77777777" w:rsidTr="004A35C8">
        <w:trPr>
          <w:trHeight w:val="1080"/>
        </w:trPr>
        <w:tc>
          <w:tcPr>
            <w:tcW w:w="1335" w:type="dxa"/>
            <w:vMerge/>
            <w:shd w:val="clear" w:color="auto" w:fill="70AD47" w:themeFill="accent6"/>
          </w:tcPr>
          <w:p w14:paraId="326BDAEB" w14:textId="77777777" w:rsidR="00CE48DC" w:rsidRPr="00480764" w:rsidRDefault="00CE48DC" w:rsidP="004A35C8">
            <w:pPr>
              <w:rPr>
                <w:sz w:val="16"/>
                <w:szCs w:val="22"/>
              </w:rPr>
            </w:pPr>
          </w:p>
        </w:tc>
        <w:tc>
          <w:tcPr>
            <w:tcW w:w="1335" w:type="dxa"/>
            <w:shd w:val="clear" w:color="auto" w:fill="70AD47" w:themeFill="accent6"/>
          </w:tcPr>
          <w:p w14:paraId="6EBA489A" w14:textId="77777777" w:rsidR="00CE48DC" w:rsidRPr="00480764" w:rsidRDefault="00CE48DC" w:rsidP="004A35C8">
            <w:pPr>
              <w:rPr>
                <w:b/>
                <w:sz w:val="16"/>
                <w:szCs w:val="22"/>
              </w:rPr>
            </w:pPr>
            <w:r w:rsidRPr="00480764">
              <w:rPr>
                <w:b/>
                <w:sz w:val="16"/>
                <w:szCs w:val="22"/>
              </w:rPr>
              <w:t>@12PM</w:t>
            </w:r>
          </w:p>
          <w:p w14:paraId="7B8036F9" w14:textId="77777777" w:rsidR="00CE48DC" w:rsidRDefault="00CE48DC" w:rsidP="004A35C8">
            <w:pPr>
              <w:rPr>
                <w:sz w:val="16"/>
                <w:szCs w:val="22"/>
              </w:rPr>
            </w:pPr>
            <w:r>
              <w:rPr>
                <w:sz w:val="16"/>
                <w:szCs w:val="22"/>
              </w:rPr>
              <w:t>Project Deadline</w:t>
            </w:r>
          </w:p>
          <w:p w14:paraId="00C9F88E" w14:textId="77777777" w:rsidR="00CE48DC" w:rsidRPr="00480764" w:rsidRDefault="00CE48DC" w:rsidP="004A35C8">
            <w:pPr>
              <w:rPr>
                <w:b/>
                <w:sz w:val="16"/>
                <w:szCs w:val="22"/>
              </w:rPr>
            </w:pPr>
            <w:r w:rsidRPr="00480764">
              <w:rPr>
                <w:b/>
                <w:sz w:val="16"/>
                <w:szCs w:val="22"/>
              </w:rPr>
              <w:t>@5PM</w:t>
            </w:r>
          </w:p>
          <w:p w14:paraId="5F510A12" w14:textId="77777777" w:rsidR="00CE48DC" w:rsidRPr="00480764" w:rsidRDefault="00CE48DC" w:rsidP="004A35C8">
            <w:pPr>
              <w:rPr>
                <w:sz w:val="16"/>
                <w:szCs w:val="22"/>
              </w:rPr>
            </w:pPr>
            <w:r>
              <w:rPr>
                <w:sz w:val="16"/>
                <w:szCs w:val="22"/>
              </w:rPr>
              <w:t>Presentation &amp; Evaluations</w:t>
            </w:r>
          </w:p>
        </w:tc>
        <w:tc>
          <w:tcPr>
            <w:tcW w:w="1336" w:type="dxa"/>
            <w:shd w:val="clear" w:color="auto" w:fill="70AD47" w:themeFill="accent6"/>
          </w:tcPr>
          <w:p w14:paraId="42FC2E01" w14:textId="77777777" w:rsidR="00CE48DC" w:rsidRPr="00480764" w:rsidRDefault="00CE48DC" w:rsidP="004A35C8">
            <w:pPr>
              <w:rPr>
                <w:sz w:val="16"/>
                <w:szCs w:val="22"/>
              </w:rPr>
            </w:pPr>
          </w:p>
        </w:tc>
        <w:tc>
          <w:tcPr>
            <w:tcW w:w="1336" w:type="dxa"/>
            <w:shd w:val="clear" w:color="auto" w:fill="70AD47" w:themeFill="accent6"/>
          </w:tcPr>
          <w:p w14:paraId="5F7DBD05" w14:textId="77777777" w:rsidR="00CE48DC" w:rsidRPr="00480764" w:rsidRDefault="00CE48DC" w:rsidP="004A35C8">
            <w:pPr>
              <w:rPr>
                <w:b/>
                <w:sz w:val="16"/>
                <w:szCs w:val="22"/>
              </w:rPr>
            </w:pPr>
            <w:r w:rsidRPr="00480764">
              <w:rPr>
                <w:b/>
                <w:sz w:val="16"/>
                <w:szCs w:val="22"/>
              </w:rPr>
              <w:t>@8AM</w:t>
            </w:r>
          </w:p>
          <w:p w14:paraId="75C94ECA" w14:textId="77777777" w:rsidR="00CE48DC" w:rsidRDefault="00CE48DC" w:rsidP="004A35C8">
            <w:pPr>
              <w:rPr>
                <w:sz w:val="16"/>
                <w:szCs w:val="22"/>
              </w:rPr>
            </w:pPr>
            <w:r>
              <w:rPr>
                <w:sz w:val="16"/>
                <w:szCs w:val="22"/>
              </w:rPr>
              <w:t>Winner Announcement &amp; AFITC Presentation</w:t>
            </w:r>
          </w:p>
          <w:p w14:paraId="46E0A3C1" w14:textId="77777777" w:rsidR="00CE48DC" w:rsidRPr="003010DE" w:rsidRDefault="00CE48DC" w:rsidP="004A35C8">
            <w:pPr>
              <w:rPr>
                <w:b/>
                <w:sz w:val="16"/>
                <w:szCs w:val="22"/>
              </w:rPr>
            </w:pPr>
            <w:r w:rsidRPr="003010DE">
              <w:rPr>
                <w:b/>
                <w:sz w:val="16"/>
                <w:szCs w:val="22"/>
              </w:rPr>
              <w:t>@12PM</w:t>
            </w:r>
          </w:p>
          <w:p w14:paraId="32F6ED12" w14:textId="77777777" w:rsidR="00CE48DC" w:rsidRPr="00480764" w:rsidRDefault="00CE48DC" w:rsidP="004A35C8">
            <w:pPr>
              <w:rPr>
                <w:sz w:val="16"/>
                <w:szCs w:val="22"/>
              </w:rPr>
            </w:pPr>
            <w:r>
              <w:rPr>
                <w:sz w:val="16"/>
                <w:szCs w:val="22"/>
              </w:rPr>
              <w:t>Mentorship Session</w:t>
            </w:r>
          </w:p>
        </w:tc>
        <w:tc>
          <w:tcPr>
            <w:tcW w:w="1336" w:type="dxa"/>
            <w:vMerge/>
          </w:tcPr>
          <w:p w14:paraId="45F189BB" w14:textId="77777777" w:rsidR="00CE48DC" w:rsidRPr="00480764" w:rsidRDefault="00CE48DC" w:rsidP="004A35C8">
            <w:pPr>
              <w:rPr>
                <w:sz w:val="16"/>
                <w:szCs w:val="22"/>
              </w:rPr>
            </w:pPr>
          </w:p>
        </w:tc>
        <w:tc>
          <w:tcPr>
            <w:tcW w:w="1336" w:type="dxa"/>
            <w:vMerge/>
          </w:tcPr>
          <w:p w14:paraId="5E3D9BA1" w14:textId="77777777" w:rsidR="00CE48DC" w:rsidRPr="00480764" w:rsidRDefault="00CE48DC" w:rsidP="004A35C8">
            <w:pPr>
              <w:rPr>
                <w:sz w:val="16"/>
                <w:szCs w:val="22"/>
              </w:rPr>
            </w:pPr>
          </w:p>
        </w:tc>
        <w:tc>
          <w:tcPr>
            <w:tcW w:w="1336" w:type="dxa"/>
            <w:vMerge/>
          </w:tcPr>
          <w:p w14:paraId="7C886160" w14:textId="77777777" w:rsidR="00CE48DC" w:rsidRPr="00480764" w:rsidRDefault="00CE48DC" w:rsidP="004A35C8">
            <w:pPr>
              <w:rPr>
                <w:sz w:val="16"/>
                <w:szCs w:val="22"/>
              </w:rPr>
            </w:pPr>
          </w:p>
        </w:tc>
      </w:tr>
    </w:tbl>
    <w:p w14:paraId="6C342547" w14:textId="77777777" w:rsidR="00EB0BF1" w:rsidRDefault="00EB0BF1" w:rsidP="00D002F0">
      <w:pPr>
        <w:rPr>
          <w:sz w:val="22"/>
          <w:szCs w:val="22"/>
        </w:rPr>
      </w:pPr>
    </w:p>
    <w:p w14:paraId="71A5E142" w14:textId="77777777" w:rsidR="00D002F0" w:rsidRDefault="00D002F0" w:rsidP="00D002F0">
      <w:pPr>
        <w:rPr>
          <w:b/>
          <w:sz w:val="22"/>
          <w:szCs w:val="22"/>
        </w:rPr>
      </w:pPr>
    </w:p>
    <w:p w14:paraId="0CBA6D19" w14:textId="77777777" w:rsidR="00EB0BF1" w:rsidRDefault="00EB0BF1">
      <w:pPr>
        <w:rPr>
          <w:rFonts w:asciiTheme="majorHAnsi" w:eastAsiaTheme="majorEastAsia" w:hAnsiTheme="majorHAnsi" w:cstheme="majorBidi"/>
          <w:color w:val="2F5496" w:themeColor="accent1" w:themeShade="BF"/>
          <w:sz w:val="32"/>
          <w:szCs w:val="32"/>
        </w:rPr>
      </w:pPr>
      <w:r>
        <w:br w:type="page"/>
      </w:r>
    </w:p>
    <w:p w14:paraId="35115A11" w14:textId="537BCEA8" w:rsidR="00EB0BF1" w:rsidRDefault="00EB0BF1" w:rsidP="00EB0BF1">
      <w:pPr>
        <w:pStyle w:val="Heading1"/>
        <w:numPr>
          <w:ilvl w:val="0"/>
          <w:numId w:val="22"/>
        </w:numPr>
      </w:pPr>
      <w:bookmarkStart w:id="53" w:name="_Toc487153890"/>
      <w:r>
        <w:lastRenderedPageBreak/>
        <w:t>Logistics</w:t>
      </w:r>
      <w:bookmarkEnd w:id="53"/>
    </w:p>
    <w:p w14:paraId="4202A9BA" w14:textId="1F18BBCA" w:rsidR="00EB0BF1" w:rsidRPr="00EB0BF1" w:rsidRDefault="00EB0BF1" w:rsidP="00EB0BF1">
      <w:pPr>
        <w:pStyle w:val="Heading2"/>
        <w:numPr>
          <w:ilvl w:val="1"/>
          <w:numId w:val="22"/>
        </w:numPr>
      </w:pPr>
      <w:bookmarkStart w:id="54" w:name="_Toc487153891"/>
      <w:r w:rsidRPr="00EB0BF1">
        <w:t>Roadmap &amp; Milestones</w:t>
      </w:r>
      <w:bookmarkEnd w:id="54"/>
    </w:p>
    <w:tbl>
      <w:tblPr>
        <w:tblStyle w:val="TableGridLight"/>
        <w:tblW w:w="9355" w:type="dxa"/>
        <w:tblLook w:val="04A0" w:firstRow="1" w:lastRow="0" w:firstColumn="1" w:lastColumn="0" w:noHBand="0" w:noVBand="1"/>
      </w:tblPr>
      <w:tblGrid>
        <w:gridCol w:w="1615"/>
        <w:gridCol w:w="1710"/>
        <w:gridCol w:w="3870"/>
        <w:gridCol w:w="2160"/>
      </w:tblGrid>
      <w:tr w:rsidR="00EB0BF1" w14:paraId="7051694E" w14:textId="77777777" w:rsidTr="00CA244C">
        <w:tc>
          <w:tcPr>
            <w:tcW w:w="1615" w:type="dxa"/>
            <w:shd w:val="clear" w:color="auto" w:fill="A6A6A6" w:themeFill="background1" w:themeFillShade="A6"/>
          </w:tcPr>
          <w:p w14:paraId="7B36109F" w14:textId="77777777" w:rsidR="00EB0BF1" w:rsidRPr="00410DFE" w:rsidRDefault="00EB0BF1" w:rsidP="00CA244C">
            <w:pPr>
              <w:jc w:val="center"/>
              <w:rPr>
                <w:b/>
                <w:sz w:val="22"/>
                <w:szCs w:val="22"/>
              </w:rPr>
            </w:pPr>
            <w:r w:rsidRPr="00410DFE">
              <w:rPr>
                <w:b/>
                <w:sz w:val="22"/>
                <w:szCs w:val="22"/>
              </w:rPr>
              <w:t>Date/Time</w:t>
            </w:r>
          </w:p>
        </w:tc>
        <w:tc>
          <w:tcPr>
            <w:tcW w:w="1710" w:type="dxa"/>
            <w:shd w:val="clear" w:color="auto" w:fill="A6A6A6" w:themeFill="background1" w:themeFillShade="A6"/>
          </w:tcPr>
          <w:p w14:paraId="64288B9C" w14:textId="77777777" w:rsidR="00EB0BF1" w:rsidRPr="00410DFE" w:rsidRDefault="00EB0BF1" w:rsidP="00CA244C">
            <w:pPr>
              <w:jc w:val="center"/>
              <w:rPr>
                <w:b/>
                <w:sz w:val="22"/>
                <w:szCs w:val="22"/>
              </w:rPr>
            </w:pPr>
            <w:r w:rsidRPr="00410DFE">
              <w:rPr>
                <w:b/>
                <w:sz w:val="22"/>
                <w:szCs w:val="22"/>
              </w:rPr>
              <w:t>Milestone</w:t>
            </w:r>
          </w:p>
        </w:tc>
        <w:tc>
          <w:tcPr>
            <w:tcW w:w="3870" w:type="dxa"/>
            <w:shd w:val="clear" w:color="auto" w:fill="A6A6A6" w:themeFill="background1" w:themeFillShade="A6"/>
          </w:tcPr>
          <w:p w14:paraId="0280D696" w14:textId="77777777" w:rsidR="00EB0BF1" w:rsidRPr="00410DFE" w:rsidRDefault="00EB0BF1" w:rsidP="00CA244C">
            <w:pPr>
              <w:jc w:val="center"/>
              <w:rPr>
                <w:b/>
                <w:sz w:val="22"/>
                <w:szCs w:val="22"/>
              </w:rPr>
            </w:pPr>
            <w:r w:rsidRPr="00410DFE">
              <w:rPr>
                <w:b/>
                <w:sz w:val="22"/>
                <w:szCs w:val="22"/>
              </w:rPr>
              <w:t>Task</w:t>
            </w:r>
          </w:p>
        </w:tc>
        <w:tc>
          <w:tcPr>
            <w:tcW w:w="2160" w:type="dxa"/>
            <w:shd w:val="clear" w:color="auto" w:fill="A6A6A6" w:themeFill="background1" w:themeFillShade="A6"/>
          </w:tcPr>
          <w:p w14:paraId="23B4F616" w14:textId="77777777" w:rsidR="00EB0BF1" w:rsidRPr="00410DFE" w:rsidRDefault="00EB0BF1" w:rsidP="00CA244C">
            <w:pPr>
              <w:jc w:val="center"/>
              <w:rPr>
                <w:b/>
                <w:sz w:val="22"/>
                <w:szCs w:val="22"/>
              </w:rPr>
            </w:pPr>
            <w:r w:rsidRPr="00410DFE">
              <w:rPr>
                <w:b/>
                <w:sz w:val="22"/>
                <w:szCs w:val="22"/>
              </w:rPr>
              <w:t>Action Officer(s)</w:t>
            </w:r>
          </w:p>
        </w:tc>
      </w:tr>
      <w:tr w:rsidR="00EB0BF1" w14:paraId="2C75E8B1" w14:textId="77777777" w:rsidTr="00CA244C">
        <w:tc>
          <w:tcPr>
            <w:tcW w:w="1615" w:type="dxa"/>
            <w:vMerge w:val="restart"/>
            <w:shd w:val="clear" w:color="auto" w:fill="FFFFFF" w:themeFill="background1"/>
          </w:tcPr>
          <w:p w14:paraId="7E41D8D5" w14:textId="77777777" w:rsidR="00EB0BF1" w:rsidRPr="00410DFE" w:rsidRDefault="00EB0BF1" w:rsidP="00CA244C">
            <w:pPr>
              <w:jc w:val="center"/>
              <w:rPr>
                <w:b/>
                <w:sz w:val="22"/>
                <w:szCs w:val="22"/>
              </w:rPr>
            </w:pPr>
            <w:r w:rsidRPr="00410DFE">
              <w:rPr>
                <w:b/>
                <w:sz w:val="22"/>
                <w:szCs w:val="22"/>
              </w:rPr>
              <w:t>14 Jun 17</w:t>
            </w:r>
          </w:p>
        </w:tc>
        <w:tc>
          <w:tcPr>
            <w:tcW w:w="1710" w:type="dxa"/>
            <w:vMerge w:val="restart"/>
          </w:tcPr>
          <w:p w14:paraId="3F285B31" w14:textId="77777777" w:rsidR="00EB0BF1" w:rsidRDefault="00EB0BF1" w:rsidP="00CA244C">
            <w:pPr>
              <w:jc w:val="center"/>
              <w:rPr>
                <w:sz w:val="22"/>
                <w:szCs w:val="22"/>
              </w:rPr>
            </w:pPr>
            <w:r>
              <w:rPr>
                <w:sz w:val="22"/>
                <w:szCs w:val="22"/>
              </w:rPr>
              <w:t>Finalize Content</w:t>
            </w:r>
          </w:p>
        </w:tc>
        <w:tc>
          <w:tcPr>
            <w:tcW w:w="3870" w:type="dxa"/>
          </w:tcPr>
          <w:p w14:paraId="0A3F2B5D" w14:textId="77777777" w:rsidR="00EB0BF1" w:rsidRDefault="00EB0BF1" w:rsidP="00CA244C">
            <w:pPr>
              <w:rPr>
                <w:sz w:val="22"/>
                <w:szCs w:val="22"/>
              </w:rPr>
            </w:pPr>
            <w:r>
              <w:rPr>
                <w:sz w:val="22"/>
                <w:szCs w:val="22"/>
              </w:rPr>
              <w:t>Framework</w:t>
            </w:r>
          </w:p>
        </w:tc>
        <w:tc>
          <w:tcPr>
            <w:tcW w:w="2160" w:type="dxa"/>
          </w:tcPr>
          <w:p w14:paraId="346F49FB" w14:textId="77777777" w:rsidR="00EB0BF1" w:rsidRDefault="00EB0BF1" w:rsidP="00CA244C">
            <w:pPr>
              <w:jc w:val="center"/>
              <w:rPr>
                <w:sz w:val="22"/>
                <w:szCs w:val="22"/>
              </w:rPr>
            </w:pPr>
            <w:r>
              <w:rPr>
                <w:sz w:val="22"/>
                <w:szCs w:val="22"/>
              </w:rPr>
              <w:t>Charisse</w:t>
            </w:r>
          </w:p>
        </w:tc>
      </w:tr>
      <w:tr w:rsidR="00EB0BF1" w14:paraId="06AF40B4" w14:textId="77777777" w:rsidTr="00CA244C">
        <w:tc>
          <w:tcPr>
            <w:tcW w:w="1615" w:type="dxa"/>
            <w:vMerge/>
            <w:shd w:val="clear" w:color="auto" w:fill="FFFFFF" w:themeFill="background1"/>
          </w:tcPr>
          <w:p w14:paraId="426CA538" w14:textId="77777777" w:rsidR="00EB0BF1" w:rsidRPr="00410DFE" w:rsidRDefault="00EB0BF1" w:rsidP="00CA244C">
            <w:pPr>
              <w:jc w:val="center"/>
              <w:rPr>
                <w:b/>
                <w:sz w:val="22"/>
                <w:szCs w:val="22"/>
              </w:rPr>
            </w:pPr>
          </w:p>
        </w:tc>
        <w:tc>
          <w:tcPr>
            <w:tcW w:w="1710" w:type="dxa"/>
            <w:vMerge/>
          </w:tcPr>
          <w:p w14:paraId="5D0B23CB" w14:textId="77777777" w:rsidR="00EB0BF1" w:rsidRDefault="00EB0BF1" w:rsidP="00CA244C">
            <w:pPr>
              <w:jc w:val="center"/>
              <w:rPr>
                <w:sz w:val="22"/>
                <w:szCs w:val="22"/>
              </w:rPr>
            </w:pPr>
          </w:p>
        </w:tc>
        <w:tc>
          <w:tcPr>
            <w:tcW w:w="3870" w:type="dxa"/>
          </w:tcPr>
          <w:p w14:paraId="0F690368" w14:textId="77777777" w:rsidR="00EB0BF1" w:rsidRDefault="00EB0BF1" w:rsidP="00CA244C">
            <w:pPr>
              <w:rPr>
                <w:sz w:val="22"/>
                <w:szCs w:val="22"/>
              </w:rPr>
            </w:pPr>
            <w:r>
              <w:rPr>
                <w:sz w:val="22"/>
                <w:szCs w:val="22"/>
              </w:rPr>
              <w:t>Event Problem</w:t>
            </w:r>
          </w:p>
        </w:tc>
        <w:tc>
          <w:tcPr>
            <w:tcW w:w="2160" w:type="dxa"/>
          </w:tcPr>
          <w:p w14:paraId="4AB46C65" w14:textId="77777777" w:rsidR="00EB0BF1" w:rsidRDefault="00EB0BF1" w:rsidP="00CA244C">
            <w:pPr>
              <w:jc w:val="center"/>
              <w:rPr>
                <w:sz w:val="22"/>
                <w:szCs w:val="22"/>
              </w:rPr>
            </w:pPr>
            <w:r>
              <w:rPr>
                <w:sz w:val="22"/>
                <w:szCs w:val="22"/>
              </w:rPr>
              <w:t>Boyd, Joe, &amp; Josh</w:t>
            </w:r>
          </w:p>
        </w:tc>
      </w:tr>
      <w:tr w:rsidR="00EB0BF1" w14:paraId="0311A7B8" w14:textId="77777777" w:rsidTr="00CA244C">
        <w:tc>
          <w:tcPr>
            <w:tcW w:w="1615" w:type="dxa"/>
            <w:vMerge/>
            <w:shd w:val="clear" w:color="auto" w:fill="FFFFFF" w:themeFill="background1"/>
          </w:tcPr>
          <w:p w14:paraId="0C51DCFC" w14:textId="77777777" w:rsidR="00EB0BF1" w:rsidRPr="00410DFE" w:rsidRDefault="00EB0BF1" w:rsidP="00CA244C">
            <w:pPr>
              <w:jc w:val="center"/>
              <w:rPr>
                <w:b/>
                <w:sz w:val="22"/>
                <w:szCs w:val="22"/>
              </w:rPr>
            </w:pPr>
          </w:p>
        </w:tc>
        <w:tc>
          <w:tcPr>
            <w:tcW w:w="1710" w:type="dxa"/>
            <w:vMerge/>
          </w:tcPr>
          <w:p w14:paraId="3B976DBD" w14:textId="77777777" w:rsidR="00EB0BF1" w:rsidRDefault="00EB0BF1" w:rsidP="00CA244C">
            <w:pPr>
              <w:jc w:val="center"/>
              <w:rPr>
                <w:sz w:val="22"/>
                <w:szCs w:val="22"/>
              </w:rPr>
            </w:pPr>
          </w:p>
        </w:tc>
        <w:tc>
          <w:tcPr>
            <w:tcW w:w="3870" w:type="dxa"/>
          </w:tcPr>
          <w:p w14:paraId="3B59BC5C" w14:textId="77777777" w:rsidR="00EB0BF1" w:rsidRDefault="00EB0BF1" w:rsidP="00CA244C">
            <w:pPr>
              <w:rPr>
                <w:sz w:val="22"/>
                <w:szCs w:val="22"/>
              </w:rPr>
            </w:pPr>
            <w:r>
              <w:rPr>
                <w:sz w:val="22"/>
                <w:szCs w:val="22"/>
              </w:rPr>
              <w:t>Project Tools &amp; Workspace</w:t>
            </w:r>
          </w:p>
        </w:tc>
        <w:tc>
          <w:tcPr>
            <w:tcW w:w="2160" w:type="dxa"/>
          </w:tcPr>
          <w:p w14:paraId="7C9BE0F2" w14:textId="77777777" w:rsidR="00EB0BF1" w:rsidRDefault="00EB0BF1" w:rsidP="00CA244C">
            <w:pPr>
              <w:jc w:val="center"/>
              <w:rPr>
                <w:sz w:val="22"/>
                <w:szCs w:val="22"/>
              </w:rPr>
            </w:pPr>
            <w:r>
              <w:rPr>
                <w:sz w:val="22"/>
                <w:szCs w:val="22"/>
              </w:rPr>
              <w:t>Boyd &amp; Josh</w:t>
            </w:r>
          </w:p>
        </w:tc>
      </w:tr>
      <w:tr w:rsidR="00EB0BF1" w14:paraId="2BD94C17" w14:textId="77777777" w:rsidTr="00CA244C">
        <w:tc>
          <w:tcPr>
            <w:tcW w:w="1615" w:type="dxa"/>
            <w:vMerge w:val="restart"/>
            <w:shd w:val="clear" w:color="auto" w:fill="D9D9D9" w:themeFill="background1" w:themeFillShade="D9"/>
          </w:tcPr>
          <w:p w14:paraId="575BDE70" w14:textId="77777777" w:rsidR="00EB0BF1" w:rsidRPr="00410DFE" w:rsidRDefault="00EB0BF1" w:rsidP="00CA244C">
            <w:pPr>
              <w:jc w:val="center"/>
              <w:rPr>
                <w:b/>
                <w:sz w:val="22"/>
                <w:szCs w:val="22"/>
              </w:rPr>
            </w:pPr>
            <w:r w:rsidRPr="00410DFE">
              <w:rPr>
                <w:b/>
                <w:sz w:val="22"/>
                <w:szCs w:val="22"/>
              </w:rPr>
              <w:t>16 Jun 17</w:t>
            </w:r>
          </w:p>
        </w:tc>
        <w:tc>
          <w:tcPr>
            <w:tcW w:w="1710" w:type="dxa"/>
            <w:vMerge w:val="restart"/>
            <w:shd w:val="clear" w:color="auto" w:fill="D9D9D9" w:themeFill="background1" w:themeFillShade="D9"/>
          </w:tcPr>
          <w:p w14:paraId="7A71490D" w14:textId="77777777" w:rsidR="00EB0BF1" w:rsidRDefault="00EB0BF1" w:rsidP="00CA244C">
            <w:pPr>
              <w:jc w:val="center"/>
              <w:rPr>
                <w:sz w:val="22"/>
                <w:szCs w:val="22"/>
              </w:rPr>
            </w:pPr>
            <w:r>
              <w:rPr>
                <w:sz w:val="22"/>
                <w:szCs w:val="22"/>
              </w:rPr>
              <w:t>Brief Key Stakeholders</w:t>
            </w:r>
          </w:p>
        </w:tc>
        <w:tc>
          <w:tcPr>
            <w:tcW w:w="3870" w:type="dxa"/>
            <w:shd w:val="clear" w:color="auto" w:fill="D9D9D9" w:themeFill="background1" w:themeFillShade="D9"/>
          </w:tcPr>
          <w:p w14:paraId="670C6ACF" w14:textId="77777777" w:rsidR="00EB0BF1" w:rsidRDefault="00EB0BF1" w:rsidP="00CA244C">
            <w:pPr>
              <w:rPr>
                <w:sz w:val="22"/>
                <w:szCs w:val="22"/>
              </w:rPr>
            </w:pPr>
            <w:r>
              <w:rPr>
                <w:sz w:val="22"/>
                <w:szCs w:val="22"/>
              </w:rPr>
              <w:t>SAF/A6/Cyber Patriot</w:t>
            </w:r>
          </w:p>
        </w:tc>
        <w:tc>
          <w:tcPr>
            <w:tcW w:w="2160" w:type="dxa"/>
            <w:shd w:val="clear" w:color="auto" w:fill="D9D9D9" w:themeFill="background1" w:themeFillShade="D9"/>
          </w:tcPr>
          <w:p w14:paraId="626A8766" w14:textId="77777777" w:rsidR="00EB0BF1" w:rsidRDefault="00EB0BF1" w:rsidP="00CA244C">
            <w:pPr>
              <w:jc w:val="center"/>
              <w:rPr>
                <w:sz w:val="22"/>
                <w:szCs w:val="22"/>
              </w:rPr>
            </w:pPr>
            <w:r>
              <w:rPr>
                <w:sz w:val="22"/>
                <w:szCs w:val="22"/>
              </w:rPr>
              <w:t>Ken</w:t>
            </w:r>
          </w:p>
        </w:tc>
      </w:tr>
      <w:tr w:rsidR="00EB0BF1" w14:paraId="42C0F14E" w14:textId="77777777" w:rsidTr="00CA244C">
        <w:tc>
          <w:tcPr>
            <w:tcW w:w="1615" w:type="dxa"/>
            <w:vMerge/>
            <w:shd w:val="clear" w:color="auto" w:fill="D9D9D9" w:themeFill="background1" w:themeFillShade="D9"/>
          </w:tcPr>
          <w:p w14:paraId="4A48E7BF" w14:textId="77777777" w:rsidR="00EB0BF1" w:rsidRPr="00410DFE" w:rsidRDefault="00EB0BF1" w:rsidP="00CA244C">
            <w:pPr>
              <w:jc w:val="center"/>
              <w:rPr>
                <w:b/>
                <w:sz w:val="22"/>
                <w:szCs w:val="22"/>
              </w:rPr>
            </w:pPr>
          </w:p>
        </w:tc>
        <w:tc>
          <w:tcPr>
            <w:tcW w:w="1710" w:type="dxa"/>
            <w:vMerge/>
            <w:shd w:val="clear" w:color="auto" w:fill="D9D9D9" w:themeFill="background1" w:themeFillShade="D9"/>
          </w:tcPr>
          <w:p w14:paraId="69EF589C" w14:textId="77777777" w:rsidR="00EB0BF1" w:rsidRDefault="00EB0BF1" w:rsidP="00CA244C">
            <w:pPr>
              <w:jc w:val="center"/>
              <w:rPr>
                <w:sz w:val="22"/>
                <w:szCs w:val="22"/>
              </w:rPr>
            </w:pPr>
          </w:p>
        </w:tc>
        <w:tc>
          <w:tcPr>
            <w:tcW w:w="3870" w:type="dxa"/>
            <w:shd w:val="clear" w:color="auto" w:fill="D9D9D9" w:themeFill="background1" w:themeFillShade="D9"/>
          </w:tcPr>
          <w:p w14:paraId="1E274ACA" w14:textId="77777777" w:rsidR="00EB0BF1" w:rsidRDefault="00EB0BF1" w:rsidP="00CA244C">
            <w:pPr>
              <w:rPr>
                <w:sz w:val="22"/>
                <w:szCs w:val="22"/>
              </w:rPr>
            </w:pPr>
            <w:r>
              <w:rPr>
                <w:sz w:val="22"/>
                <w:szCs w:val="22"/>
              </w:rPr>
              <w:t>AFITC/Legal</w:t>
            </w:r>
          </w:p>
        </w:tc>
        <w:tc>
          <w:tcPr>
            <w:tcW w:w="2160" w:type="dxa"/>
            <w:shd w:val="clear" w:color="auto" w:fill="D9D9D9" w:themeFill="background1" w:themeFillShade="D9"/>
          </w:tcPr>
          <w:p w14:paraId="646CF35C" w14:textId="77777777" w:rsidR="00EB0BF1" w:rsidRDefault="00EB0BF1" w:rsidP="00CA244C">
            <w:pPr>
              <w:jc w:val="center"/>
              <w:rPr>
                <w:sz w:val="22"/>
                <w:szCs w:val="22"/>
              </w:rPr>
            </w:pPr>
            <w:r>
              <w:rPr>
                <w:sz w:val="22"/>
                <w:szCs w:val="22"/>
              </w:rPr>
              <w:t>Josh</w:t>
            </w:r>
          </w:p>
        </w:tc>
      </w:tr>
      <w:tr w:rsidR="00EB0BF1" w14:paraId="165B0422" w14:textId="77777777" w:rsidTr="00CA244C">
        <w:tc>
          <w:tcPr>
            <w:tcW w:w="1615" w:type="dxa"/>
            <w:vMerge/>
            <w:shd w:val="clear" w:color="auto" w:fill="D9D9D9" w:themeFill="background1" w:themeFillShade="D9"/>
          </w:tcPr>
          <w:p w14:paraId="7EF611DA" w14:textId="77777777" w:rsidR="00EB0BF1" w:rsidRPr="00410DFE" w:rsidRDefault="00EB0BF1" w:rsidP="00CA244C">
            <w:pPr>
              <w:jc w:val="center"/>
              <w:rPr>
                <w:b/>
                <w:sz w:val="22"/>
                <w:szCs w:val="22"/>
              </w:rPr>
            </w:pPr>
          </w:p>
        </w:tc>
        <w:tc>
          <w:tcPr>
            <w:tcW w:w="1710" w:type="dxa"/>
            <w:vMerge/>
            <w:shd w:val="clear" w:color="auto" w:fill="D9D9D9" w:themeFill="background1" w:themeFillShade="D9"/>
          </w:tcPr>
          <w:p w14:paraId="4117D434" w14:textId="77777777" w:rsidR="00EB0BF1" w:rsidRDefault="00EB0BF1" w:rsidP="00CA244C">
            <w:pPr>
              <w:jc w:val="center"/>
              <w:rPr>
                <w:sz w:val="22"/>
                <w:szCs w:val="22"/>
              </w:rPr>
            </w:pPr>
          </w:p>
        </w:tc>
        <w:tc>
          <w:tcPr>
            <w:tcW w:w="3870" w:type="dxa"/>
            <w:shd w:val="clear" w:color="auto" w:fill="D9D9D9" w:themeFill="background1" w:themeFillShade="D9"/>
          </w:tcPr>
          <w:p w14:paraId="4A349A0B" w14:textId="77777777" w:rsidR="00EB0BF1" w:rsidRDefault="00EB0BF1" w:rsidP="00CA244C">
            <w:pPr>
              <w:rPr>
                <w:sz w:val="22"/>
                <w:szCs w:val="22"/>
              </w:rPr>
            </w:pPr>
            <w:r>
              <w:rPr>
                <w:sz w:val="22"/>
                <w:szCs w:val="22"/>
              </w:rPr>
              <w:t>MACC/AU</w:t>
            </w:r>
          </w:p>
        </w:tc>
        <w:tc>
          <w:tcPr>
            <w:tcW w:w="2160" w:type="dxa"/>
            <w:shd w:val="clear" w:color="auto" w:fill="D9D9D9" w:themeFill="background1" w:themeFillShade="D9"/>
          </w:tcPr>
          <w:p w14:paraId="5F0678F4" w14:textId="77777777" w:rsidR="00EB0BF1" w:rsidRDefault="00EB0BF1" w:rsidP="00CA244C">
            <w:pPr>
              <w:jc w:val="center"/>
              <w:rPr>
                <w:sz w:val="22"/>
                <w:szCs w:val="22"/>
              </w:rPr>
            </w:pPr>
            <w:r>
              <w:rPr>
                <w:sz w:val="22"/>
                <w:szCs w:val="22"/>
              </w:rPr>
              <w:t>Charisse</w:t>
            </w:r>
          </w:p>
        </w:tc>
      </w:tr>
      <w:tr w:rsidR="00EB0BF1" w14:paraId="08D354E5" w14:textId="77777777" w:rsidTr="00CA244C">
        <w:tc>
          <w:tcPr>
            <w:tcW w:w="1615" w:type="dxa"/>
            <w:vMerge w:val="restart"/>
            <w:shd w:val="clear" w:color="auto" w:fill="FFFFFF" w:themeFill="background1"/>
          </w:tcPr>
          <w:p w14:paraId="3CBA3783" w14:textId="77777777" w:rsidR="00EB0BF1" w:rsidRPr="00410DFE" w:rsidRDefault="00EB0BF1" w:rsidP="00CA244C">
            <w:pPr>
              <w:jc w:val="center"/>
              <w:rPr>
                <w:b/>
                <w:sz w:val="22"/>
                <w:szCs w:val="22"/>
              </w:rPr>
            </w:pPr>
            <w:r w:rsidRPr="00410DFE">
              <w:rPr>
                <w:b/>
                <w:sz w:val="22"/>
                <w:szCs w:val="22"/>
              </w:rPr>
              <w:t>20 Jun 17</w:t>
            </w:r>
          </w:p>
        </w:tc>
        <w:tc>
          <w:tcPr>
            <w:tcW w:w="1710" w:type="dxa"/>
            <w:vMerge w:val="restart"/>
          </w:tcPr>
          <w:p w14:paraId="4EF0680B" w14:textId="77777777" w:rsidR="00EB0BF1" w:rsidRDefault="00EB0BF1" w:rsidP="00CA244C">
            <w:pPr>
              <w:jc w:val="center"/>
              <w:rPr>
                <w:sz w:val="22"/>
                <w:szCs w:val="22"/>
              </w:rPr>
            </w:pPr>
            <w:r>
              <w:rPr>
                <w:sz w:val="22"/>
                <w:szCs w:val="22"/>
              </w:rPr>
              <w:t>Registration Site Deployment</w:t>
            </w:r>
          </w:p>
        </w:tc>
        <w:tc>
          <w:tcPr>
            <w:tcW w:w="3870" w:type="dxa"/>
          </w:tcPr>
          <w:p w14:paraId="77D44476" w14:textId="77777777" w:rsidR="00EB0BF1" w:rsidRDefault="00EB0BF1" w:rsidP="00CA244C">
            <w:pPr>
              <w:rPr>
                <w:sz w:val="22"/>
                <w:szCs w:val="22"/>
              </w:rPr>
            </w:pPr>
            <w:r>
              <w:rPr>
                <w:sz w:val="22"/>
                <w:szCs w:val="22"/>
              </w:rPr>
              <w:t>Tech MGM Portal</w:t>
            </w:r>
          </w:p>
        </w:tc>
        <w:tc>
          <w:tcPr>
            <w:tcW w:w="2160" w:type="dxa"/>
          </w:tcPr>
          <w:p w14:paraId="2553543C" w14:textId="77777777" w:rsidR="00EB0BF1" w:rsidRDefault="00EB0BF1" w:rsidP="00CA244C">
            <w:pPr>
              <w:jc w:val="center"/>
              <w:rPr>
                <w:sz w:val="22"/>
                <w:szCs w:val="22"/>
              </w:rPr>
            </w:pPr>
            <w:r>
              <w:rPr>
                <w:sz w:val="22"/>
                <w:szCs w:val="22"/>
              </w:rPr>
              <w:t>Charisse</w:t>
            </w:r>
          </w:p>
        </w:tc>
      </w:tr>
      <w:tr w:rsidR="00EB0BF1" w14:paraId="7829F953" w14:textId="77777777" w:rsidTr="00CA244C">
        <w:tc>
          <w:tcPr>
            <w:tcW w:w="1615" w:type="dxa"/>
            <w:vMerge/>
            <w:shd w:val="clear" w:color="auto" w:fill="FFFFFF" w:themeFill="background1"/>
          </w:tcPr>
          <w:p w14:paraId="2E6C9987" w14:textId="77777777" w:rsidR="00EB0BF1" w:rsidRPr="00410DFE" w:rsidRDefault="00EB0BF1" w:rsidP="00CA244C">
            <w:pPr>
              <w:jc w:val="center"/>
              <w:rPr>
                <w:b/>
                <w:sz w:val="22"/>
                <w:szCs w:val="22"/>
              </w:rPr>
            </w:pPr>
          </w:p>
        </w:tc>
        <w:tc>
          <w:tcPr>
            <w:tcW w:w="1710" w:type="dxa"/>
            <w:vMerge/>
          </w:tcPr>
          <w:p w14:paraId="174A9CB3" w14:textId="77777777" w:rsidR="00EB0BF1" w:rsidRDefault="00EB0BF1" w:rsidP="00CA244C">
            <w:pPr>
              <w:jc w:val="center"/>
              <w:rPr>
                <w:sz w:val="22"/>
                <w:szCs w:val="22"/>
              </w:rPr>
            </w:pPr>
          </w:p>
        </w:tc>
        <w:tc>
          <w:tcPr>
            <w:tcW w:w="3870" w:type="dxa"/>
          </w:tcPr>
          <w:p w14:paraId="246A2B89" w14:textId="77777777" w:rsidR="00EB0BF1" w:rsidRDefault="00EB0BF1" w:rsidP="00CA244C">
            <w:pPr>
              <w:rPr>
                <w:sz w:val="22"/>
                <w:szCs w:val="22"/>
              </w:rPr>
            </w:pPr>
            <w:r>
              <w:rPr>
                <w:sz w:val="22"/>
                <w:szCs w:val="22"/>
              </w:rPr>
              <w:t>Slack Workspace</w:t>
            </w:r>
          </w:p>
        </w:tc>
        <w:tc>
          <w:tcPr>
            <w:tcW w:w="2160" w:type="dxa"/>
          </w:tcPr>
          <w:p w14:paraId="1814FC91" w14:textId="77777777" w:rsidR="00EB0BF1" w:rsidRDefault="00EB0BF1" w:rsidP="00CA244C">
            <w:pPr>
              <w:jc w:val="center"/>
              <w:rPr>
                <w:sz w:val="22"/>
                <w:szCs w:val="22"/>
              </w:rPr>
            </w:pPr>
            <w:r>
              <w:rPr>
                <w:sz w:val="22"/>
                <w:szCs w:val="22"/>
              </w:rPr>
              <w:t>Josh</w:t>
            </w:r>
          </w:p>
        </w:tc>
      </w:tr>
      <w:tr w:rsidR="00EB0BF1" w14:paraId="329D093C" w14:textId="77777777" w:rsidTr="00CA244C">
        <w:tc>
          <w:tcPr>
            <w:tcW w:w="1615" w:type="dxa"/>
            <w:vMerge/>
            <w:shd w:val="clear" w:color="auto" w:fill="FFFFFF" w:themeFill="background1"/>
          </w:tcPr>
          <w:p w14:paraId="7D4EDD42" w14:textId="77777777" w:rsidR="00EB0BF1" w:rsidRPr="00410DFE" w:rsidRDefault="00EB0BF1" w:rsidP="00CA244C">
            <w:pPr>
              <w:jc w:val="center"/>
              <w:rPr>
                <w:b/>
                <w:sz w:val="22"/>
                <w:szCs w:val="22"/>
              </w:rPr>
            </w:pPr>
          </w:p>
        </w:tc>
        <w:tc>
          <w:tcPr>
            <w:tcW w:w="1710" w:type="dxa"/>
            <w:vMerge/>
          </w:tcPr>
          <w:p w14:paraId="558B33C6" w14:textId="77777777" w:rsidR="00EB0BF1" w:rsidRDefault="00EB0BF1" w:rsidP="00CA244C">
            <w:pPr>
              <w:jc w:val="center"/>
              <w:rPr>
                <w:sz w:val="22"/>
                <w:szCs w:val="22"/>
              </w:rPr>
            </w:pPr>
          </w:p>
        </w:tc>
        <w:tc>
          <w:tcPr>
            <w:tcW w:w="3870" w:type="dxa"/>
          </w:tcPr>
          <w:p w14:paraId="584E0413" w14:textId="77777777" w:rsidR="00EB0BF1" w:rsidRDefault="00EB0BF1" w:rsidP="00CA244C">
            <w:pPr>
              <w:rPr>
                <w:sz w:val="22"/>
                <w:szCs w:val="22"/>
              </w:rPr>
            </w:pPr>
            <w:r>
              <w:rPr>
                <w:sz w:val="22"/>
                <w:szCs w:val="22"/>
              </w:rPr>
              <w:t>MACC/Website</w:t>
            </w:r>
          </w:p>
        </w:tc>
        <w:tc>
          <w:tcPr>
            <w:tcW w:w="2160" w:type="dxa"/>
          </w:tcPr>
          <w:p w14:paraId="43FF423D" w14:textId="77777777" w:rsidR="00EB0BF1" w:rsidRDefault="00EB0BF1" w:rsidP="00CA244C">
            <w:pPr>
              <w:jc w:val="center"/>
              <w:rPr>
                <w:sz w:val="22"/>
                <w:szCs w:val="22"/>
              </w:rPr>
            </w:pPr>
            <w:r>
              <w:rPr>
                <w:sz w:val="22"/>
                <w:szCs w:val="22"/>
              </w:rPr>
              <w:t>Boyd</w:t>
            </w:r>
          </w:p>
        </w:tc>
      </w:tr>
      <w:tr w:rsidR="00EB0BF1" w14:paraId="1AADA97D" w14:textId="77777777" w:rsidTr="00CA244C">
        <w:tc>
          <w:tcPr>
            <w:tcW w:w="1615" w:type="dxa"/>
            <w:vMerge w:val="restart"/>
            <w:shd w:val="clear" w:color="auto" w:fill="D9D9D9" w:themeFill="background1" w:themeFillShade="D9"/>
          </w:tcPr>
          <w:p w14:paraId="4D780BED" w14:textId="77777777" w:rsidR="00EB0BF1" w:rsidRPr="00410DFE" w:rsidRDefault="00EB0BF1" w:rsidP="00CA244C">
            <w:pPr>
              <w:jc w:val="center"/>
              <w:rPr>
                <w:b/>
                <w:sz w:val="22"/>
                <w:szCs w:val="22"/>
              </w:rPr>
            </w:pPr>
            <w:r w:rsidRPr="00410DFE">
              <w:rPr>
                <w:b/>
                <w:sz w:val="22"/>
                <w:szCs w:val="22"/>
              </w:rPr>
              <w:t>1 Jul 17</w:t>
            </w:r>
          </w:p>
        </w:tc>
        <w:tc>
          <w:tcPr>
            <w:tcW w:w="1710" w:type="dxa"/>
            <w:vMerge w:val="restart"/>
            <w:shd w:val="clear" w:color="auto" w:fill="D9D9D9" w:themeFill="background1" w:themeFillShade="D9"/>
          </w:tcPr>
          <w:p w14:paraId="116E67BB" w14:textId="77777777" w:rsidR="00EB0BF1" w:rsidRDefault="00EB0BF1" w:rsidP="00CA244C">
            <w:pPr>
              <w:jc w:val="center"/>
              <w:rPr>
                <w:sz w:val="22"/>
                <w:szCs w:val="22"/>
              </w:rPr>
            </w:pPr>
            <w:r>
              <w:rPr>
                <w:sz w:val="22"/>
                <w:szCs w:val="22"/>
              </w:rPr>
              <w:t>Marketing Campaign Kickoff</w:t>
            </w:r>
          </w:p>
        </w:tc>
        <w:tc>
          <w:tcPr>
            <w:tcW w:w="3870" w:type="dxa"/>
            <w:shd w:val="clear" w:color="auto" w:fill="D9D9D9" w:themeFill="background1" w:themeFillShade="D9"/>
          </w:tcPr>
          <w:p w14:paraId="538E223C" w14:textId="77777777" w:rsidR="00EB0BF1" w:rsidRDefault="00EB0BF1" w:rsidP="00CA244C">
            <w:pPr>
              <w:rPr>
                <w:sz w:val="22"/>
                <w:szCs w:val="22"/>
              </w:rPr>
            </w:pPr>
            <w:r>
              <w:rPr>
                <w:sz w:val="22"/>
                <w:szCs w:val="22"/>
              </w:rPr>
              <w:t>Academia</w:t>
            </w:r>
          </w:p>
        </w:tc>
        <w:tc>
          <w:tcPr>
            <w:tcW w:w="2160" w:type="dxa"/>
            <w:shd w:val="clear" w:color="auto" w:fill="D9D9D9" w:themeFill="background1" w:themeFillShade="D9"/>
          </w:tcPr>
          <w:p w14:paraId="0EC44592" w14:textId="77777777" w:rsidR="00EB0BF1" w:rsidRDefault="00EB0BF1" w:rsidP="00CA244C">
            <w:pPr>
              <w:jc w:val="center"/>
              <w:rPr>
                <w:sz w:val="22"/>
                <w:szCs w:val="22"/>
              </w:rPr>
            </w:pPr>
            <w:r>
              <w:rPr>
                <w:sz w:val="22"/>
                <w:szCs w:val="22"/>
              </w:rPr>
              <w:t>Charisse</w:t>
            </w:r>
          </w:p>
        </w:tc>
      </w:tr>
      <w:tr w:rsidR="00EB0BF1" w14:paraId="168EFA41" w14:textId="77777777" w:rsidTr="00CA244C">
        <w:tc>
          <w:tcPr>
            <w:tcW w:w="1615" w:type="dxa"/>
            <w:vMerge/>
            <w:shd w:val="clear" w:color="auto" w:fill="D9D9D9" w:themeFill="background1" w:themeFillShade="D9"/>
          </w:tcPr>
          <w:p w14:paraId="134BE3C6" w14:textId="77777777" w:rsidR="00EB0BF1" w:rsidRPr="00410DFE" w:rsidRDefault="00EB0BF1" w:rsidP="00CA244C">
            <w:pPr>
              <w:jc w:val="center"/>
              <w:rPr>
                <w:b/>
                <w:sz w:val="22"/>
                <w:szCs w:val="22"/>
              </w:rPr>
            </w:pPr>
          </w:p>
        </w:tc>
        <w:tc>
          <w:tcPr>
            <w:tcW w:w="1710" w:type="dxa"/>
            <w:vMerge/>
            <w:shd w:val="clear" w:color="auto" w:fill="D9D9D9" w:themeFill="background1" w:themeFillShade="D9"/>
          </w:tcPr>
          <w:p w14:paraId="616DE1B8" w14:textId="77777777" w:rsidR="00EB0BF1" w:rsidRDefault="00EB0BF1" w:rsidP="00CA244C">
            <w:pPr>
              <w:jc w:val="center"/>
              <w:rPr>
                <w:sz w:val="22"/>
                <w:szCs w:val="22"/>
              </w:rPr>
            </w:pPr>
          </w:p>
        </w:tc>
        <w:tc>
          <w:tcPr>
            <w:tcW w:w="3870" w:type="dxa"/>
            <w:shd w:val="clear" w:color="auto" w:fill="D9D9D9" w:themeFill="background1" w:themeFillShade="D9"/>
          </w:tcPr>
          <w:p w14:paraId="4F7931ED" w14:textId="77777777" w:rsidR="00EB0BF1" w:rsidRDefault="00EB0BF1" w:rsidP="00CA244C">
            <w:pPr>
              <w:rPr>
                <w:sz w:val="22"/>
                <w:szCs w:val="22"/>
              </w:rPr>
            </w:pPr>
            <w:r>
              <w:rPr>
                <w:sz w:val="22"/>
                <w:szCs w:val="22"/>
              </w:rPr>
              <w:t>BES/26 NOS</w:t>
            </w:r>
          </w:p>
        </w:tc>
        <w:tc>
          <w:tcPr>
            <w:tcW w:w="2160" w:type="dxa"/>
            <w:shd w:val="clear" w:color="auto" w:fill="D9D9D9" w:themeFill="background1" w:themeFillShade="D9"/>
          </w:tcPr>
          <w:p w14:paraId="777D2204" w14:textId="77777777" w:rsidR="00EB0BF1" w:rsidRDefault="00EB0BF1" w:rsidP="00CA244C">
            <w:pPr>
              <w:jc w:val="center"/>
              <w:rPr>
                <w:sz w:val="22"/>
                <w:szCs w:val="22"/>
              </w:rPr>
            </w:pPr>
            <w:r>
              <w:rPr>
                <w:sz w:val="22"/>
                <w:szCs w:val="22"/>
              </w:rPr>
              <w:t>Josh</w:t>
            </w:r>
          </w:p>
        </w:tc>
      </w:tr>
      <w:tr w:rsidR="00EB0BF1" w14:paraId="689ABEAB" w14:textId="77777777" w:rsidTr="00CA244C">
        <w:tc>
          <w:tcPr>
            <w:tcW w:w="1615" w:type="dxa"/>
            <w:vMerge/>
            <w:shd w:val="clear" w:color="auto" w:fill="D9D9D9" w:themeFill="background1" w:themeFillShade="D9"/>
          </w:tcPr>
          <w:p w14:paraId="06233A67" w14:textId="77777777" w:rsidR="00EB0BF1" w:rsidRPr="00410DFE" w:rsidRDefault="00EB0BF1" w:rsidP="00CA244C">
            <w:pPr>
              <w:jc w:val="center"/>
              <w:rPr>
                <w:b/>
                <w:sz w:val="22"/>
                <w:szCs w:val="22"/>
              </w:rPr>
            </w:pPr>
          </w:p>
        </w:tc>
        <w:tc>
          <w:tcPr>
            <w:tcW w:w="1710" w:type="dxa"/>
            <w:vMerge/>
            <w:shd w:val="clear" w:color="auto" w:fill="D9D9D9" w:themeFill="background1" w:themeFillShade="D9"/>
          </w:tcPr>
          <w:p w14:paraId="10842A08" w14:textId="77777777" w:rsidR="00EB0BF1" w:rsidRDefault="00EB0BF1" w:rsidP="00CA244C">
            <w:pPr>
              <w:jc w:val="center"/>
              <w:rPr>
                <w:sz w:val="22"/>
                <w:szCs w:val="22"/>
              </w:rPr>
            </w:pPr>
          </w:p>
        </w:tc>
        <w:tc>
          <w:tcPr>
            <w:tcW w:w="3870" w:type="dxa"/>
            <w:shd w:val="clear" w:color="auto" w:fill="D9D9D9" w:themeFill="background1" w:themeFillShade="D9"/>
          </w:tcPr>
          <w:p w14:paraId="394D399E" w14:textId="77777777" w:rsidR="00EB0BF1" w:rsidRDefault="00EB0BF1" w:rsidP="00CA244C">
            <w:pPr>
              <w:rPr>
                <w:sz w:val="22"/>
                <w:szCs w:val="22"/>
              </w:rPr>
            </w:pPr>
            <w:r>
              <w:rPr>
                <w:sz w:val="22"/>
                <w:szCs w:val="22"/>
              </w:rPr>
              <w:t>HackMGM/Local Community</w:t>
            </w:r>
          </w:p>
        </w:tc>
        <w:tc>
          <w:tcPr>
            <w:tcW w:w="2160" w:type="dxa"/>
            <w:shd w:val="clear" w:color="auto" w:fill="D9D9D9" w:themeFill="background1" w:themeFillShade="D9"/>
          </w:tcPr>
          <w:p w14:paraId="62A82B87" w14:textId="77777777" w:rsidR="00EB0BF1" w:rsidRDefault="00EB0BF1" w:rsidP="00CA244C">
            <w:pPr>
              <w:jc w:val="center"/>
              <w:rPr>
                <w:sz w:val="22"/>
                <w:szCs w:val="22"/>
              </w:rPr>
            </w:pPr>
            <w:r>
              <w:rPr>
                <w:sz w:val="22"/>
                <w:szCs w:val="22"/>
              </w:rPr>
              <w:t>Josh &amp; Boyd</w:t>
            </w:r>
          </w:p>
        </w:tc>
      </w:tr>
      <w:tr w:rsidR="00EB0BF1" w14:paraId="2FD017D6" w14:textId="77777777" w:rsidTr="00CA244C">
        <w:tc>
          <w:tcPr>
            <w:tcW w:w="1615" w:type="dxa"/>
            <w:vMerge/>
            <w:shd w:val="clear" w:color="auto" w:fill="D9D9D9" w:themeFill="background1" w:themeFillShade="D9"/>
          </w:tcPr>
          <w:p w14:paraId="1391A427" w14:textId="77777777" w:rsidR="00EB0BF1" w:rsidRPr="00410DFE" w:rsidRDefault="00EB0BF1" w:rsidP="00CA244C">
            <w:pPr>
              <w:jc w:val="center"/>
              <w:rPr>
                <w:b/>
                <w:sz w:val="22"/>
                <w:szCs w:val="22"/>
              </w:rPr>
            </w:pPr>
          </w:p>
        </w:tc>
        <w:tc>
          <w:tcPr>
            <w:tcW w:w="1710" w:type="dxa"/>
            <w:vMerge/>
            <w:shd w:val="clear" w:color="auto" w:fill="D9D9D9" w:themeFill="background1" w:themeFillShade="D9"/>
          </w:tcPr>
          <w:p w14:paraId="55533393" w14:textId="77777777" w:rsidR="00EB0BF1" w:rsidRDefault="00EB0BF1" w:rsidP="00CA244C">
            <w:pPr>
              <w:jc w:val="center"/>
              <w:rPr>
                <w:sz w:val="22"/>
                <w:szCs w:val="22"/>
              </w:rPr>
            </w:pPr>
          </w:p>
        </w:tc>
        <w:tc>
          <w:tcPr>
            <w:tcW w:w="3870" w:type="dxa"/>
            <w:shd w:val="clear" w:color="auto" w:fill="D9D9D9" w:themeFill="background1" w:themeFillShade="D9"/>
          </w:tcPr>
          <w:p w14:paraId="73EE6C36" w14:textId="77777777" w:rsidR="00EB0BF1" w:rsidRDefault="00EB0BF1" w:rsidP="00CA244C">
            <w:pPr>
              <w:rPr>
                <w:sz w:val="22"/>
                <w:szCs w:val="22"/>
              </w:rPr>
            </w:pPr>
            <w:r>
              <w:rPr>
                <w:sz w:val="22"/>
                <w:szCs w:val="22"/>
              </w:rPr>
              <w:t>SAF/A6</w:t>
            </w:r>
          </w:p>
        </w:tc>
        <w:tc>
          <w:tcPr>
            <w:tcW w:w="2160" w:type="dxa"/>
            <w:shd w:val="clear" w:color="auto" w:fill="D9D9D9" w:themeFill="background1" w:themeFillShade="D9"/>
          </w:tcPr>
          <w:p w14:paraId="1CBA3D58" w14:textId="77777777" w:rsidR="00EB0BF1" w:rsidRDefault="00EB0BF1" w:rsidP="00CA244C">
            <w:pPr>
              <w:jc w:val="center"/>
              <w:rPr>
                <w:sz w:val="22"/>
                <w:szCs w:val="22"/>
              </w:rPr>
            </w:pPr>
            <w:r>
              <w:rPr>
                <w:sz w:val="22"/>
                <w:szCs w:val="22"/>
              </w:rPr>
              <w:t>Ken</w:t>
            </w:r>
          </w:p>
        </w:tc>
      </w:tr>
      <w:tr w:rsidR="00EB0BF1" w14:paraId="4E4EEC52" w14:textId="77777777" w:rsidTr="00CA244C">
        <w:tc>
          <w:tcPr>
            <w:tcW w:w="1615" w:type="dxa"/>
            <w:vMerge/>
            <w:shd w:val="clear" w:color="auto" w:fill="D9D9D9" w:themeFill="background1" w:themeFillShade="D9"/>
          </w:tcPr>
          <w:p w14:paraId="5D2F2F6D" w14:textId="77777777" w:rsidR="00EB0BF1" w:rsidRPr="00410DFE" w:rsidRDefault="00EB0BF1" w:rsidP="00CA244C">
            <w:pPr>
              <w:jc w:val="center"/>
              <w:rPr>
                <w:b/>
                <w:sz w:val="22"/>
                <w:szCs w:val="22"/>
              </w:rPr>
            </w:pPr>
          </w:p>
        </w:tc>
        <w:tc>
          <w:tcPr>
            <w:tcW w:w="1710" w:type="dxa"/>
            <w:vMerge/>
            <w:shd w:val="clear" w:color="auto" w:fill="D9D9D9" w:themeFill="background1" w:themeFillShade="D9"/>
          </w:tcPr>
          <w:p w14:paraId="763B5BC2" w14:textId="77777777" w:rsidR="00EB0BF1" w:rsidRDefault="00EB0BF1" w:rsidP="00CA244C">
            <w:pPr>
              <w:jc w:val="center"/>
              <w:rPr>
                <w:sz w:val="22"/>
                <w:szCs w:val="22"/>
              </w:rPr>
            </w:pPr>
          </w:p>
        </w:tc>
        <w:tc>
          <w:tcPr>
            <w:tcW w:w="3870" w:type="dxa"/>
            <w:shd w:val="clear" w:color="auto" w:fill="D9D9D9" w:themeFill="background1" w:themeFillShade="D9"/>
          </w:tcPr>
          <w:p w14:paraId="5E3C28A5" w14:textId="77777777" w:rsidR="00EB0BF1" w:rsidRDefault="00EB0BF1" w:rsidP="00CA244C">
            <w:pPr>
              <w:rPr>
                <w:sz w:val="22"/>
                <w:szCs w:val="22"/>
              </w:rPr>
            </w:pPr>
            <w:r>
              <w:rPr>
                <w:sz w:val="22"/>
                <w:szCs w:val="22"/>
              </w:rPr>
              <w:t>Industry</w:t>
            </w:r>
          </w:p>
        </w:tc>
        <w:tc>
          <w:tcPr>
            <w:tcW w:w="2160" w:type="dxa"/>
            <w:shd w:val="clear" w:color="auto" w:fill="D9D9D9" w:themeFill="background1" w:themeFillShade="D9"/>
          </w:tcPr>
          <w:p w14:paraId="44F035DB" w14:textId="77777777" w:rsidR="00EB0BF1" w:rsidRDefault="00EB0BF1" w:rsidP="00CA244C">
            <w:pPr>
              <w:jc w:val="center"/>
              <w:rPr>
                <w:sz w:val="22"/>
                <w:szCs w:val="22"/>
              </w:rPr>
            </w:pPr>
            <w:r>
              <w:rPr>
                <w:sz w:val="22"/>
                <w:szCs w:val="22"/>
              </w:rPr>
              <w:t>Charisse, Joe, &amp; Ken</w:t>
            </w:r>
          </w:p>
        </w:tc>
      </w:tr>
      <w:tr w:rsidR="00EB0BF1" w14:paraId="0F843E0E" w14:textId="77777777" w:rsidTr="00CA244C">
        <w:tc>
          <w:tcPr>
            <w:tcW w:w="1615" w:type="dxa"/>
            <w:shd w:val="clear" w:color="auto" w:fill="FFFFFF" w:themeFill="background1"/>
          </w:tcPr>
          <w:p w14:paraId="44CCF6DB" w14:textId="77777777" w:rsidR="00EB0BF1" w:rsidRDefault="00EB0BF1" w:rsidP="00CA244C">
            <w:pPr>
              <w:jc w:val="center"/>
              <w:rPr>
                <w:b/>
                <w:sz w:val="22"/>
                <w:szCs w:val="22"/>
              </w:rPr>
            </w:pPr>
            <w:r>
              <w:rPr>
                <w:b/>
                <w:sz w:val="22"/>
                <w:szCs w:val="22"/>
              </w:rPr>
              <w:t xml:space="preserve">15 Jul – </w:t>
            </w:r>
          </w:p>
          <w:p w14:paraId="06270D13" w14:textId="77777777" w:rsidR="00EB0BF1" w:rsidRPr="00410DFE" w:rsidRDefault="00EB0BF1" w:rsidP="00CA244C">
            <w:pPr>
              <w:jc w:val="center"/>
              <w:rPr>
                <w:b/>
                <w:sz w:val="22"/>
                <w:szCs w:val="22"/>
              </w:rPr>
            </w:pPr>
            <w:r>
              <w:rPr>
                <w:b/>
                <w:sz w:val="22"/>
                <w:szCs w:val="22"/>
              </w:rPr>
              <w:t>24 Aug 17</w:t>
            </w:r>
          </w:p>
        </w:tc>
        <w:tc>
          <w:tcPr>
            <w:tcW w:w="1710" w:type="dxa"/>
          </w:tcPr>
          <w:p w14:paraId="232D3964" w14:textId="77777777" w:rsidR="00EB0BF1" w:rsidRDefault="00EB0BF1" w:rsidP="00CA244C">
            <w:pPr>
              <w:jc w:val="center"/>
              <w:rPr>
                <w:sz w:val="22"/>
                <w:szCs w:val="22"/>
              </w:rPr>
            </w:pPr>
            <w:r>
              <w:rPr>
                <w:sz w:val="22"/>
                <w:szCs w:val="22"/>
              </w:rPr>
              <w:t>Participant Information Campaign Kickoff</w:t>
            </w:r>
          </w:p>
        </w:tc>
        <w:tc>
          <w:tcPr>
            <w:tcW w:w="3870" w:type="dxa"/>
          </w:tcPr>
          <w:p w14:paraId="18FF809B" w14:textId="77777777" w:rsidR="00EB0BF1" w:rsidRDefault="00EB0BF1" w:rsidP="00CA244C">
            <w:pPr>
              <w:rPr>
                <w:sz w:val="22"/>
                <w:szCs w:val="22"/>
              </w:rPr>
            </w:pPr>
            <w:r>
              <w:rPr>
                <w:sz w:val="22"/>
                <w:szCs w:val="22"/>
              </w:rPr>
              <w:t>Distribution of reading material, training, articles, etc. to spur ideas</w:t>
            </w:r>
          </w:p>
        </w:tc>
        <w:tc>
          <w:tcPr>
            <w:tcW w:w="2160" w:type="dxa"/>
          </w:tcPr>
          <w:p w14:paraId="1CF57488" w14:textId="77777777" w:rsidR="00EB0BF1" w:rsidRDefault="00EB0BF1" w:rsidP="00CA244C">
            <w:pPr>
              <w:jc w:val="center"/>
              <w:rPr>
                <w:sz w:val="22"/>
                <w:szCs w:val="22"/>
              </w:rPr>
            </w:pPr>
            <w:r>
              <w:rPr>
                <w:sz w:val="22"/>
                <w:szCs w:val="22"/>
              </w:rPr>
              <w:t>Charisse, Josh, &amp; Boyd</w:t>
            </w:r>
          </w:p>
        </w:tc>
      </w:tr>
    </w:tbl>
    <w:p w14:paraId="5F4D5ED9" w14:textId="77777777" w:rsidR="00EB0BF1" w:rsidRPr="00EB0BF1" w:rsidRDefault="00EB0BF1" w:rsidP="00EB0BF1">
      <w:pPr>
        <w:pStyle w:val="ListParagraph"/>
        <w:ind w:left="0"/>
        <w:rPr>
          <w:b/>
          <w:sz w:val="22"/>
          <w:szCs w:val="22"/>
        </w:rPr>
      </w:pPr>
    </w:p>
    <w:p w14:paraId="7FF0553B" w14:textId="77777777" w:rsidR="00EB0BF1" w:rsidRPr="00EB0BF1" w:rsidRDefault="00EB0BF1" w:rsidP="00EB0BF1"/>
    <w:p w14:paraId="03BFA0A9" w14:textId="43F35440" w:rsidR="00D002F0" w:rsidRDefault="00EB0BF1" w:rsidP="00EB0BF1">
      <w:pPr>
        <w:pStyle w:val="Heading2"/>
        <w:numPr>
          <w:ilvl w:val="1"/>
          <w:numId w:val="22"/>
        </w:numPr>
      </w:pPr>
      <w:bookmarkStart w:id="55" w:name="_Toc487153892"/>
      <w:r>
        <w:t>Registration</w:t>
      </w:r>
      <w:bookmarkEnd w:id="55"/>
    </w:p>
    <w:p w14:paraId="722543FD" w14:textId="77777777" w:rsidR="00EB0BF1" w:rsidRPr="00EB0BF1" w:rsidRDefault="00EB0BF1" w:rsidP="00EB0BF1">
      <w:pPr>
        <w:pStyle w:val="ListParagraph"/>
        <w:ind w:left="0"/>
        <w:rPr>
          <w:sz w:val="22"/>
          <w:szCs w:val="22"/>
        </w:rPr>
      </w:pPr>
      <w:r w:rsidRPr="00EB0BF1">
        <w:rPr>
          <w:sz w:val="22"/>
          <w:szCs w:val="22"/>
        </w:rPr>
        <w:t xml:space="preserve">Teams can register online via </w:t>
      </w:r>
      <w:r>
        <w:t xml:space="preserve">(MACC-TBD) </w:t>
      </w:r>
      <w:r w:rsidRPr="00EB0BF1">
        <w:rPr>
          <w:sz w:val="22"/>
          <w:szCs w:val="22"/>
        </w:rPr>
        <w:t xml:space="preserve">for $200 a team.  Each team must detail which team members are meeting the required criteria.  If you are looking for a team, visit the matchmaking link to be paired with other IT experts looking to form a team. Registration will close once 15 teams have successfully registered. </w:t>
      </w:r>
    </w:p>
    <w:p w14:paraId="5C403B63" w14:textId="77777777" w:rsidR="00AD1783" w:rsidRPr="00AD1783" w:rsidRDefault="00AD1783" w:rsidP="00356E83">
      <w:pPr>
        <w:rPr>
          <w:sz w:val="22"/>
          <w:szCs w:val="22"/>
        </w:rPr>
      </w:pPr>
    </w:p>
    <w:p w14:paraId="52E8AEFD" w14:textId="53023979" w:rsidR="00D002F0" w:rsidRDefault="00D002F0" w:rsidP="00EB0BF1">
      <w:pPr>
        <w:pStyle w:val="Heading2"/>
        <w:numPr>
          <w:ilvl w:val="1"/>
          <w:numId w:val="22"/>
        </w:numPr>
      </w:pPr>
      <w:bookmarkStart w:id="56" w:name="_Toc487153893"/>
      <w:r>
        <w:t>Venue Support</w:t>
      </w:r>
      <w:bookmarkEnd w:id="56"/>
    </w:p>
    <w:p w14:paraId="438DF5A1" w14:textId="77777777" w:rsidR="00D002F0" w:rsidRDefault="00D002F0" w:rsidP="00D002F0">
      <w:pPr>
        <w:rPr>
          <w:sz w:val="22"/>
          <w:szCs w:val="22"/>
        </w:rPr>
      </w:pPr>
      <w:r>
        <w:rPr>
          <w:sz w:val="22"/>
          <w:szCs w:val="22"/>
        </w:rPr>
        <w:t xml:space="preserve">The event will need support in the form of workspace and internet accessibility/bandwidth at and in the community surrounding the Renaissance Hotel for presentations/judging. Ideally the event coordinators would like 2 – 3 spaces designated at the </w:t>
      </w:r>
      <w:r>
        <w:rPr>
          <w:sz w:val="22"/>
        </w:rPr>
        <w:t>Renaissance Hotel as co-spaces for the event.</w:t>
      </w:r>
    </w:p>
    <w:p w14:paraId="05F7F765" w14:textId="77777777" w:rsidR="00B971FC" w:rsidRDefault="00B971FC" w:rsidP="00356E83">
      <w:pPr>
        <w:rPr>
          <w:b/>
          <w:sz w:val="22"/>
          <w:szCs w:val="22"/>
        </w:rPr>
      </w:pPr>
    </w:p>
    <w:p w14:paraId="4054A8F2" w14:textId="6C47C2FA" w:rsidR="00245AC6" w:rsidRDefault="00245AC6" w:rsidP="00C55F01">
      <w:pPr>
        <w:pStyle w:val="Heading2"/>
        <w:numPr>
          <w:ilvl w:val="1"/>
          <w:numId w:val="22"/>
        </w:numPr>
      </w:pPr>
      <w:bookmarkStart w:id="57" w:name="_Toc487153894"/>
      <w:r>
        <w:t>Communications</w:t>
      </w:r>
      <w:bookmarkEnd w:id="57"/>
    </w:p>
    <w:p w14:paraId="2B4BF557" w14:textId="5AE9C9F0" w:rsidR="00245AC6" w:rsidRDefault="00245AC6" w:rsidP="00356E83">
      <w:pPr>
        <w:rPr>
          <w:sz w:val="22"/>
          <w:szCs w:val="22"/>
        </w:rPr>
      </w:pPr>
      <w:r>
        <w:rPr>
          <w:sz w:val="22"/>
          <w:szCs w:val="22"/>
        </w:rPr>
        <w:t>Event organizers will use the Slack application exclusively for communicating with event organizers and contestants. The channels that will be used are:</w:t>
      </w:r>
    </w:p>
    <w:p w14:paraId="27574B20" w14:textId="77777777" w:rsidR="00245AC6" w:rsidRDefault="00245AC6" w:rsidP="00356E83">
      <w:pPr>
        <w:rPr>
          <w:sz w:val="22"/>
          <w:szCs w:val="22"/>
        </w:rPr>
      </w:pPr>
    </w:p>
    <w:p w14:paraId="39FCB7F7" w14:textId="304E29CE" w:rsidR="008E0BD4" w:rsidRDefault="008E0BD4" w:rsidP="00245AC6">
      <w:pPr>
        <w:rPr>
          <w:sz w:val="22"/>
          <w:szCs w:val="22"/>
        </w:rPr>
      </w:pPr>
      <w:r w:rsidRPr="00245AC6">
        <w:rPr>
          <w:sz w:val="22"/>
          <w:szCs w:val="22"/>
        </w:rPr>
        <w:t xml:space="preserve">#announcements – </w:t>
      </w:r>
      <w:r>
        <w:rPr>
          <w:sz w:val="22"/>
          <w:szCs w:val="22"/>
        </w:rPr>
        <w:t>General announcements for all</w:t>
      </w:r>
    </w:p>
    <w:p w14:paraId="3982E02C" w14:textId="77777777" w:rsidR="00245AC6" w:rsidRPr="00245AC6" w:rsidRDefault="00245AC6" w:rsidP="00245AC6">
      <w:pPr>
        <w:rPr>
          <w:sz w:val="22"/>
          <w:szCs w:val="22"/>
        </w:rPr>
      </w:pPr>
      <w:r w:rsidRPr="00245AC6">
        <w:rPr>
          <w:sz w:val="22"/>
          <w:szCs w:val="22"/>
        </w:rPr>
        <w:t>#random – Shooting the breeze</w:t>
      </w:r>
    </w:p>
    <w:p w14:paraId="38BA5921" w14:textId="6D8B6C5E" w:rsidR="00245AC6" w:rsidRPr="00245AC6" w:rsidRDefault="00245AC6" w:rsidP="00245AC6">
      <w:pPr>
        <w:rPr>
          <w:sz w:val="22"/>
          <w:szCs w:val="22"/>
        </w:rPr>
      </w:pPr>
      <w:r w:rsidRPr="00245AC6">
        <w:rPr>
          <w:sz w:val="22"/>
          <w:szCs w:val="22"/>
        </w:rPr>
        <w:t>#team-NAME – One per team</w:t>
      </w:r>
      <w:r w:rsidR="008E0BD4">
        <w:rPr>
          <w:sz w:val="22"/>
          <w:szCs w:val="22"/>
        </w:rPr>
        <w:t>, teams can communicate here</w:t>
      </w:r>
    </w:p>
    <w:p w14:paraId="5FFA241F" w14:textId="3D74437F" w:rsidR="00245AC6" w:rsidRPr="00245AC6" w:rsidRDefault="00245AC6" w:rsidP="00245AC6">
      <w:pPr>
        <w:rPr>
          <w:sz w:val="22"/>
          <w:szCs w:val="22"/>
        </w:rPr>
      </w:pPr>
      <w:r w:rsidRPr="00245AC6">
        <w:rPr>
          <w:sz w:val="22"/>
          <w:szCs w:val="22"/>
        </w:rPr>
        <w:t xml:space="preserve">#ineedhelp – </w:t>
      </w:r>
      <w:r w:rsidR="008E0BD4">
        <w:rPr>
          <w:sz w:val="22"/>
          <w:szCs w:val="22"/>
        </w:rPr>
        <w:t>contestants can request help here</w:t>
      </w:r>
    </w:p>
    <w:p w14:paraId="55F4E8AF" w14:textId="1A48B100" w:rsidR="00245AC6" w:rsidRDefault="00245AC6" w:rsidP="00245AC6">
      <w:pPr>
        <w:rPr>
          <w:sz w:val="22"/>
          <w:szCs w:val="22"/>
        </w:rPr>
      </w:pPr>
      <w:r w:rsidRPr="00245AC6">
        <w:rPr>
          <w:sz w:val="22"/>
          <w:szCs w:val="22"/>
        </w:rPr>
        <w:t>#mentors – a private channel for communication among the mentors</w:t>
      </w:r>
    </w:p>
    <w:p w14:paraId="4F2E6D72" w14:textId="77777777" w:rsidR="00C55F01" w:rsidRDefault="00C55F01" w:rsidP="00C55F01">
      <w:pPr>
        <w:rPr>
          <w:sz w:val="22"/>
          <w:szCs w:val="22"/>
        </w:rPr>
      </w:pPr>
    </w:p>
    <w:p w14:paraId="6B23A0CA" w14:textId="77777777" w:rsidR="00C55F01" w:rsidRDefault="00C55F01">
      <w:pPr>
        <w:rPr>
          <w:sz w:val="22"/>
          <w:szCs w:val="22"/>
        </w:rPr>
      </w:pPr>
      <w:r>
        <w:rPr>
          <w:sz w:val="22"/>
          <w:szCs w:val="22"/>
        </w:rPr>
        <w:br w:type="page"/>
      </w:r>
    </w:p>
    <w:p w14:paraId="0103AE12" w14:textId="2D6DDF7E" w:rsidR="005E7975" w:rsidRPr="00C55F01" w:rsidRDefault="00BA0437" w:rsidP="00C55F01">
      <w:pPr>
        <w:pStyle w:val="Heading1"/>
        <w:rPr>
          <w:sz w:val="22"/>
          <w:szCs w:val="22"/>
        </w:rPr>
      </w:pPr>
      <w:bookmarkStart w:id="58" w:name="_Toc487153895"/>
      <w:r>
        <w:lastRenderedPageBreak/>
        <w:t>Appendix A: Audience Pitch</w:t>
      </w:r>
      <w:bookmarkEnd w:id="58"/>
    </w:p>
    <w:p w14:paraId="54FF6FA5" w14:textId="488BC9F9" w:rsidR="00BA0437" w:rsidRPr="00466ED8" w:rsidRDefault="00BA0437" w:rsidP="00BA0437">
      <w:pPr>
        <w:rPr>
          <w:sz w:val="22"/>
          <w:szCs w:val="22"/>
        </w:rPr>
      </w:pPr>
      <w:r w:rsidRPr="00466ED8">
        <w:rPr>
          <w:b/>
          <w:sz w:val="22"/>
          <w:szCs w:val="22"/>
        </w:rPr>
        <w:t>Students:</w:t>
      </w:r>
      <w:r w:rsidRPr="00466ED8">
        <w:rPr>
          <w:sz w:val="22"/>
          <w:szCs w:val="22"/>
        </w:rPr>
        <w:t xml:space="preserve">  As a student seeking a degree or receiving training in a STEM area this is an ideal opportunity to work alongside individuals doing cyber and IT work.  Being a part of a collaborative team will allow you to demonstrate your skills and strengths all the while learning from others across diverse technical areas.  This event will expose you to the different aspects, challenges and numerous innovative opportunities in cyber and IT career fields</w:t>
      </w:r>
      <w:r>
        <w:rPr>
          <w:sz w:val="22"/>
          <w:szCs w:val="22"/>
        </w:rPr>
        <w:t xml:space="preserve"> with a focus on AF mission areas</w:t>
      </w:r>
      <w:r w:rsidRPr="00466ED8">
        <w:rPr>
          <w:sz w:val="22"/>
          <w:szCs w:val="22"/>
        </w:rPr>
        <w:t xml:space="preserve">. </w:t>
      </w:r>
    </w:p>
    <w:p w14:paraId="666AE2F5" w14:textId="77777777" w:rsidR="00BA0437" w:rsidRPr="00466ED8" w:rsidRDefault="00BA0437" w:rsidP="00BA0437">
      <w:pPr>
        <w:rPr>
          <w:b/>
          <w:sz w:val="22"/>
          <w:szCs w:val="22"/>
        </w:rPr>
      </w:pPr>
    </w:p>
    <w:p w14:paraId="2D91BEED" w14:textId="29382BFF" w:rsidR="00BA0437" w:rsidRPr="00E47757" w:rsidRDefault="00BA0437" w:rsidP="00BA0437">
      <w:pPr>
        <w:rPr>
          <w:sz w:val="22"/>
          <w:szCs w:val="22"/>
        </w:rPr>
      </w:pPr>
      <w:r>
        <w:rPr>
          <w:b/>
          <w:sz w:val="22"/>
          <w:szCs w:val="22"/>
        </w:rPr>
        <w:t>Cyber</w:t>
      </w:r>
      <w:r w:rsidR="00C55F01">
        <w:rPr>
          <w:b/>
          <w:sz w:val="22"/>
          <w:szCs w:val="22"/>
        </w:rPr>
        <w:t xml:space="preserve"> </w:t>
      </w:r>
      <w:r>
        <w:rPr>
          <w:b/>
          <w:sz w:val="22"/>
          <w:szCs w:val="22"/>
        </w:rPr>
        <w:t>Patriots</w:t>
      </w:r>
      <w:r w:rsidRPr="00466ED8">
        <w:rPr>
          <w:b/>
          <w:sz w:val="22"/>
          <w:szCs w:val="22"/>
        </w:rPr>
        <w:t>:</w:t>
      </w:r>
      <w:r w:rsidRPr="00466ED8">
        <w:rPr>
          <w:sz w:val="22"/>
          <w:szCs w:val="22"/>
        </w:rPr>
        <w:t xml:space="preserve"> </w:t>
      </w:r>
      <w:r w:rsidRPr="00E47757">
        <w:rPr>
          <w:sz w:val="22"/>
          <w:szCs w:val="22"/>
        </w:rPr>
        <w:t>Cyber</w:t>
      </w:r>
      <w:r w:rsidR="00C55F01">
        <w:rPr>
          <w:sz w:val="22"/>
          <w:szCs w:val="22"/>
        </w:rPr>
        <w:t xml:space="preserve"> </w:t>
      </w:r>
      <w:r w:rsidRPr="00E47757">
        <w:rPr>
          <w:sz w:val="22"/>
          <w:szCs w:val="22"/>
        </w:rPr>
        <w:t>Patriot competitions focus on either hardening or penetrating an existing system. Such knowledge is crucial in building IT systems and networks from the ground up. Why not put that technical acumen to use in developing a new innovative idea? Cybersecurity professionals are in high demand and the knowledge and expertise you possess is pivotal at the start and throughout the lifecycle of a system. This event gives you the opportunity to test your mettle</w:t>
      </w:r>
      <w:r w:rsidR="00665DD6">
        <w:rPr>
          <w:sz w:val="22"/>
          <w:szCs w:val="22"/>
        </w:rPr>
        <w:t xml:space="preserve"> as part of a focused team</w:t>
      </w:r>
      <w:r w:rsidRPr="00E47757">
        <w:rPr>
          <w:sz w:val="22"/>
          <w:szCs w:val="22"/>
        </w:rPr>
        <w:t xml:space="preserve">!  </w:t>
      </w:r>
    </w:p>
    <w:p w14:paraId="4B564F7B" w14:textId="77777777" w:rsidR="00BA0437" w:rsidRPr="00466ED8" w:rsidRDefault="00BA0437" w:rsidP="00BA0437">
      <w:pPr>
        <w:rPr>
          <w:sz w:val="22"/>
          <w:szCs w:val="22"/>
        </w:rPr>
      </w:pPr>
    </w:p>
    <w:p w14:paraId="4934032A" w14:textId="319E60A1" w:rsidR="00BA0437" w:rsidRPr="00466ED8" w:rsidRDefault="00BA0437" w:rsidP="00BA0437">
      <w:pPr>
        <w:rPr>
          <w:sz w:val="22"/>
          <w:szCs w:val="22"/>
        </w:rPr>
      </w:pPr>
      <w:r w:rsidRPr="00466ED8">
        <w:rPr>
          <w:b/>
          <w:sz w:val="22"/>
          <w:szCs w:val="22"/>
        </w:rPr>
        <w:t>USAF Military</w:t>
      </w:r>
      <w:del w:id="59" w:author="Joshua Hinshaw" w:date="2017-07-27T13:02:00Z">
        <w:r w:rsidRPr="00466ED8" w:rsidDel="009230B3">
          <w:rPr>
            <w:b/>
            <w:sz w:val="22"/>
            <w:szCs w:val="22"/>
          </w:rPr>
          <w:delText xml:space="preserve"> Members</w:delText>
        </w:r>
      </w:del>
      <w:r w:rsidRPr="00466ED8">
        <w:rPr>
          <w:b/>
          <w:sz w:val="22"/>
          <w:szCs w:val="22"/>
        </w:rPr>
        <w:t>:</w:t>
      </w:r>
      <w:r w:rsidRPr="00466ED8">
        <w:rPr>
          <w:sz w:val="22"/>
          <w:szCs w:val="22"/>
        </w:rPr>
        <w:t xml:space="preserve"> In the cyberspace realm of the USAF mission, professional development </w:t>
      </w:r>
      <w:r>
        <w:rPr>
          <w:sz w:val="22"/>
          <w:szCs w:val="22"/>
        </w:rPr>
        <w:t>often</w:t>
      </w:r>
      <w:r w:rsidRPr="00466ED8">
        <w:rPr>
          <w:sz w:val="22"/>
          <w:szCs w:val="22"/>
        </w:rPr>
        <w:t xml:space="preserve"> requires the exploration of opportunities external to the organization. </w:t>
      </w:r>
      <w:r>
        <w:rPr>
          <w:sz w:val="22"/>
          <w:szCs w:val="22"/>
        </w:rPr>
        <w:t>Such e</w:t>
      </w:r>
      <w:r w:rsidRPr="00466ED8">
        <w:rPr>
          <w:sz w:val="22"/>
          <w:szCs w:val="22"/>
        </w:rPr>
        <w:t xml:space="preserve">xploration and experimentation with varying technologies employed by industry is limited within a closed cyberspace environment. In contrast to the normal mission environment, this event will give you the opportunity to bring innovative ideas, develop those ideas </w:t>
      </w:r>
      <w:r>
        <w:rPr>
          <w:sz w:val="22"/>
          <w:szCs w:val="22"/>
        </w:rPr>
        <w:t xml:space="preserve">using those technologies </w:t>
      </w:r>
      <w:r w:rsidRPr="00466ED8">
        <w:rPr>
          <w:sz w:val="22"/>
          <w:szCs w:val="22"/>
        </w:rPr>
        <w:t>with a community of professionals, and present those ideas to USAF key leaders</w:t>
      </w:r>
      <w:ins w:id="60" w:author="Joshua Hinshaw" w:date="2017-07-27T13:03:00Z">
        <w:r w:rsidR="009801CD">
          <w:rPr>
            <w:sz w:val="22"/>
            <w:szCs w:val="22"/>
          </w:rPr>
          <w:t>!</w:t>
        </w:r>
      </w:ins>
      <w:del w:id="61" w:author="Joshua Hinshaw" w:date="2017-07-27T13:03:00Z">
        <w:r w:rsidRPr="00466ED8" w:rsidDel="009801CD">
          <w:rPr>
            <w:sz w:val="22"/>
            <w:szCs w:val="22"/>
          </w:rPr>
          <w:delText>.</w:delText>
        </w:r>
      </w:del>
    </w:p>
    <w:p w14:paraId="6B6A4828" w14:textId="77777777" w:rsidR="00BA0437" w:rsidRPr="00466ED8" w:rsidRDefault="00BA0437" w:rsidP="00BA0437">
      <w:pPr>
        <w:rPr>
          <w:sz w:val="22"/>
          <w:szCs w:val="22"/>
        </w:rPr>
      </w:pPr>
    </w:p>
    <w:p w14:paraId="53A4B54E" w14:textId="77777777" w:rsidR="00811C5A" w:rsidRDefault="00BA0437" w:rsidP="00BA0437">
      <w:pPr>
        <w:rPr>
          <w:ins w:id="62" w:author="Joshua Hinshaw" w:date="2017-07-27T14:55:00Z"/>
          <w:sz w:val="22"/>
          <w:szCs w:val="22"/>
        </w:rPr>
      </w:pPr>
      <w:r w:rsidRPr="00466ED8">
        <w:rPr>
          <w:b/>
          <w:sz w:val="22"/>
          <w:szCs w:val="22"/>
        </w:rPr>
        <w:t>Industry:</w:t>
      </w:r>
      <w:r w:rsidRPr="00466ED8">
        <w:rPr>
          <w:sz w:val="22"/>
          <w:szCs w:val="22"/>
        </w:rPr>
        <w:t xml:space="preserve">  Whether you’re an integrator</w:t>
      </w:r>
      <w:r>
        <w:rPr>
          <w:sz w:val="22"/>
          <w:szCs w:val="22"/>
        </w:rPr>
        <w:t>,</w:t>
      </w:r>
      <w:r w:rsidRPr="00466ED8">
        <w:rPr>
          <w:sz w:val="22"/>
          <w:szCs w:val="22"/>
        </w:rPr>
        <w:t xml:space="preserve"> </w:t>
      </w:r>
      <w:r>
        <w:rPr>
          <w:sz w:val="22"/>
          <w:szCs w:val="22"/>
        </w:rPr>
        <w:t>developer, or manager</w:t>
      </w:r>
      <w:r w:rsidRPr="00466ED8">
        <w:rPr>
          <w:sz w:val="22"/>
          <w:szCs w:val="22"/>
        </w:rPr>
        <w:t xml:space="preserve"> you are in an ideal position to bring value added technology expertise to this event.  The latest technology tools and solutions are brought to the </w:t>
      </w:r>
      <w:r>
        <w:rPr>
          <w:sz w:val="22"/>
          <w:szCs w:val="22"/>
        </w:rPr>
        <w:t>USAF</w:t>
      </w:r>
      <w:r w:rsidRPr="00466ED8">
        <w:rPr>
          <w:sz w:val="22"/>
          <w:szCs w:val="22"/>
        </w:rPr>
        <w:t xml:space="preserve"> by industry.  Industry IT professionals are essential to solving military problems through innovation.  This event will give you an opportunity to bring your best of breed technology expertise to the forefront in solving a mission area problem for the Air Force</w:t>
      </w:r>
      <w:ins w:id="63" w:author="Joshua Hinshaw" w:date="2017-07-27T13:03:00Z">
        <w:r w:rsidR="009801CD">
          <w:rPr>
            <w:sz w:val="22"/>
            <w:szCs w:val="22"/>
          </w:rPr>
          <w:t>!</w:t>
        </w:r>
      </w:ins>
    </w:p>
    <w:p w14:paraId="69E55E13" w14:textId="77777777" w:rsidR="00811C5A" w:rsidRDefault="00811C5A" w:rsidP="00BA0437">
      <w:pPr>
        <w:rPr>
          <w:ins w:id="64" w:author="Joshua Hinshaw" w:date="2017-07-27T14:55:00Z"/>
          <w:sz w:val="22"/>
          <w:szCs w:val="22"/>
        </w:rPr>
      </w:pPr>
    </w:p>
    <w:p w14:paraId="675F27EE" w14:textId="0385F278" w:rsidR="00BA0437" w:rsidRPr="00466ED8" w:rsidRDefault="007C6280" w:rsidP="00BA0437">
      <w:pPr>
        <w:rPr>
          <w:sz w:val="22"/>
          <w:szCs w:val="22"/>
        </w:rPr>
      </w:pPr>
      <w:bookmarkStart w:id="65" w:name="_GoBack"/>
      <w:ins w:id="66" w:author="Joshua Hinshaw" w:date="2017-07-27T14:55:00Z">
        <w:r w:rsidRPr="00691904">
          <w:rPr>
            <w:b/>
            <w:sz w:val="22"/>
            <w:szCs w:val="22"/>
            <w:rPrChange w:id="67" w:author="Joshua Hinshaw" w:date="2017-07-27T15:00:00Z">
              <w:rPr>
                <w:sz w:val="22"/>
                <w:szCs w:val="22"/>
              </w:rPr>
            </w:rPrChange>
          </w:rPr>
          <w:t>Everyone:</w:t>
        </w:r>
        <w:r>
          <w:rPr>
            <w:sz w:val="22"/>
            <w:szCs w:val="22"/>
          </w:rPr>
          <w:t xml:space="preserve"> </w:t>
        </w:r>
      </w:ins>
      <w:bookmarkEnd w:id="65"/>
      <w:ins w:id="68" w:author="Joshua Hinshaw" w:date="2017-07-27T14:57:00Z">
        <w:r w:rsidR="00691904">
          <w:rPr>
            <w:sz w:val="22"/>
            <w:szCs w:val="22"/>
          </w:rPr>
          <w:t xml:space="preserve">Do you have a cool idea? </w:t>
        </w:r>
      </w:ins>
      <w:ins w:id="69" w:author="Joshua Hinshaw" w:date="2017-07-27T14:58:00Z">
        <w:r w:rsidR="00691904">
          <w:rPr>
            <w:sz w:val="22"/>
            <w:szCs w:val="22"/>
          </w:rPr>
          <w:t xml:space="preserve">Have you experience problems in the tech space that you could solve but </w:t>
        </w:r>
      </w:ins>
      <w:ins w:id="70" w:author="Joshua Hinshaw" w:date="2017-07-27T14:59:00Z">
        <w:r w:rsidR="00691904">
          <w:rPr>
            <w:sz w:val="22"/>
            <w:szCs w:val="22"/>
          </w:rPr>
          <w:t>didn’t</w:t>
        </w:r>
      </w:ins>
      <w:ins w:id="71" w:author="Joshua Hinshaw" w:date="2017-07-27T14:58:00Z">
        <w:r w:rsidR="00691904">
          <w:rPr>
            <w:sz w:val="22"/>
            <w:szCs w:val="22"/>
          </w:rPr>
          <w:t xml:space="preserve"> </w:t>
        </w:r>
      </w:ins>
      <w:ins w:id="72" w:author="Joshua Hinshaw" w:date="2017-07-27T14:59:00Z">
        <w:r w:rsidR="00691904">
          <w:rPr>
            <w:sz w:val="22"/>
            <w:szCs w:val="22"/>
          </w:rPr>
          <w:t xml:space="preserve">have the time to invest? Take those innovative thoughts and make them into reality </w:t>
        </w:r>
      </w:ins>
      <w:ins w:id="73" w:author="Joshua Hinshaw" w:date="2017-07-27T15:00:00Z">
        <w:r w:rsidR="00691904">
          <w:rPr>
            <w:sz w:val="22"/>
            <w:szCs w:val="22"/>
          </w:rPr>
          <w:t>in the cyberspace domain!</w:t>
        </w:r>
      </w:ins>
      <w:del w:id="74" w:author="Joshua Hinshaw" w:date="2017-07-27T13:03:00Z">
        <w:r w:rsidR="00BA0437" w:rsidRPr="00466ED8" w:rsidDel="009801CD">
          <w:rPr>
            <w:sz w:val="22"/>
            <w:szCs w:val="22"/>
          </w:rPr>
          <w:delText>.</w:delText>
        </w:r>
      </w:del>
    </w:p>
    <w:p w14:paraId="37C64326" w14:textId="7DC9DC2F" w:rsidR="00AF230E" w:rsidRDefault="00AF230E">
      <w:r>
        <w:br w:type="page"/>
      </w:r>
    </w:p>
    <w:p w14:paraId="4410FA0D" w14:textId="1EDC6C94" w:rsidR="00BA0437" w:rsidRDefault="00AF230E" w:rsidP="00AF230E">
      <w:pPr>
        <w:pStyle w:val="Heading1"/>
      </w:pPr>
      <w:bookmarkStart w:id="75" w:name="_Toc487153896"/>
      <w:r>
        <w:lastRenderedPageBreak/>
        <w:t>Appendix B: Event Narrative</w:t>
      </w:r>
      <w:bookmarkEnd w:id="75"/>
    </w:p>
    <w:p w14:paraId="2F4AE151" w14:textId="78834868" w:rsidR="00AF230E" w:rsidRDefault="00AF230E" w:rsidP="00AF230E">
      <w:pPr>
        <w:rPr>
          <w:sz w:val="22"/>
          <w:szCs w:val="22"/>
        </w:rPr>
      </w:pPr>
      <w:r w:rsidRPr="00466ED8">
        <w:rPr>
          <w:sz w:val="22"/>
          <w:szCs w:val="22"/>
        </w:rPr>
        <w:t xml:space="preserve">The cyberspace environment continues to increase in scope and complexity. Because of this growth, new problems arise in how to properly leverage and employ these new technologies, and these problems are only compounded with the world becoming more and more dependent </w:t>
      </w:r>
      <w:r>
        <w:rPr>
          <w:sz w:val="22"/>
          <w:szCs w:val="22"/>
        </w:rPr>
        <w:t xml:space="preserve">on </w:t>
      </w:r>
      <w:r w:rsidRPr="00466ED8">
        <w:rPr>
          <w:sz w:val="22"/>
          <w:szCs w:val="22"/>
        </w:rPr>
        <w:t xml:space="preserve">technology. City and government </w:t>
      </w:r>
      <w:r w:rsidR="00665DD6">
        <w:rPr>
          <w:sz w:val="22"/>
          <w:szCs w:val="22"/>
        </w:rPr>
        <w:t>challenges</w:t>
      </w:r>
      <w:r w:rsidRPr="00466ED8">
        <w:rPr>
          <w:sz w:val="22"/>
          <w:szCs w:val="22"/>
        </w:rPr>
        <w:t xml:space="preserve"> continue to multiply in tandem with soc</w:t>
      </w:r>
      <w:r>
        <w:rPr>
          <w:sz w:val="22"/>
          <w:szCs w:val="22"/>
        </w:rPr>
        <w:t xml:space="preserve">iety’s technological advances. </w:t>
      </w:r>
    </w:p>
    <w:p w14:paraId="66B2B145" w14:textId="77777777" w:rsidR="00AF230E" w:rsidRDefault="00AF230E" w:rsidP="00AF230E">
      <w:pPr>
        <w:rPr>
          <w:sz w:val="22"/>
          <w:szCs w:val="22"/>
        </w:rPr>
      </w:pPr>
    </w:p>
    <w:p w14:paraId="7047A3E4" w14:textId="74954DCF" w:rsidR="00AF230E" w:rsidRDefault="00AF230E" w:rsidP="00AF230E">
      <w:pPr>
        <w:rPr>
          <w:sz w:val="22"/>
          <w:szCs w:val="22"/>
        </w:rPr>
      </w:pPr>
      <w:r w:rsidRPr="00466ED8">
        <w:rPr>
          <w:sz w:val="22"/>
          <w:szCs w:val="22"/>
        </w:rPr>
        <w:t xml:space="preserve">To address such </w:t>
      </w:r>
      <w:r w:rsidR="00665DD6">
        <w:rPr>
          <w:sz w:val="22"/>
          <w:szCs w:val="22"/>
        </w:rPr>
        <w:t>challenges</w:t>
      </w:r>
      <w:r w:rsidRPr="00466ED8">
        <w:rPr>
          <w:sz w:val="22"/>
          <w:szCs w:val="22"/>
        </w:rPr>
        <w:t xml:space="preserve">, “Smart City” initiatives are all a buzz around the world to help enable city and community officials to interact directly with the community and city infrastructure to monitor what is happening in the city, </w:t>
      </w:r>
      <w:r>
        <w:rPr>
          <w:sz w:val="22"/>
          <w:szCs w:val="22"/>
        </w:rPr>
        <w:t xml:space="preserve">assess </w:t>
      </w:r>
      <w:r w:rsidRPr="00466ED8">
        <w:rPr>
          <w:sz w:val="22"/>
          <w:szCs w:val="22"/>
        </w:rPr>
        <w:t xml:space="preserve">how it is evolving, and how to enhance a better quality of life. </w:t>
      </w:r>
    </w:p>
    <w:p w14:paraId="07675D63" w14:textId="77777777" w:rsidR="00AF230E" w:rsidRPr="00466ED8" w:rsidRDefault="00AF230E" w:rsidP="00AF230E">
      <w:pPr>
        <w:rPr>
          <w:sz w:val="22"/>
          <w:szCs w:val="22"/>
        </w:rPr>
      </w:pPr>
    </w:p>
    <w:p w14:paraId="237666AC" w14:textId="77777777" w:rsidR="00AF230E" w:rsidRPr="00466ED8" w:rsidRDefault="00AF230E" w:rsidP="00AF230E">
      <w:pPr>
        <w:rPr>
          <w:sz w:val="22"/>
          <w:szCs w:val="22"/>
        </w:rPr>
      </w:pPr>
      <w:r>
        <w:rPr>
          <w:sz w:val="22"/>
          <w:szCs w:val="22"/>
        </w:rPr>
        <w:t>The</w:t>
      </w:r>
      <w:r w:rsidRPr="00466ED8">
        <w:rPr>
          <w:sz w:val="22"/>
          <w:szCs w:val="22"/>
        </w:rPr>
        <w:t xml:space="preserve"> traction “Smart City” initiatives h</w:t>
      </w:r>
      <w:r>
        <w:rPr>
          <w:sz w:val="22"/>
          <w:szCs w:val="22"/>
        </w:rPr>
        <w:t>av</w:t>
      </w:r>
      <w:r w:rsidRPr="00466ED8">
        <w:rPr>
          <w:sz w:val="22"/>
          <w:szCs w:val="22"/>
        </w:rPr>
        <w:t>e begun to make</w:t>
      </w:r>
      <w:r>
        <w:rPr>
          <w:sz w:val="22"/>
          <w:szCs w:val="22"/>
        </w:rPr>
        <w:t xml:space="preserve"> has enticed</w:t>
      </w:r>
      <w:r w:rsidRPr="00466ED8">
        <w:rPr>
          <w:sz w:val="22"/>
          <w:szCs w:val="22"/>
        </w:rPr>
        <w:t xml:space="preserve"> the Department of Defense, State and local governments, and industry </w:t>
      </w:r>
      <w:r>
        <w:rPr>
          <w:sz w:val="22"/>
          <w:szCs w:val="22"/>
        </w:rPr>
        <w:t>to partner and</w:t>
      </w:r>
      <w:r w:rsidRPr="00466ED8">
        <w:rPr>
          <w:sz w:val="22"/>
          <w:szCs w:val="22"/>
        </w:rPr>
        <w:t xml:space="preserve"> promot</w:t>
      </w:r>
      <w:r>
        <w:rPr>
          <w:sz w:val="22"/>
          <w:szCs w:val="22"/>
        </w:rPr>
        <w:t>e this venture</w:t>
      </w:r>
      <w:r w:rsidRPr="00466ED8">
        <w:rPr>
          <w:sz w:val="22"/>
          <w:szCs w:val="22"/>
        </w:rPr>
        <w:t xml:space="preserve"> to leverage each other’s capabilities</w:t>
      </w:r>
      <w:r>
        <w:rPr>
          <w:sz w:val="22"/>
          <w:szCs w:val="22"/>
        </w:rPr>
        <w:t xml:space="preserve">, </w:t>
      </w:r>
      <w:r w:rsidRPr="00466ED8">
        <w:rPr>
          <w:sz w:val="22"/>
          <w:szCs w:val="22"/>
        </w:rPr>
        <w:t>maximize efficiencies</w:t>
      </w:r>
      <w:r>
        <w:rPr>
          <w:sz w:val="22"/>
          <w:szCs w:val="22"/>
        </w:rPr>
        <w:t>,</w:t>
      </w:r>
      <w:r w:rsidRPr="00466ED8">
        <w:rPr>
          <w:sz w:val="22"/>
          <w:szCs w:val="22"/>
        </w:rPr>
        <w:t xml:space="preserve"> and work “smarter”.  </w:t>
      </w:r>
      <w:r>
        <w:rPr>
          <w:sz w:val="22"/>
          <w:szCs w:val="22"/>
        </w:rPr>
        <w:t>Earlier this year the 42</w:t>
      </w:r>
      <w:r w:rsidRPr="00B824DC">
        <w:rPr>
          <w:sz w:val="22"/>
          <w:szCs w:val="22"/>
          <w:vertAlign w:val="superscript"/>
        </w:rPr>
        <w:t>nd</w:t>
      </w:r>
      <w:r>
        <w:rPr>
          <w:sz w:val="22"/>
          <w:szCs w:val="22"/>
        </w:rPr>
        <w:t xml:space="preserve"> Air Base Wing (ABW), which runs Maxwell Air Force Base (MAFB), began to test and better understand IoT implementations driving Smart City and Smart Base initiatives. Proof of concept examples include facial recognition and license plate scanning at entry points into MAFB, solar beam/geo-fencing technology to reinforce MAFB’s perimeter defenses on the riverside of the installation where a physical barrier is implausible, and remote monitoring of temperatures inside key buildings on the air base.</w:t>
      </w:r>
    </w:p>
    <w:p w14:paraId="104DA7CF" w14:textId="77777777" w:rsidR="00AF230E" w:rsidRDefault="00AF230E" w:rsidP="00AF230E">
      <w:pPr>
        <w:rPr>
          <w:sz w:val="22"/>
          <w:szCs w:val="22"/>
        </w:rPr>
      </w:pPr>
    </w:p>
    <w:p w14:paraId="0E2B6314" w14:textId="72D9E918" w:rsidR="00AF230E" w:rsidRDefault="00665DD6" w:rsidP="00AF230E">
      <w:pPr>
        <w:rPr>
          <w:sz w:val="22"/>
          <w:szCs w:val="22"/>
        </w:rPr>
      </w:pPr>
      <w:r>
        <w:rPr>
          <w:sz w:val="22"/>
          <w:szCs w:val="22"/>
        </w:rPr>
        <w:t>Such initiatives</w:t>
      </w:r>
      <w:r w:rsidR="00AF230E">
        <w:rPr>
          <w:sz w:val="22"/>
          <w:szCs w:val="22"/>
        </w:rPr>
        <w:t xml:space="preserve"> have the possibility to be replicated across the AF to multiple bases, cities and communities.  Among some of the Smart Base solutions being developed at MAFB is perimeter security. A portion of MAFB along the river cannot be secured using a physical barrier, largely due to damage caused by periodic flooding. To address this issue, beam arrays were installed capable of detecting intrusions through the use of Infrared Technology. To address the flooding issue, the beam arrays are setup transportable and can be easily removed during high risk weather.  MAFB leadership is also investigating the applicability of a facial recognition and license plate scanning capability, which would quickly detect individuals that are criminal in nature or a high risk to the installation.</w:t>
      </w:r>
    </w:p>
    <w:p w14:paraId="3184B68E" w14:textId="77777777" w:rsidR="00AF230E" w:rsidRDefault="00AF230E" w:rsidP="00AF230E">
      <w:pPr>
        <w:rPr>
          <w:sz w:val="22"/>
          <w:szCs w:val="22"/>
        </w:rPr>
      </w:pPr>
    </w:p>
    <w:p w14:paraId="4B5C3995" w14:textId="77777777" w:rsidR="00AF230E" w:rsidRPr="00466ED8" w:rsidRDefault="00AF230E" w:rsidP="00AF230E">
      <w:pPr>
        <w:rPr>
          <w:sz w:val="22"/>
          <w:szCs w:val="22"/>
        </w:rPr>
      </w:pPr>
      <w:r w:rsidRPr="00466ED8">
        <w:rPr>
          <w:sz w:val="22"/>
          <w:szCs w:val="22"/>
        </w:rPr>
        <w:t>Singapore for example has its “Smart Nation” initiative, aimed at engaging citizens, industries, research institution</w:t>
      </w:r>
      <w:r>
        <w:rPr>
          <w:sz w:val="22"/>
          <w:szCs w:val="22"/>
        </w:rPr>
        <w:t>s</w:t>
      </w:r>
      <w:r w:rsidRPr="00466ED8">
        <w:rPr>
          <w:sz w:val="22"/>
          <w:szCs w:val="22"/>
        </w:rPr>
        <w:t xml:space="preserve"> and the government to harness internet and communication technology to bolster its communities. Singapore’s Beeline app, for instance, draws on aggregated data to provide a demand-driven service to create new transport routes that meet public needs.</w:t>
      </w:r>
    </w:p>
    <w:p w14:paraId="2C19D45C" w14:textId="77777777" w:rsidR="00AF230E" w:rsidRDefault="00AF230E" w:rsidP="00AF230E">
      <w:pPr>
        <w:rPr>
          <w:sz w:val="22"/>
          <w:szCs w:val="22"/>
        </w:rPr>
      </w:pPr>
    </w:p>
    <w:p w14:paraId="75F48EFB" w14:textId="77777777" w:rsidR="00AF230E" w:rsidRPr="00466ED8" w:rsidRDefault="00AF230E" w:rsidP="00AF230E">
      <w:pPr>
        <w:rPr>
          <w:sz w:val="22"/>
          <w:szCs w:val="22"/>
        </w:rPr>
      </w:pPr>
      <w:r w:rsidRPr="00466ED8">
        <w:rPr>
          <w:sz w:val="22"/>
          <w:szCs w:val="22"/>
        </w:rPr>
        <w:t xml:space="preserve">Another example is the city of Boston. The Boston Department of Innovation and Technology helped create a number </w:t>
      </w:r>
      <w:r>
        <w:rPr>
          <w:sz w:val="22"/>
          <w:szCs w:val="22"/>
        </w:rPr>
        <w:t xml:space="preserve">of </w:t>
      </w:r>
      <w:r w:rsidRPr="00466ED8">
        <w:rPr>
          <w:sz w:val="22"/>
          <w:szCs w:val="22"/>
        </w:rPr>
        <w:t>app</w:t>
      </w:r>
      <w:r>
        <w:rPr>
          <w:sz w:val="22"/>
          <w:szCs w:val="22"/>
        </w:rPr>
        <w:t>lications</w:t>
      </w:r>
      <w:r w:rsidRPr="00466ED8">
        <w:rPr>
          <w:sz w:val="22"/>
          <w:szCs w:val="22"/>
        </w:rPr>
        <w:t xml:space="preserve"> with a wide range of uses, from allowing citizens to report neighborhood issues to the government to helping commuters find on-street parking in the Innovation District. </w:t>
      </w:r>
    </w:p>
    <w:p w14:paraId="421E30EA" w14:textId="77777777" w:rsidR="00AF230E" w:rsidRDefault="00AF230E" w:rsidP="00AF230E">
      <w:pPr>
        <w:rPr>
          <w:sz w:val="22"/>
          <w:szCs w:val="22"/>
        </w:rPr>
      </w:pPr>
    </w:p>
    <w:p w14:paraId="1B47530F" w14:textId="77777777" w:rsidR="00AF230E" w:rsidRPr="00466ED8" w:rsidRDefault="00AF230E" w:rsidP="00AF230E">
      <w:pPr>
        <w:rPr>
          <w:sz w:val="22"/>
          <w:szCs w:val="22"/>
        </w:rPr>
      </w:pPr>
      <w:r>
        <w:rPr>
          <w:sz w:val="22"/>
          <w:szCs w:val="22"/>
        </w:rPr>
        <w:t>From a communications perspective, MAFB is exploring the development of a Group Messaging Toolkit and public information kiosks for the base as well. The Group Messaging Toolkit would allow a variety of information to be distributed in a more timely and efficient manner and enable rapid communications, which would distribute emergency notifications to the surrounding community. The information kiosks would provide MAFB residents and visitors historical data about the installation and provide information on current events.</w:t>
      </w:r>
    </w:p>
    <w:p w14:paraId="1A4A15F5" w14:textId="77777777" w:rsidR="00AF230E" w:rsidRDefault="00AF230E" w:rsidP="00AF230E">
      <w:pPr>
        <w:rPr>
          <w:sz w:val="22"/>
          <w:szCs w:val="22"/>
        </w:rPr>
      </w:pPr>
    </w:p>
    <w:p w14:paraId="6B20367C" w14:textId="4DD717C0" w:rsidR="00665DD6" w:rsidRDefault="00665DD6" w:rsidP="00665DD6">
      <w:pPr>
        <w:rPr>
          <w:sz w:val="22"/>
          <w:szCs w:val="22"/>
        </w:rPr>
      </w:pPr>
      <w:r>
        <w:rPr>
          <w:sz w:val="22"/>
          <w:szCs w:val="22"/>
        </w:rPr>
        <w:t>As you can see,</w:t>
      </w:r>
      <w:r w:rsidRPr="00466ED8">
        <w:rPr>
          <w:sz w:val="22"/>
          <w:szCs w:val="22"/>
        </w:rPr>
        <w:t xml:space="preserve"> “Smart City” initiatives </w:t>
      </w:r>
      <w:r>
        <w:rPr>
          <w:sz w:val="22"/>
          <w:szCs w:val="22"/>
        </w:rPr>
        <w:t xml:space="preserve">are in full swing at both the local and national government levels, and collaboration with </w:t>
      </w:r>
      <w:r w:rsidRPr="00466ED8">
        <w:rPr>
          <w:sz w:val="22"/>
          <w:szCs w:val="22"/>
        </w:rPr>
        <w:t xml:space="preserve">industry </w:t>
      </w:r>
      <w:r>
        <w:rPr>
          <w:sz w:val="22"/>
          <w:szCs w:val="22"/>
        </w:rPr>
        <w:t>is crucial in</w:t>
      </w:r>
      <w:r w:rsidRPr="00466ED8">
        <w:rPr>
          <w:sz w:val="22"/>
          <w:szCs w:val="22"/>
        </w:rPr>
        <w:t xml:space="preserve"> this venture in order to leverage each other’s capabilities</w:t>
      </w:r>
      <w:r>
        <w:rPr>
          <w:sz w:val="22"/>
          <w:szCs w:val="22"/>
        </w:rPr>
        <w:t>,</w:t>
      </w:r>
      <w:r w:rsidRPr="00466ED8">
        <w:rPr>
          <w:sz w:val="22"/>
          <w:szCs w:val="22"/>
        </w:rPr>
        <w:t xml:space="preserve"> </w:t>
      </w:r>
      <w:r w:rsidRPr="00466ED8">
        <w:rPr>
          <w:sz w:val="22"/>
          <w:szCs w:val="22"/>
        </w:rPr>
        <w:lastRenderedPageBreak/>
        <w:t>maximize efficiencies</w:t>
      </w:r>
      <w:r>
        <w:rPr>
          <w:sz w:val="22"/>
          <w:szCs w:val="22"/>
        </w:rPr>
        <w:t>,</w:t>
      </w:r>
      <w:r w:rsidRPr="00466ED8">
        <w:rPr>
          <w:sz w:val="22"/>
          <w:szCs w:val="22"/>
        </w:rPr>
        <w:t xml:space="preserve"> and work “smarter”.  </w:t>
      </w:r>
      <w:r>
        <w:rPr>
          <w:sz w:val="22"/>
          <w:szCs w:val="22"/>
        </w:rPr>
        <w:t xml:space="preserve">The potential for </w:t>
      </w:r>
      <w:r w:rsidRPr="00466ED8">
        <w:rPr>
          <w:sz w:val="22"/>
          <w:szCs w:val="22"/>
        </w:rPr>
        <w:t>M</w:t>
      </w:r>
      <w:r>
        <w:rPr>
          <w:sz w:val="22"/>
          <w:szCs w:val="22"/>
        </w:rPr>
        <w:t>AFB</w:t>
      </w:r>
      <w:r w:rsidRPr="00466ED8">
        <w:rPr>
          <w:sz w:val="22"/>
          <w:szCs w:val="22"/>
        </w:rPr>
        <w:t xml:space="preserve"> and the City of Montgomery </w:t>
      </w:r>
      <w:r>
        <w:rPr>
          <w:sz w:val="22"/>
          <w:szCs w:val="22"/>
        </w:rPr>
        <w:t xml:space="preserve">to collaboratively pursue </w:t>
      </w:r>
      <w:r w:rsidRPr="00466ED8">
        <w:rPr>
          <w:sz w:val="22"/>
          <w:szCs w:val="22"/>
        </w:rPr>
        <w:t>“Smart City</w:t>
      </w:r>
      <w:r>
        <w:rPr>
          <w:sz w:val="22"/>
          <w:szCs w:val="22"/>
        </w:rPr>
        <w:t>”</w:t>
      </w:r>
      <w:r w:rsidRPr="00466ED8">
        <w:rPr>
          <w:sz w:val="22"/>
          <w:szCs w:val="22"/>
        </w:rPr>
        <w:t xml:space="preserve"> </w:t>
      </w:r>
      <w:r>
        <w:rPr>
          <w:sz w:val="22"/>
          <w:szCs w:val="22"/>
        </w:rPr>
        <w:t>and “</w:t>
      </w:r>
      <w:r w:rsidRPr="00466ED8">
        <w:rPr>
          <w:sz w:val="22"/>
          <w:szCs w:val="22"/>
        </w:rPr>
        <w:t>Smart Base”</w:t>
      </w:r>
      <w:r>
        <w:rPr>
          <w:sz w:val="22"/>
          <w:szCs w:val="22"/>
        </w:rPr>
        <w:t xml:space="preserve"> pilots could allow government officials</w:t>
      </w:r>
      <w:r w:rsidRPr="00466ED8">
        <w:rPr>
          <w:sz w:val="22"/>
          <w:szCs w:val="22"/>
        </w:rPr>
        <w:t xml:space="preserve"> </w:t>
      </w:r>
      <w:r>
        <w:rPr>
          <w:sz w:val="22"/>
          <w:szCs w:val="22"/>
        </w:rPr>
        <w:t xml:space="preserve">to </w:t>
      </w:r>
      <w:r w:rsidRPr="00466ED8">
        <w:rPr>
          <w:sz w:val="22"/>
          <w:szCs w:val="22"/>
        </w:rPr>
        <w:t>explor</w:t>
      </w:r>
      <w:r>
        <w:rPr>
          <w:sz w:val="22"/>
          <w:szCs w:val="22"/>
        </w:rPr>
        <w:t>e a number</w:t>
      </w:r>
      <w:r w:rsidRPr="00466ED8">
        <w:rPr>
          <w:sz w:val="22"/>
          <w:szCs w:val="22"/>
        </w:rPr>
        <w:t xml:space="preserve"> initiatives that will</w:t>
      </w:r>
      <w:r>
        <w:rPr>
          <w:sz w:val="22"/>
          <w:szCs w:val="22"/>
        </w:rPr>
        <w:t xml:space="preserve"> allow the co-located city and base </w:t>
      </w:r>
      <w:r w:rsidRPr="00466ED8">
        <w:rPr>
          <w:sz w:val="22"/>
          <w:szCs w:val="22"/>
        </w:rPr>
        <w:t>communit</w:t>
      </w:r>
      <w:r>
        <w:rPr>
          <w:sz w:val="22"/>
          <w:szCs w:val="22"/>
        </w:rPr>
        <w:t xml:space="preserve">ies to </w:t>
      </w:r>
      <w:r w:rsidRPr="00466ED8">
        <w:rPr>
          <w:sz w:val="22"/>
          <w:szCs w:val="22"/>
        </w:rPr>
        <w:t>emerge as a model “Smart Community” through public and private partnerships</w:t>
      </w:r>
      <w:r>
        <w:rPr>
          <w:sz w:val="22"/>
          <w:szCs w:val="22"/>
        </w:rPr>
        <w:t xml:space="preserve"> that could provide lessons and capabilities that could be used by other bases and cities that are co-located</w:t>
      </w:r>
      <w:r w:rsidRPr="00466ED8">
        <w:rPr>
          <w:sz w:val="22"/>
          <w:szCs w:val="22"/>
        </w:rPr>
        <w:t xml:space="preserve">.  </w:t>
      </w:r>
    </w:p>
    <w:p w14:paraId="5365F4C0" w14:textId="77777777" w:rsidR="00AF230E" w:rsidRDefault="00AF230E" w:rsidP="00AF230E">
      <w:pPr>
        <w:rPr>
          <w:sz w:val="22"/>
          <w:szCs w:val="22"/>
        </w:rPr>
      </w:pPr>
      <w:r>
        <w:rPr>
          <w:sz w:val="22"/>
          <w:szCs w:val="22"/>
        </w:rPr>
        <w:t xml:space="preserve"> </w:t>
      </w:r>
    </w:p>
    <w:p w14:paraId="096B4A7C" w14:textId="77777777" w:rsidR="00AF230E" w:rsidRDefault="00AF230E" w:rsidP="00AF230E">
      <w:pPr>
        <w:rPr>
          <w:sz w:val="22"/>
          <w:szCs w:val="22"/>
        </w:rPr>
      </w:pPr>
      <w:r w:rsidRPr="00466ED8">
        <w:rPr>
          <w:sz w:val="22"/>
          <w:szCs w:val="22"/>
        </w:rPr>
        <w:t xml:space="preserve">Be it creating mobile applications for public transportation, developing smart parking garages, leveraging unified cloud messaging systems, consolidating e-911 help centers, or developing innovative ways to promote awareness in the environment, the possibilities are boundless in the discovery and development of IT solutions that enable a better quality of life for a </w:t>
      </w:r>
      <w:r>
        <w:rPr>
          <w:sz w:val="22"/>
          <w:szCs w:val="22"/>
        </w:rPr>
        <w:t xml:space="preserve">military base and the </w:t>
      </w:r>
      <w:r w:rsidRPr="00466ED8">
        <w:rPr>
          <w:sz w:val="22"/>
          <w:szCs w:val="22"/>
        </w:rPr>
        <w:t>city or community</w:t>
      </w:r>
      <w:r>
        <w:rPr>
          <w:sz w:val="22"/>
          <w:szCs w:val="22"/>
        </w:rPr>
        <w:t xml:space="preserve"> it supports</w:t>
      </w:r>
      <w:r w:rsidRPr="00466ED8">
        <w:rPr>
          <w:sz w:val="22"/>
          <w:szCs w:val="22"/>
        </w:rPr>
        <w:t>.</w:t>
      </w:r>
    </w:p>
    <w:p w14:paraId="5A558BAE" w14:textId="77777777" w:rsidR="00AF230E" w:rsidRPr="00AF230E" w:rsidRDefault="00AF230E" w:rsidP="00AF230E"/>
    <w:sectPr w:rsidR="00AF230E" w:rsidRPr="00AF230E" w:rsidSect="0043657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BB838" w14:textId="77777777" w:rsidR="00FB6DDA" w:rsidRDefault="00FB6DDA" w:rsidP="00034A16">
      <w:r>
        <w:separator/>
      </w:r>
    </w:p>
  </w:endnote>
  <w:endnote w:type="continuationSeparator" w:id="0">
    <w:p w14:paraId="42AD1F08" w14:textId="77777777" w:rsidR="00FB6DDA" w:rsidRDefault="00FB6DDA" w:rsidP="0003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5743" w14:textId="77777777" w:rsidR="002D6ED9" w:rsidRDefault="002D6ED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6CA71" w14:textId="77777777" w:rsidR="00CA244C" w:rsidRDefault="00CA244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691904">
      <w:rPr>
        <w:caps/>
        <w:noProof/>
        <w:color w:val="4472C4" w:themeColor="accent1"/>
      </w:rPr>
      <w:t>10</w:t>
    </w:r>
    <w:r>
      <w:rPr>
        <w:caps/>
        <w:noProof/>
        <w:color w:val="4472C4" w:themeColor="accent1"/>
      </w:rPr>
      <w:fldChar w:fldCharType="end"/>
    </w:r>
  </w:p>
  <w:p w14:paraId="17DC0CF5" w14:textId="77777777" w:rsidR="00CA244C" w:rsidRDefault="00CA244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D1E90" w14:textId="77777777" w:rsidR="002D6ED9" w:rsidRDefault="002D6E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E8B40" w14:textId="77777777" w:rsidR="00FB6DDA" w:rsidRDefault="00FB6DDA" w:rsidP="00034A16">
      <w:r>
        <w:separator/>
      </w:r>
    </w:p>
  </w:footnote>
  <w:footnote w:type="continuationSeparator" w:id="0">
    <w:p w14:paraId="17B46466" w14:textId="77777777" w:rsidR="00FB6DDA" w:rsidRDefault="00FB6DDA" w:rsidP="0003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79B93" w14:textId="77777777" w:rsidR="002D6ED9" w:rsidRDefault="002D6ED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A0CE9" w14:textId="0B5C80BE" w:rsidR="00CA244C" w:rsidRDefault="00CA244C">
    <w:pPr>
      <w:pStyle w:val="Header"/>
      <w:tabs>
        <w:tab w:val="clear" w:pos="4680"/>
        <w:tab w:val="clear" w:pos="9360"/>
      </w:tabs>
      <w:jc w:val="right"/>
      <w:rPr>
        <w:color w:val="4472C4" w:themeColor="accent1"/>
      </w:rPr>
    </w:pPr>
    <w:r>
      <w:rPr>
        <w:color w:val="4472C4" w:themeColor="accent1"/>
      </w:rPr>
      <w:t xml:space="preserve">innovateAFITC | </w:t>
    </w:r>
    <w:r w:rsidR="002D6ED9">
      <w:rPr>
        <w:color w:val="4472C4" w:themeColor="accent1"/>
      </w:rPr>
      <w:t>26 Jul</w:t>
    </w:r>
    <w:r>
      <w:rPr>
        <w:color w:val="4472C4" w:themeColor="accent1"/>
      </w:rPr>
      <w:t xml:space="preserve"> 2017</w:t>
    </w:r>
  </w:p>
  <w:p w14:paraId="1D1E48CC" w14:textId="77777777" w:rsidR="00CA244C" w:rsidRDefault="00CA244C" w:rsidP="00034A16">
    <w:pPr>
      <w:pStyle w:val="Header"/>
      <w:jc w:val="cen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C494A" w14:textId="77777777" w:rsidR="002D6ED9" w:rsidRDefault="002D6E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47A60"/>
    <w:multiLevelType w:val="multilevel"/>
    <w:tmpl w:val="C55879D8"/>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B10088"/>
    <w:multiLevelType w:val="multilevel"/>
    <w:tmpl w:val="71D2036E"/>
    <w:lvl w:ilvl="0">
      <w:start w:val="1"/>
      <w:numFmt w:val="decimal"/>
      <w:lvlText w:val="%1."/>
      <w:lvlJc w:val="left"/>
      <w:pPr>
        <w:tabs>
          <w:tab w:val="num" w:pos="288"/>
        </w:tabs>
        <w:ind w:left="0" w:firstLine="0"/>
      </w:pPr>
      <w:rPr>
        <w:rFonts w:hint="default"/>
      </w:rPr>
    </w:lvl>
    <w:lvl w:ilvl="1">
      <w:start w:val="1"/>
      <w:numFmt w:val="decimal"/>
      <w:isLgl/>
      <w:lvlText w:val="%1.%2."/>
      <w:lvlJc w:val="left"/>
      <w:pPr>
        <w:tabs>
          <w:tab w:val="num" w:pos="288"/>
        </w:tabs>
        <w:ind w:left="0" w:firstLine="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104E30BA"/>
    <w:multiLevelType w:val="hybridMultilevel"/>
    <w:tmpl w:val="F660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725C5"/>
    <w:multiLevelType w:val="multilevel"/>
    <w:tmpl w:val="E11694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3EF6C2C"/>
    <w:multiLevelType w:val="multilevel"/>
    <w:tmpl w:val="8C96E61A"/>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EEE478B"/>
    <w:multiLevelType w:val="hybridMultilevel"/>
    <w:tmpl w:val="D94C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CC5F0F"/>
    <w:multiLevelType w:val="hybridMultilevel"/>
    <w:tmpl w:val="06845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786DF1"/>
    <w:multiLevelType w:val="hybridMultilevel"/>
    <w:tmpl w:val="F856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561D0C"/>
    <w:multiLevelType w:val="hybridMultilevel"/>
    <w:tmpl w:val="0E80B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44033E"/>
    <w:multiLevelType w:val="hybridMultilevel"/>
    <w:tmpl w:val="2D0A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63FDC"/>
    <w:multiLevelType w:val="hybridMultilevel"/>
    <w:tmpl w:val="22D8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DF450D"/>
    <w:multiLevelType w:val="hybridMultilevel"/>
    <w:tmpl w:val="A8623E9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2">
    <w:nsid w:val="3E5E6F95"/>
    <w:multiLevelType w:val="hybridMultilevel"/>
    <w:tmpl w:val="C97413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477F1745"/>
    <w:multiLevelType w:val="hybridMultilevel"/>
    <w:tmpl w:val="ED00A754"/>
    <w:lvl w:ilvl="0" w:tplc="B840F07A">
      <w:start w:val="1"/>
      <w:numFmt w:val="decimal"/>
      <w:lvlText w:val="%1."/>
      <w:lvlJc w:val="left"/>
      <w:pPr>
        <w:tabs>
          <w:tab w:val="num" w:pos="288"/>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8F453F"/>
    <w:multiLevelType w:val="hybridMultilevel"/>
    <w:tmpl w:val="521A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F55CB1"/>
    <w:multiLevelType w:val="multilevel"/>
    <w:tmpl w:val="A08C9F18"/>
    <w:lvl w:ilvl="0">
      <w:start w:val="1"/>
      <w:numFmt w:val="decimal"/>
      <w:lvlText w:val="%1."/>
      <w:lvlJc w:val="left"/>
      <w:pPr>
        <w:ind w:left="0" w:firstLine="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A011BCA"/>
    <w:multiLevelType w:val="hybridMultilevel"/>
    <w:tmpl w:val="A96C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A2415"/>
    <w:multiLevelType w:val="multilevel"/>
    <w:tmpl w:val="77C2C3DA"/>
    <w:lvl w:ilvl="0">
      <w:start w:val="1"/>
      <w:numFmt w:val="decimal"/>
      <w:lvlText w:val="%1."/>
      <w:lvlJc w:val="left"/>
      <w:pPr>
        <w:tabs>
          <w:tab w:val="num" w:pos="288"/>
        </w:tabs>
        <w:ind w:left="0" w:firstLine="0"/>
      </w:pPr>
      <w:rPr>
        <w:rFonts w:hint="default"/>
      </w:rPr>
    </w:lvl>
    <w:lvl w:ilvl="1">
      <w:start w:val="1"/>
      <w:numFmt w:val="decimal"/>
      <w:isLgl/>
      <w:lvlText w:val="%1.%2."/>
      <w:lvlJc w:val="left"/>
      <w:pPr>
        <w:tabs>
          <w:tab w:val="num" w:pos="432"/>
        </w:tabs>
        <w:ind w:left="0" w:firstLine="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8">
    <w:nsid w:val="5E430296"/>
    <w:multiLevelType w:val="hybridMultilevel"/>
    <w:tmpl w:val="8B50E8B4"/>
    <w:lvl w:ilvl="0" w:tplc="F8D813D0">
      <w:start w:val="78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4C5CB9"/>
    <w:multiLevelType w:val="multilevel"/>
    <w:tmpl w:val="8A066A6E"/>
    <w:lvl w:ilvl="0">
      <w:start w:val="1"/>
      <w:numFmt w:val="decimal"/>
      <w:lvlText w:val="%1."/>
      <w:lvlJc w:val="left"/>
      <w:pPr>
        <w:tabs>
          <w:tab w:val="num" w:pos="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EFE7FC9"/>
    <w:multiLevelType w:val="hybridMultilevel"/>
    <w:tmpl w:val="1082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27392E"/>
    <w:multiLevelType w:val="hybridMultilevel"/>
    <w:tmpl w:val="CE86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BF1AB5"/>
    <w:multiLevelType w:val="multilevel"/>
    <w:tmpl w:val="ADB6AA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1E959C1"/>
    <w:multiLevelType w:val="hybridMultilevel"/>
    <w:tmpl w:val="0BBA2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544333"/>
    <w:multiLevelType w:val="multilevel"/>
    <w:tmpl w:val="3DD6CA0C"/>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CE11321"/>
    <w:multiLevelType w:val="multilevel"/>
    <w:tmpl w:val="6FAEFF8E"/>
    <w:lvl w:ilvl="0">
      <w:start w:val="1"/>
      <w:numFmt w:val="decimal"/>
      <w:lvlText w:val="%1."/>
      <w:lvlJc w:val="left"/>
      <w:pPr>
        <w:tabs>
          <w:tab w:val="num" w:pos="288"/>
        </w:tabs>
        <w:ind w:left="0" w:firstLine="0"/>
      </w:pPr>
      <w:rPr>
        <w:rFonts w:hint="default"/>
      </w:rPr>
    </w:lvl>
    <w:lvl w:ilvl="1">
      <w:start w:val="1"/>
      <w:numFmt w:val="decimal"/>
      <w:isLgl/>
      <w:lvlText w:val="%1.%2."/>
      <w:lvlJc w:val="left"/>
      <w:pPr>
        <w:ind w:left="720" w:hanging="72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6">
    <w:nsid w:val="7EB942C4"/>
    <w:multiLevelType w:val="hybridMultilevel"/>
    <w:tmpl w:val="30801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23"/>
  </w:num>
  <w:num w:numId="4">
    <w:abstractNumId w:val="20"/>
  </w:num>
  <w:num w:numId="5">
    <w:abstractNumId w:val="12"/>
  </w:num>
  <w:num w:numId="6">
    <w:abstractNumId w:val="8"/>
  </w:num>
  <w:num w:numId="7">
    <w:abstractNumId w:val="5"/>
  </w:num>
  <w:num w:numId="8">
    <w:abstractNumId w:val="11"/>
  </w:num>
  <w:num w:numId="9">
    <w:abstractNumId w:val="14"/>
  </w:num>
  <w:num w:numId="10">
    <w:abstractNumId w:val="21"/>
  </w:num>
  <w:num w:numId="11">
    <w:abstractNumId w:val="7"/>
  </w:num>
  <w:num w:numId="12">
    <w:abstractNumId w:val="18"/>
  </w:num>
  <w:num w:numId="13">
    <w:abstractNumId w:val="16"/>
  </w:num>
  <w:num w:numId="14">
    <w:abstractNumId w:val="6"/>
  </w:num>
  <w:num w:numId="15">
    <w:abstractNumId w:val="13"/>
  </w:num>
  <w:num w:numId="16">
    <w:abstractNumId w:val="22"/>
  </w:num>
  <w:num w:numId="17">
    <w:abstractNumId w:val="15"/>
  </w:num>
  <w:num w:numId="18">
    <w:abstractNumId w:val="4"/>
  </w:num>
  <w:num w:numId="19">
    <w:abstractNumId w:val="24"/>
  </w:num>
  <w:num w:numId="20">
    <w:abstractNumId w:val="19"/>
  </w:num>
  <w:num w:numId="21">
    <w:abstractNumId w:val="0"/>
  </w:num>
  <w:num w:numId="22">
    <w:abstractNumId w:val="17"/>
  </w:num>
  <w:num w:numId="23">
    <w:abstractNumId w:val="3"/>
  </w:num>
  <w:num w:numId="24">
    <w:abstractNumId w:val="25"/>
  </w:num>
  <w:num w:numId="25">
    <w:abstractNumId w:val="1"/>
  </w:num>
  <w:num w:numId="26">
    <w:abstractNumId w:val="10"/>
  </w:num>
  <w:num w:numId="27">
    <w:abstractNumId w:val="2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NSHAW, JOSHUA D TSgt USAF AFMC AFLCMC/HICJ">
    <w15:presenceInfo w15:providerId="AD" w15:userId="S-1-5-21-1271409858-1095883707-2794662393-183808"/>
  </w15:person>
  <w15:person w15:author="Joshua Hinshaw">
    <w15:presenceInfo w15:providerId="Windows Live" w15:userId="46946ba1e69d37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A16"/>
    <w:rsid w:val="0002098B"/>
    <w:rsid w:val="00034A16"/>
    <w:rsid w:val="000358FD"/>
    <w:rsid w:val="00051FA4"/>
    <w:rsid w:val="000B599E"/>
    <w:rsid w:val="000C540F"/>
    <w:rsid w:val="000E611A"/>
    <w:rsid w:val="000E709C"/>
    <w:rsid w:val="000F24BF"/>
    <w:rsid w:val="00121BD1"/>
    <w:rsid w:val="00127A40"/>
    <w:rsid w:val="00183253"/>
    <w:rsid w:val="001A508A"/>
    <w:rsid w:val="001B1428"/>
    <w:rsid w:val="001B4BFB"/>
    <w:rsid w:val="00215341"/>
    <w:rsid w:val="00233E0A"/>
    <w:rsid w:val="0023507C"/>
    <w:rsid w:val="00235177"/>
    <w:rsid w:val="00245AC6"/>
    <w:rsid w:val="00261601"/>
    <w:rsid w:val="002D2FAB"/>
    <w:rsid w:val="002D6ED9"/>
    <w:rsid w:val="003010DE"/>
    <w:rsid w:val="003147E5"/>
    <w:rsid w:val="00315D9F"/>
    <w:rsid w:val="00325EF5"/>
    <w:rsid w:val="00355F5E"/>
    <w:rsid w:val="00356E83"/>
    <w:rsid w:val="00374304"/>
    <w:rsid w:val="00382B6D"/>
    <w:rsid w:val="00384CA9"/>
    <w:rsid w:val="003942DA"/>
    <w:rsid w:val="003A4FAC"/>
    <w:rsid w:val="003E0ACB"/>
    <w:rsid w:val="003F09DD"/>
    <w:rsid w:val="003F4C24"/>
    <w:rsid w:val="00410DFE"/>
    <w:rsid w:val="004300F4"/>
    <w:rsid w:val="004312E6"/>
    <w:rsid w:val="0043657C"/>
    <w:rsid w:val="0044414B"/>
    <w:rsid w:val="00446207"/>
    <w:rsid w:val="00460066"/>
    <w:rsid w:val="00480764"/>
    <w:rsid w:val="00485887"/>
    <w:rsid w:val="004952D0"/>
    <w:rsid w:val="004B3B60"/>
    <w:rsid w:val="004C1371"/>
    <w:rsid w:val="004D199A"/>
    <w:rsid w:val="004D5BAD"/>
    <w:rsid w:val="004F3C50"/>
    <w:rsid w:val="00504574"/>
    <w:rsid w:val="005229F1"/>
    <w:rsid w:val="00552469"/>
    <w:rsid w:val="0055380D"/>
    <w:rsid w:val="005573AF"/>
    <w:rsid w:val="0058091B"/>
    <w:rsid w:val="005838B2"/>
    <w:rsid w:val="005E1B66"/>
    <w:rsid w:val="005E7975"/>
    <w:rsid w:val="005F22D8"/>
    <w:rsid w:val="005F7E6C"/>
    <w:rsid w:val="00614FD2"/>
    <w:rsid w:val="006218A7"/>
    <w:rsid w:val="00644D8E"/>
    <w:rsid w:val="0064708A"/>
    <w:rsid w:val="00656F96"/>
    <w:rsid w:val="00665DD6"/>
    <w:rsid w:val="00667E3E"/>
    <w:rsid w:val="0068209C"/>
    <w:rsid w:val="0068568F"/>
    <w:rsid w:val="00687BE9"/>
    <w:rsid w:val="00691904"/>
    <w:rsid w:val="006A0ADE"/>
    <w:rsid w:val="006C2606"/>
    <w:rsid w:val="00711426"/>
    <w:rsid w:val="00734809"/>
    <w:rsid w:val="0074687D"/>
    <w:rsid w:val="0077018B"/>
    <w:rsid w:val="007C6280"/>
    <w:rsid w:val="00801A3B"/>
    <w:rsid w:val="00806801"/>
    <w:rsid w:val="00811C5A"/>
    <w:rsid w:val="00825C1E"/>
    <w:rsid w:val="0083756D"/>
    <w:rsid w:val="008643D7"/>
    <w:rsid w:val="00876324"/>
    <w:rsid w:val="008D0CA2"/>
    <w:rsid w:val="008E0BD4"/>
    <w:rsid w:val="008F43FE"/>
    <w:rsid w:val="009011CB"/>
    <w:rsid w:val="009230B3"/>
    <w:rsid w:val="0092492A"/>
    <w:rsid w:val="00925F73"/>
    <w:rsid w:val="00952C0E"/>
    <w:rsid w:val="009801CD"/>
    <w:rsid w:val="009876F7"/>
    <w:rsid w:val="00991206"/>
    <w:rsid w:val="00A02E47"/>
    <w:rsid w:val="00A136E0"/>
    <w:rsid w:val="00A4078F"/>
    <w:rsid w:val="00A533C3"/>
    <w:rsid w:val="00A56139"/>
    <w:rsid w:val="00A57C3A"/>
    <w:rsid w:val="00A81E30"/>
    <w:rsid w:val="00AB1BE2"/>
    <w:rsid w:val="00AD1783"/>
    <w:rsid w:val="00AF19C2"/>
    <w:rsid w:val="00AF230E"/>
    <w:rsid w:val="00AF2F71"/>
    <w:rsid w:val="00AF3349"/>
    <w:rsid w:val="00B13F4D"/>
    <w:rsid w:val="00B14AF0"/>
    <w:rsid w:val="00B17728"/>
    <w:rsid w:val="00B22CCD"/>
    <w:rsid w:val="00B2518A"/>
    <w:rsid w:val="00B25912"/>
    <w:rsid w:val="00B265C5"/>
    <w:rsid w:val="00B57229"/>
    <w:rsid w:val="00B61812"/>
    <w:rsid w:val="00B959FD"/>
    <w:rsid w:val="00B971FC"/>
    <w:rsid w:val="00BA0437"/>
    <w:rsid w:val="00BA42FD"/>
    <w:rsid w:val="00BC51FC"/>
    <w:rsid w:val="00BF5F2E"/>
    <w:rsid w:val="00C123D6"/>
    <w:rsid w:val="00C35551"/>
    <w:rsid w:val="00C4524A"/>
    <w:rsid w:val="00C55F01"/>
    <w:rsid w:val="00C62412"/>
    <w:rsid w:val="00C70F38"/>
    <w:rsid w:val="00C716B0"/>
    <w:rsid w:val="00CA244C"/>
    <w:rsid w:val="00CB1387"/>
    <w:rsid w:val="00CE3DE5"/>
    <w:rsid w:val="00CE48DC"/>
    <w:rsid w:val="00D002F0"/>
    <w:rsid w:val="00D053B9"/>
    <w:rsid w:val="00D21AED"/>
    <w:rsid w:val="00D23994"/>
    <w:rsid w:val="00D8580F"/>
    <w:rsid w:val="00DB4936"/>
    <w:rsid w:val="00DC3894"/>
    <w:rsid w:val="00DE76E1"/>
    <w:rsid w:val="00DF7D2F"/>
    <w:rsid w:val="00E24501"/>
    <w:rsid w:val="00E62E52"/>
    <w:rsid w:val="00E7033B"/>
    <w:rsid w:val="00EB0BF1"/>
    <w:rsid w:val="00EB2EAC"/>
    <w:rsid w:val="00F34FC8"/>
    <w:rsid w:val="00F836B1"/>
    <w:rsid w:val="00FA28FA"/>
    <w:rsid w:val="00FB6DDA"/>
    <w:rsid w:val="00FE39D3"/>
    <w:rsid w:val="00FE64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44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2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3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A16"/>
    <w:pPr>
      <w:tabs>
        <w:tab w:val="center" w:pos="4680"/>
        <w:tab w:val="right" w:pos="9360"/>
      </w:tabs>
    </w:pPr>
  </w:style>
  <w:style w:type="character" w:customStyle="1" w:styleId="HeaderChar">
    <w:name w:val="Header Char"/>
    <w:basedOn w:val="DefaultParagraphFont"/>
    <w:link w:val="Header"/>
    <w:uiPriority w:val="99"/>
    <w:rsid w:val="00034A16"/>
  </w:style>
  <w:style w:type="paragraph" w:styleId="Footer">
    <w:name w:val="footer"/>
    <w:basedOn w:val="Normal"/>
    <w:link w:val="FooterChar"/>
    <w:uiPriority w:val="99"/>
    <w:unhideWhenUsed/>
    <w:rsid w:val="00034A16"/>
    <w:pPr>
      <w:tabs>
        <w:tab w:val="center" w:pos="4680"/>
        <w:tab w:val="right" w:pos="9360"/>
      </w:tabs>
    </w:pPr>
  </w:style>
  <w:style w:type="character" w:customStyle="1" w:styleId="FooterChar">
    <w:name w:val="Footer Char"/>
    <w:basedOn w:val="DefaultParagraphFont"/>
    <w:link w:val="Footer"/>
    <w:uiPriority w:val="99"/>
    <w:rsid w:val="00034A16"/>
  </w:style>
  <w:style w:type="paragraph" w:styleId="NoSpacing">
    <w:name w:val="No Spacing"/>
    <w:uiPriority w:val="1"/>
    <w:qFormat/>
    <w:rsid w:val="00034A16"/>
    <w:rPr>
      <w:rFonts w:eastAsiaTheme="minorEastAsia"/>
      <w:sz w:val="22"/>
      <w:szCs w:val="22"/>
      <w:lang w:eastAsia="zh-CN"/>
    </w:rPr>
  </w:style>
  <w:style w:type="character" w:styleId="PlaceholderText">
    <w:name w:val="Placeholder Text"/>
    <w:basedOn w:val="DefaultParagraphFont"/>
    <w:uiPriority w:val="99"/>
    <w:semiHidden/>
    <w:rsid w:val="00034A16"/>
    <w:rPr>
      <w:color w:val="808080"/>
    </w:rPr>
  </w:style>
  <w:style w:type="paragraph" w:styleId="ListParagraph">
    <w:name w:val="List Paragraph"/>
    <w:basedOn w:val="Normal"/>
    <w:uiPriority w:val="34"/>
    <w:qFormat/>
    <w:rsid w:val="00504574"/>
    <w:pPr>
      <w:ind w:left="720"/>
      <w:contextualSpacing/>
    </w:pPr>
  </w:style>
  <w:style w:type="table" w:styleId="TableGrid">
    <w:name w:val="Table Grid"/>
    <w:basedOn w:val="TableNormal"/>
    <w:uiPriority w:val="39"/>
    <w:rsid w:val="00356E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356E83"/>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356E83"/>
    <w:rPr>
      <w:color w:val="0563C1" w:themeColor="hyperlink"/>
      <w:u w:val="single"/>
    </w:rPr>
  </w:style>
  <w:style w:type="paragraph" w:styleId="BalloonText">
    <w:name w:val="Balloon Text"/>
    <w:basedOn w:val="Normal"/>
    <w:link w:val="BalloonTextChar"/>
    <w:uiPriority w:val="99"/>
    <w:semiHidden/>
    <w:unhideWhenUsed/>
    <w:rsid w:val="00B265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65C5"/>
    <w:rPr>
      <w:rFonts w:ascii="Times New Roman" w:hAnsi="Times New Roman" w:cs="Times New Roman"/>
      <w:sz w:val="18"/>
      <w:szCs w:val="18"/>
    </w:rPr>
  </w:style>
  <w:style w:type="table" w:styleId="GridTable5Dark-Accent3">
    <w:name w:val="Grid Table 5 Dark Accent 3"/>
    <w:basedOn w:val="TableNormal"/>
    <w:uiPriority w:val="50"/>
    <w:rsid w:val="00410DF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Light">
    <w:name w:val="Grid Table Light"/>
    <w:basedOn w:val="TableNormal"/>
    <w:uiPriority w:val="40"/>
    <w:rsid w:val="00410DF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02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02F0"/>
    <w:pPr>
      <w:spacing w:before="480" w:line="276" w:lineRule="auto"/>
      <w:outlineLvl w:val="9"/>
    </w:pPr>
    <w:rPr>
      <w:b/>
      <w:bCs/>
      <w:sz w:val="28"/>
      <w:szCs w:val="28"/>
    </w:rPr>
  </w:style>
  <w:style w:type="paragraph" w:styleId="TOC1">
    <w:name w:val="toc 1"/>
    <w:basedOn w:val="Normal"/>
    <w:next w:val="Normal"/>
    <w:autoRedefine/>
    <w:uiPriority w:val="39"/>
    <w:unhideWhenUsed/>
    <w:rsid w:val="00D002F0"/>
    <w:pPr>
      <w:spacing w:before="240" w:after="120"/>
    </w:pPr>
    <w:rPr>
      <w:b/>
      <w:bCs/>
      <w:caps/>
      <w:sz w:val="22"/>
      <w:szCs w:val="22"/>
      <w:u w:val="single"/>
    </w:rPr>
  </w:style>
  <w:style w:type="paragraph" w:styleId="TOC2">
    <w:name w:val="toc 2"/>
    <w:basedOn w:val="Normal"/>
    <w:next w:val="Normal"/>
    <w:autoRedefine/>
    <w:uiPriority w:val="39"/>
    <w:unhideWhenUsed/>
    <w:rsid w:val="00D002F0"/>
    <w:rPr>
      <w:b/>
      <w:bCs/>
      <w:smallCaps/>
      <w:sz w:val="22"/>
      <w:szCs w:val="22"/>
    </w:rPr>
  </w:style>
  <w:style w:type="paragraph" w:styleId="TOC3">
    <w:name w:val="toc 3"/>
    <w:basedOn w:val="Normal"/>
    <w:next w:val="Normal"/>
    <w:autoRedefine/>
    <w:uiPriority w:val="39"/>
    <w:semiHidden/>
    <w:unhideWhenUsed/>
    <w:rsid w:val="00D002F0"/>
    <w:rPr>
      <w:smallCaps/>
      <w:sz w:val="22"/>
      <w:szCs w:val="22"/>
    </w:rPr>
  </w:style>
  <w:style w:type="paragraph" w:styleId="TOC4">
    <w:name w:val="toc 4"/>
    <w:basedOn w:val="Normal"/>
    <w:next w:val="Normal"/>
    <w:autoRedefine/>
    <w:uiPriority w:val="39"/>
    <w:semiHidden/>
    <w:unhideWhenUsed/>
    <w:rsid w:val="00D002F0"/>
    <w:rPr>
      <w:sz w:val="22"/>
      <w:szCs w:val="22"/>
    </w:rPr>
  </w:style>
  <w:style w:type="paragraph" w:styleId="TOC5">
    <w:name w:val="toc 5"/>
    <w:basedOn w:val="Normal"/>
    <w:next w:val="Normal"/>
    <w:autoRedefine/>
    <w:uiPriority w:val="39"/>
    <w:semiHidden/>
    <w:unhideWhenUsed/>
    <w:rsid w:val="00D002F0"/>
    <w:rPr>
      <w:sz w:val="22"/>
      <w:szCs w:val="22"/>
    </w:rPr>
  </w:style>
  <w:style w:type="paragraph" w:styleId="TOC6">
    <w:name w:val="toc 6"/>
    <w:basedOn w:val="Normal"/>
    <w:next w:val="Normal"/>
    <w:autoRedefine/>
    <w:uiPriority w:val="39"/>
    <w:semiHidden/>
    <w:unhideWhenUsed/>
    <w:rsid w:val="00D002F0"/>
    <w:rPr>
      <w:sz w:val="22"/>
      <w:szCs w:val="22"/>
    </w:rPr>
  </w:style>
  <w:style w:type="paragraph" w:styleId="TOC7">
    <w:name w:val="toc 7"/>
    <w:basedOn w:val="Normal"/>
    <w:next w:val="Normal"/>
    <w:autoRedefine/>
    <w:uiPriority w:val="39"/>
    <w:semiHidden/>
    <w:unhideWhenUsed/>
    <w:rsid w:val="00D002F0"/>
    <w:rPr>
      <w:sz w:val="22"/>
      <w:szCs w:val="22"/>
    </w:rPr>
  </w:style>
  <w:style w:type="paragraph" w:styleId="TOC8">
    <w:name w:val="toc 8"/>
    <w:basedOn w:val="Normal"/>
    <w:next w:val="Normal"/>
    <w:autoRedefine/>
    <w:uiPriority w:val="39"/>
    <w:semiHidden/>
    <w:unhideWhenUsed/>
    <w:rsid w:val="00D002F0"/>
    <w:rPr>
      <w:sz w:val="22"/>
      <w:szCs w:val="22"/>
    </w:rPr>
  </w:style>
  <w:style w:type="paragraph" w:styleId="TOC9">
    <w:name w:val="toc 9"/>
    <w:basedOn w:val="Normal"/>
    <w:next w:val="Normal"/>
    <w:autoRedefine/>
    <w:uiPriority w:val="39"/>
    <w:semiHidden/>
    <w:unhideWhenUsed/>
    <w:rsid w:val="00D002F0"/>
    <w:rPr>
      <w:sz w:val="22"/>
      <w:szCs w:val="22"/>
    </w:rPr>
  </w:style>
  <w:style w:type="character" w:customStyle="1" w:styleId="Heading2Char">
    <w:name w:val="Heading 2 Char"/>
    <w:basedOn w:val="DefaultParagraphFont"/>
    <w:link w:val="Heading2"/>
    <w:uiPriority w:val="9"/>
    <w:rsid w:val="00AF230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65DD6"/>
    <w:rPr>
      <w:sz w:val="16"/>
      <w:szCs w:val="16"/>
    </w:rPr>
  </w:style>
  <w:style w:type="paragraph" w:styleId="CommentText">
    <w:name w:val="annotation text"/>
    <w:basedOn w:val="Normal"/>
    <w:link w:val="CommentTextChar"/>
    <w:uiPriority w:val="99"/>
    <w:semiHidden/>
    <w:unhideWhenUsed/>
    <w:rsid w:val="00665DD6"/>
    <w:rPr>
      <w:sz w:val="20"/>
      <w:szCs w:val="20"/>
    </w:rPr>
  </w:style>
  <w:style w:type="character" w:customStyle="1" w:styleId="CommentTextChar">
    <w:name w:val="Comment Text Char"/>
    <w:basedOn w:val="DefaultParagraphFont"/>
    <w:link w:val="CommentText"/>
    <w:uiPriority w:val="99"/>
    <w:semiHidden/>
    <w:rsid w:val="00665DD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21558">
      <w:bodyDiv w:val="1"/>
      <w:marLeft w:val="0"/>
      <w:marRight w:val="0"/>
      <w:marTop w:val="0"/>
      <w:marBottom w:val="0"/>
      <w:divBdr>
        <w:top w:val="none" w:sz="0" w:space="0" w:color="auto"/>
        <w:left w:val="none" w:sz="0" w:space="0" w:color="auto"/>
        <w:bottom w:val="none" w:sz="0" w:space="0" w:color="auto"/>
        <w:right w:val="none" w:sz="0" w:space="0" w:color="auto"/>
      </w:divBdr>
    </w:div>
    <w:div w:id="756558232">
      <w:bodyDiv w:val="1"/>
      <w:marLeft w:val="0"/>
      <w:marRight w:val="0"/>
      <w:marTop w:val="0"/>
      <w:marBottom w:val="0"/>
      <w:divBdr>
        <w:top w:val="none" w:sz="0" w:space="0" w:color="auto"/>
        <w:left w:val="none" w:sz="0" w:space="0" w:color="auto"/>
        <w:bottom w:val="none" w:sz="0" w:space="0" w:color="auto"/>
        <w:right w:val="none" w:sz="0" w:space="0" w:color="auto"/>
      </w:divBdr>
    </w:div>
    <w:div w:id="1210605190">
      <w:bodyDiv w:val="1"/>
      <w:marLeft w:val="0"/>
      <w:marRight w:val="0"/>
      <w:marTop w:val="0"/>
      <w:marBottom w:val="0"/>
      <w:divBdr>
        <w:top w:val="none" w:sz="0" w:space="0" w:color="auto"/>
        <w:left w:val="none" w:sz="0" w:space="0" w:color="auto"/>
        <w:bottom w:val="none" w:sz="0" w:space="0" w:color="auto"/>
        <w:right w:val="none" w:sz="0" w:space="0" w:color="auto"/>
      </w:divBdr>
    </w:div>
    <w:div w:id="1709840279">
      <w:bodyDiv w:val="1"/>
      <w:marLeft w:val="0"/>
      <w:marRight w:val="0"/>
      <w:marTop w:val="0"/>
      <w:marBottom w:val="0"/>
      <w:divBdr>
        <w:top w:val="none" w:sz="0" w:space="0" w:color="auto"/>
        <w:left w:val="none" w:sz="0" w:space="0" w:color="auto"/>
        <w:bottom w:val="none" w:sz="0" w:space="0" w:color="auto"/>
        <w:right w:val="none" w:sz="0" w:space="0" w:color="auto"/>
      </w:divBdr>
    </w:div>
    <w:div w:id="2105226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bstephens@netelysis.com"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hyperlink" Target="mailto:joshua.hinshaw@us.af.mil" TargetMode="External"/><Relationship Id="rId11" Type="http://schemas.openxmlformats.org/officeDocument/2006/relationships/hyperlink" Target="mailto:ichiban.joto@gmail.com" TargetMode="External"/><Relationship Id="rId12" Type="http://schemas.openxmlformats.org/officeDocument/2006/relationships/hyperlink" Target="mailto:Ken.heitkamp@charter.net" TargetMode="External"/><Relationship Id="rId13" Type="http://schemas.openxmlformats.org/officeDocument/2006/relationships/hyperlink" Target="mailto:Joe.besselman@yahoo.com" TargetMode="External"/><Relationship Id="rId14" Type="http://schemas.openxmlformats.org/officeDocument/2006/relationships/hyperlink" Target="mailto:angela.amadore@gmail.com" TargetMode="External"/><Relationship Id="rId15" Type="http://schemas.openxmlformats.org/officeDocument/2006/relationships/hyperlink" Target="mailto:patrickhart@spherion.com" TargetMode="External"/><Relationship Id="rId16" Type="http://schemas.openxmlformats.org/officeDocument/2006/relationships/hyperlink" Target="mailto:Kalabario@hotmail.com" TargetMode="External"/><Relationship Id="rId17" Type="http://schemas.openxmlformats.org/officeDocument/2006/relationships/hyperlink" Target="http://www.innovateafitc.com"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stokes@tidali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5778F1-80C9-8B4C-8215-327E3017A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3047</Words>
  <Characters>17371</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.hackAFITC</vt:lpstr>
    </vt:vector>
  </TitlesOfParts>
  <Company>Hewlett-Packard Company</Company>
  <LinksUpToDate>false</LinksUpToDate>
  <CharactersWithSpaces>20378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.hackAFITC</dc:title>
  <dc:subject/>
  <dc:creator>Joshua Hinshaw</dc:creator>
  <cp:keywords/>
  <dc:description/>
  <cp:lastModifiedBy>Joshua Hinshaw</cp:lastModifiedBy>
  <cp:revision>5</cp:revision>
  <dcterms:created xsi:type="dcterms:W3CDTF">2017-07-27T18:01:00Z</dcterms:created>
  <dcterms:modified xsi:type="dcterms:W3CDTF">2017-07-27T20:00:00Z</dcterms:modified>
</cp:coreProperties>
</file>