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0FB6B" w14:textId="5385F77A" w:rsidR="00034A16" w:rsidRPr="00446207" w:rsidRDefault="00034A16">
      <w:pPr>
        <w:rPr>
          <w:b/>
          <w:sz w:val="22"/>
          <w:szCs w:val="22"/>
        </w:rPr>
      </w:pPr>
      <w:r w:rsidRPr="00446207">
        <w:rPr>
          <w:b/>
          <w:sz w:val="22"/>
          <w:szCs w:val="22"/>
        </w:rPr>
        <w:t>What is .</w:t>
      </w:r>
      <w:proofErr w:type="spellStart"/>
      <w:r w:rsidRPr="00446207">
        <w:rPr>
          <w:b/>
          <w:sz w:val="22"/>
          <w:szCs w:val="22"/>
        </w:rPr>
        <w:t>hackAFITC</w:t>
      </w:r>
      <w:proofErr w:type="spellEnd"/>
      <w:r w:rsidRPr="00446207">
        <w:rPr>
          <w:b/>
          <w:sz w:val="22"/>
          <w:szCs w:val="22"/>
        </w:rPr>
        <w:t>?</w:t>
      </w:r>
      <w:r w:rsidR="005E7975">
        <w:rPr>
          <w:b/>
          <w:sz w:val="22"/>
          <w:szCs w:val="22"/>
        </w:rPr>
        <w:t xml:space="preserve"> (name subject to change)</w:t>
      </w:r>
    </w:p>
    <w:p w14:paraId="2B7A2771" w14:textId="77777777" w:rsidR="00261601" w:rsidRPr="00446207" w:rsidRDefault="00261601">
      <w:pPr>
        <w:rPr>
          <w:sz w:val="22"/>
          <w:szCs w:val="22"/>
        </w:rPr>
      </w:pPr>
    </w:p>
    <w:p w14:paraId="0847DF4A" w14:textId="2483F5A7" w:rsidR="00034A16" w:rsidRPr="00446207" w:rsidRDefault="004B3B60">
      <w:pPr>
        <w:rPr>
          <w:sz w:val="22"/>
          <w:szCs w:val="22"/>
        </w:rPr>
      </w:pPr>
      <w:proofErr w:type="gramStart"/>
      <w:r w:rsidRPr="00446207">
        <w:rPr>
          <w:sz w:val="22"/>
          <w:szCs w:val="22"/>
        </w:rPr>
        <w:t>.</w:t>
      </w:r>
      <w:proofErr w:type="spellStart"/>
      <w:r w:rsidRPr="00446207">
        <w:rPr>
          <w:sz w:val="22"/>
          <w:szCs w:val="22"/>
        </w:rPr>
        <w:t>hackAFITC</w:t>
      </w:r>
      <w:proofErr w:type="spellEnd"/>
      <w:proofErr w:type="gramEnd"/>
      <w:r w:rsidRPr="00446207">
        <w:rPr>
          <w:sz w:val="22"/>
          <w:szCs w:val="22"/>
        </w:rPr>
        <w:t xml:space="preserve"> is </w:t>
      </w:r>
      <w:r w:rsidR="00203189">
        <w:rPr>
          <w:sz w:val="22"/>
          <w:szCs w:val="22"/>
        </w:rPr>
        <w:t xml:space="preserve">an AFITC-sponsored </w:t>
      </w:r>
      <w:r w:rsidR="0077018B" w:rsidRPr="00446207">
        <w:rPr>
          <w:sz w:val="22"/>
          <w:szCs w:val="22"/>
        </w:rPr>
        <w:t xml:space="preserve">competition </w:t>
      </w:r>
      <w:r w:rsidRPr="00446207">
        <w:rPr>
          <w:sz w:val="22"/>
          <w:szCs w:val="22"/>
        </w:rPr>
        <w:t>where</w:t>
      </w:r>
      <w:r w:rsidR="0077018B" w:rsidRPr="00446207">
        <w:rPr>
          <w:sz w:val="22"/>
          <w:szCs w:val="22"/>
        </w:rPr>
        <w:t xml:space="preserve"> members </w:t>
      </w:r>
      <w:r w:rsidR="001B1428" w:rsidRPr="00446207">
        <w:rPr>
          <w:sz w:val="22"/>
          <w:szCs w:val="22"/>
        </w:rPr>
        <w:t xml:space="preserve">of the government, industry, and academia team together </w:t>
      </w:r>
      <w:r w:rsidR="00687BE9" w:rsidRPr="00446207">
        <w:rPr>
          <w:sz w:val="22"/>
          <w:szCs w:val="22"/>
        </w:rPr>
        <w:t>to</w:t>
      </w:r>
      <w:r w:rsidR="001B1428" w:rsidRPr="00446207">
        <w:rPr>
          <w:sz w:val="22"/>
          <w:szCs w:val="22"/>
        </w:rPr>
        <w:t xml:space="preserve"> </w:t>
      </w:r>
      <w:r w:rsidR="0077018B" w:rsidRPr="00446207">
        <w:rPr>
          <w:sz w:val="22"/>
          <w:szCs w:val="22"/>
        </w:rPr>
        <w:t xml:space="preserve">innovate creative solutions to </w:t>
      </w:r>
      <w:r w:rsidR="00687BE9" w:rsidRPr="00446207">
        <w:rPr>
          <w:sz w:val="22"/>
          <w:szCs w:val="22"/>
        </w:rPr>
        <w:t xml:space="preserve">the </w:t>
      </w:r>
      <w:r w:rsidR="00DC3894" w:rsidRPr="00446207">
        <w:rPr>
          <w:sz w:val="22"/>
          <w:szCs w:val="22"/>
        </w:rPr>
        <w:t xml:space="preserve">civic, </w:t>
      </w:r>
      <w:r w:rsidRPr="00446207">
        <w:rPr>
          <w:sz w:val="22"/>
          <w:szCs w:val="22"/>
        </w:rPr>
        <w:t xml:space="preserve">governmental, </w:t>
      </w:r>
      <w:r w:rsidR="00687BE9" w:rsidRPr="00446207">
        <w:rPr>
          <w:sz w:val="22"/>
          <w:szCs w:val="22"/>
        </w:rPr>
        <w:t>and</w:t>
      </w:r>
      <w:r w:rsidRPr="00446207">
        <w:rPr>
          <w:sz w:val="22"/>
          <w:szCs w:val="22"/>
        </w:rPr>
        <w:t xml:space="preserve"> national</w:t>
      </w:r>
      <w:r w:rsidR="00D053B9" w:rsidRPr="00446207">
        <w:rPr>
          <w:sz w:val="22"/>
          <w:szCs w:val="22"/>
        </w:rPr>
        <w:t xml:space="preserve"> problems</w:t>
      </w:r>
      <w:r w:rsidRPr="00446207">
        <w:rPr>
          <w:sz w:val="22"/>
          <w:szCs w:val="22"/>
        </w:rPr>
        <w:t xml:space="preserve"> we face today.</w:t>
      </w:r>
      <w:r w:rsidR="004952D0" w:rsidRPr="00446207">
        <w:rPr>
          <w:sz w:val="22"/>
          <w:szCs w:val="22"/>
        </w:rPr>
        <w:t xml:space="preserve"> This competition </w:t>
      </w:r>
      <w:r w:rsidR="000E611A" w:rsidRPr="00446207">
        <w:rPr>
          <w:sz w:val="22"/>
          <w:szCs w:val="22"/>
        </w:rPr>
        <w:t>enables</w:t>
      </w:r>
      <w:r w:rsidR="00235177" w:rsidRPr="00446207">
        <w:rPr>
          <w:sz w:val="22"/>
          <w:szCs w:val="22"/>
        </w:rPr>
        <w:t xml:space="preserve"> </w:t>
      </w:r>
      <w:r w:rsidR="00644D8E">
        <w:rPr>
          <w:sz w:val="22"/>
          <w:szCs w:val="22"/>
        </w:rPr>
        <w:t>IT professionals</w:t>
      </w:r>
      <w:r w:rsidR="00644D8E" w:rsidRPr="00446207">
        <w:rPr>
          <w:sz w:val="22"/>
          <w:szCs w:val="22"/>
        </w:rPr>
        <w:t xml:space="preserve"> </w:t>
      </w:r>
      <w:r w:rsidR="000E611A" w:rsidRPr="00446207">
        <w:rPr>
          <w:sz w:val="22"/>
          <w:szCs w:val="22"/>
        </w:rPr>
        <w:t>from</w:t>
      </w:r>
      <w:r w:rsidR="00235177" w:rsidRPr="00446207">
        <w:rPr>
          <w:sz w:val="22"/>
          <w:szCs w:val="22"/>
        </w:rPr>
        <w:t xml:space="preserve"> related career backgrounds </w:t>
      </w:r>
      <w:r w:rsidR="000E611A" w:rsidRPr="00446207">
        <w:rPr>
          <w:sz w:val="22"/>
          <w:szCs w:val="22"/>
        </w:rPr>
        <w:t>in STEM and/</w:t>
      </w:r>
      <w:r w:rsidR="00235177" w:rsidRPr="00446207">
        <w:rPr>
          <w:sz w:val="22"/>
          <w:szCs w:val="22"/>
        </w:rPr>
        <w:t>or whom care about the same issues</w:t>
      </w:r>
      <w:r w:rsidR="000E611A" w:rsidRPr="00446207">
        <w:rPr>
          <w:sz w:val="22"/>
          <w:szCs w:val="22"/>
        </w:rPr>
        <w:t xml:space="preserve"> (social, </w:t>
      </w:r>
      <w:r w:rsidR="00C35551" w:rsidRPr="00446207">
        <w:rPr>
          <w:sz w:val="22"/>
          <w:szCs w:val="22"/>
        </w:rPr>
        <w:t>economic</w:t>
      </w:r>
      <w:r w:rsidR="000E611A" w:rsidRPr="00446207">
        <w:rPr>
          <w:sz w:val="22"/>
          <w:szCs w:val="22"/>
        </w:rPr>
        <w:t xml:space="preserve">, </w:t>
      </w:r>
      <w:r w:rsidR="00C35551" w:rsidRPr="00446207">
        <w:rPr>
          <w:sz w:val="22"/>
          <w:szCs w:val="22"/>
        </w:rPr>
        <w:t>political, etc.)</w:t>
      </w:r>
      <w:r w:rsidR="00235177" w:rsidRPr="00446207">
        <w:rPr>
          <w:sz w:val="22"/>
          <w:szCs w:val="22"/>
        </w:rPr>
        <w:t xml:space="preserve"> to quickly collaborate, form bonds of </w:t>
      </w:r>
      <w:proofErr w:type="spellStart"/>
      <w:r w:rsidR="00235177" w:rsidRPr="00446207">
        <w:rPr>
          <w:sz w:val="22"/>
          <w:szCs w:val="22"/>
        </w:rPr>
        <w:t>Wingmanship</w:t>
      </w:r>
      <w:proofErr w:type="spellEnd"/>
      <w:r w:rsidR="00235177" w:rsidRPr="00446207">
        <w:rPr>
          <w:sz w:val="22"/>
          <w:szCs w:val="22"/>
        </w:rPr>
        <w:t>, and share skills.</w:t>
      </w:r>
      <w:r w:rsidR="005E7975">
        <w:rPr>
          <w:sz w:val="22"/>
          <w:szCs w:val="22"/>
        </w:rPr>
        <w:t xml:space="preserve"> Prizes will be awarded for first, second, and third place winners.</w:t>
      </w:r>
    </w:p>
    <w:p w14:paraId="484DC710" w14:textId="77777777" w:rsidR="00504574" w:rsidRDefault="00504574">
      <w:pPr>
        <w:rPr>
          <w:sz w:val="22"/>
          <w:szCs w:val="22"/>
        </w:rPr>
      </w:pPr>
    </w:p>
    <w:p w14:paraId="40A0DFE0" w14:textId="2CED0E94" w:rsidR="00356E83" w:rsidRPr="008C5ABC" w:rsidRDefault="00356E83" w:rsidP="00356E83">
      <w:pPr>
        <w:rPr>
          <w:b/>
          <w:sz w:val="22"/>
          <w:szCs w:val="22"/>
        </w:rPr>
      </w:pPr>
      <w:r w:rsidRPr="00356E83">
        <w:rPr>
          <w:b/>
          <w:sz w:val="22"/>
          <w:szCs w:val="22"/>
        </w:rPr>
        <w:t xml:space="preserve">Event </w:t>
      </w:r>
      <w:r w:rsidR="00644D8E">
        <w:rPr>
          <w:b/>
          <w:sz w:val="22"/>
          <w:szCs w:val="22"/>
        </w:rPr>
        <w:t>Coordinators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6E83" w14:paraId="05063BE5" w14:textId="77777777" w:rsidTr="00F95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B96EA9" w14:textId="77777777" w:rsidR="00356E83" w:rsidRDefault="00356E83" w:rsidP="00F956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42D744E0" w14:textId="77777777" w:rsidR="00356E83" w:rsidRDefault="00356E83" w:rsidP="00F95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3117" w:type="dxa"/>
          </w:tcPr>
          <w:p w14:paraId="577A2C66" w14:textId="77777777" w:rsidR="00356E83" w:rsidRDefault="00356E83" w:rsidP="00F95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</w:p>
        </w:tc>
      </w:tr>
      <w:tr w:rsidR="00356E83" w14:paraId="7D073E74" w14:textId="77777777" w:rsidTr="00F9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3476D0" w14:textId="77777777" w:rsidR="00356E83" w:rsidRDefault="00356E83" w:rsidP="00F95606">
            <w:pPr>
              <w:jc w:val="center"/>
              <w:rPr>
                <w:sz w:val="22"/>
                <w:szCs w:val="22"/>
              </w:rPr>
            </w:pPr>
            <w:r w:rsidRPr="00356E83">
              <w:rPr>
                <w:sz w:val="22"/>
                <w:szCs w:val="22"/>
              </w:rPr>
              <w:t>Charisse Stokes</w:t>
            </w:r>
          </w:p>
        </w:tc>
        <w:tc>
          <w:tcPr>
            <w:tcW w:w="3117" w:type="dxa"/>
          </w:tcPr>
          <w:p w14:paraId="06BEF35D" w14:textId="77777777" w:rsidR="00356E83" w:rsidRDefault="00C224A1" w:rsidP="00F95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7" w:history="1">
              <w:r w:rsidR="00356E83" w:rsidRPr="007E589E">
                <w:rPr>
                  <w:rStyle w:val="Hyperlink"/>
                  <w:sz w:val="22"/>
                  <w:szCs w:val="22"/>
                </w:rPr>
                <w:t>cstokes@tidalits.com</w:t>
              </w:r>
            </w:hyperlink>
          </w:p>
        </w:tc>
        <w:tc>
          <w:tcPr>
            <w:tcW w:w="3117" w:type="dxa"/>
          </w:tcPr>
          <w:p w14:paraId="668AFC8B" w14:textId="4E54D7FF" w:rsidR="00356E83" w:rsidRDefault="00644D8E" w:rsidP="00F95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334-657-1883</w:t>
            </w:r>
          </w:p>
        </w:tc>
      </w:tr>
      <w:tr w:rsidR="00356E83" w14:paraId="7C483817" w14:textId="77777777" w:rsidTr="00F9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3DFCE" w14:textId="77777777" w:rsidR="00356E83" w:rsidRDefault="00356E83" w:rsidP="00F95606">
            <w:pPr>
              <w:jc w:val="center"/>
              <w:rPr>
                <w:sz w:val="22"/>
                <w:szCs w:val="22"/>
              </w:rPr>
            </w:pPr>
            <w:r w:rsidRPr="00356E83">
              <w:rPr>
                <w:sz w:val="22"/>
                <w:szCs w:val="22"/>
              </w:rPr>
              <w:t>Boyd Stephens</w:t>
            </w:r>
          </w:p>
        </w:tc>
        <w:tc>
          <w:tcPr>
            <w:tcW w:w="3117" w:type="dxa"/>
          </w:tcPr>
          <w:p w14:paraId="3BDD9876" w14:textId="77777777" w:rsidR="00356E83" w:rsidRDefault="00C224A1" w:rsidP="00F95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8" w:history="1">
              <w:r w:rsidR="00356E83" w:rsidRPr="007E589E">
                <w:rPr>
                  <w:rStyle w:val="Hyperlink"/>
                  <w:sz w:val="22"/>
                  <w:szCs w:val="22"/>
                </w:rPr>
                <w:t>bstephens@netelysis.com</w:t>
              </w:r>
            </w:hyperlink>
          </w:p>
        </w:tc>
        <w:tc>
          <w:tcPr>
            <w:tcW w:w="3117" w:type="dxa"/>
          </w:tcPr>
          <w:p w14:paraId="3F2EAA4E" w14:textId="4BBA59DE" w:rsidR="00356E83" w:rsidRDefault="00644D8E" w:rsidP="00F95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334-657-</w:t>
            </w:r>
          </w:p>
        </w:tc>
      </w:tr>
      <w:tr w:rsidR="00356E83" w14:paraId="6E4ED732" w14:textId="77777777" w:rsidTr="00F9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9CCEAD" w14:textId="77777777" w:rsidR="00356E83" w:rsidRDefault="00356E83" w:rsidP="00F95606">
            <w:pPr>
              <w:jc w:val="center"/>
              <w:rPr>
                <w:sz w:val="22"/>
                <w:szCs w:val="22"/>
              </w:rPr>
            </w:pPr>
            <w:r w:rsidRPr="00356E83">
              <w:rPr>
                <w:sz w:val="22"/>
                <w:szCs w:val="22"/>
              </w:rPr>
              <w:t>Josh Hinshaw</w:t>
            </w:r>
          </w:p>
        </w:tc>
        <w:tc>
          <w:tcPr>
            <w:tcW w:w="3117" w:type="dxa"/>
          </w:tcPr>
          <w:p w14:paraId="0FB1BAA9" w14:textId="523B16B6" w:rsidR="00356E83" w:rsidRDefault="00C224A1" w:rsidP="00F95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history="1">
              <w:r w:rsidR="00356E83" w:rsidRPr="007E589E">
                <w:rPr>
                  <w:rStyle w:val="Hyperlink"/>
                  <w:sz w:val="22"/>
                  <w:szCs w:val="22"/>
                </w:rPr>
                <w:t>joshua.hinshaw@us.af.mil</w:t>
              </w:r>
            </w:hyperlink>
            <w:r w:rsidR="00356E83">
              <w:rPr>
                <w:sz w:val="22"/>
                <w:szCs w:val="22"/>
              </w:rPr>
              <w:br/>
            </w:r>
            <w:hyperlink r:id="rId10" w:history="1">
              <w:r w:rsidR="00356E83" w:rsidRPr="007E589E">
                <w:rPr>
                  <w:rStyle w:val="Hyperlink"/>
                  <w:sz w:val="22"/>
                  <w:szCs w:val="22"/>
                </w:rPr>
                <w:t>ichiban.joto@gmail.com</w:t>
              </w:r>
            </w:hyperlink>
          </w:p>
        </w:tc>
        <w:tc>
          <w:tcPr>
            <w:tcW w:w="3117" w:type="dxa"/>
          </w:tcPr>
          <w:p w14:paraId="3052A9F5" w14:textId="77777777" w:rsidR="00356E83" w:rsidRDefault="00356E83" w:rsidP="00F95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(334) 546 – 1278</w:t>
            </w:r>
            <w:r>
              <w:rPr>
                <w:sz w:val="22"/>
                <w:szCs w:val="22"/>
              </w:rPr>
              <w:br/>
              <w:t>(334) 416 – 5153</w:t>
            </w:r>
          </w:p>
        </w:tc>
      </w:tr>
    </w:tbl>
    <w:p w14:paraId="61A28608" w14:textId="77777777" w:rsidR="00356E83" w:rsidRDefault="00356E83" w:rsidP="00356E83">
      <w:pPr>
        <w:rPr>
          <w:sz w:val="22"/>
          <w:szCs w:val="22"/>
        </w:rPr>
      </w:pPr>
    </w:p>
    <w:p w14:paraId="1BB3325C" w14:textId="77777777" w:rsidR="00356E83" w:rsidRPr="00446207" w:rsidRDefault="00356E83">
      <w:pPr>
        <w:rPr>
          <w:sz w:val="22"/>
          <w:szCs w:val="22"/>
        </w:rPr>
      </w:pPr>
    </w:p>
    <w:p w14:paraId="6010F74A" w14:textId="0EC2AFCD" w:rsidR="00504574" w:rsidRPr="008C5ABC" w:rsidRDefault="00504574">
      <w:pPr>
        <w:rPr>
          <w:b/>
          <w:sz w:val="22"/>
          <w:szCs w:val="22"/>
        </w:rPr>
      </w:pPr>
      <w:r w:rsidRPr="00446207">
        <w:rPr>
          <w:b/>
          <w:sz w:val="22"/>
          <w:szCs w:val="22"/>
        </w:rPr>
        <w:t>Goals</w:t>
      </w:r>
      <w:r w:rsidR="00644D8E">
        <w:rPr>
          <w:b/>
          <w:sz w:val="22"/>
          <w:szCs w:val="22"/>
        </w:rPr>
        <w:t xml:space="preserve"> and Objectives</w:t>
      </w:r>
    </w:p>
    <w:p w14:paraId="05EBCD72" w14:textId="77777777" w:rsidR="00504574" w:rsidRPr="00446207" w:rsidRDefault="00504574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46207">
        <w:rPr>
          <w:sz w:val="22"/>
          <w:szCs w:val="22"/>
        </w:rPr>
        <w:t>Strengthen the community that AFITC represents and supports</w:t>
      </w:r>
    </w:p>
    <w:p w14:paraId="42352FAF" w14:textId="471685B3" w:rsidR="00504574" w:rsidRDefault="00504574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46207">
        <w:rPr>
          <w:sz w:val="22"/>
          <w:szCs w:val="22"/>
        </w:rPr>
        <w:t>Welcome newcomers to the community</w:t>
      </w:r>
    </w:p>
    <w:p w14:paraId="4613EBA9" w14:textId="277CC147" w:rsidR="00644D8E" w:rsidRDefault="00644D8E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Educate community on tech opportunities available in Montgomery</w:t>
      </w:r>
    </w:p>
    <w:p w14:paraId="780F942F" w14:textId="296945FA" w:rsidR="00644D8E" w:rsidRDefault="00644D8E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Enhance awareness of Smart City Smart Base</w:t>
      </w:r>
    </w:p>
    <w:p w14:paraId="46AE45A3" w14:textId="698EB639" w:rsidR="00644D8E" w:rsidRPr="00446207" w:rsidRDefault="00644D8E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Encourage collaboration amongst students, industry and government IT professionals</w:t>
      </w:r>
    </w:p>
    <w:p w14:paraId="0D7318EE" w14:textId="77777777" w:rsidR="00504574" w:rsidRPr="00446207" w:rsidRDefault="00504574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46207">
        <w:rPr>
          <w:sz w:val="22"/>
          <w:szCs w:val="22"/>
        </w:rPr>
        <w:t>Provide an opportunity for participants to learn something new</w:t>
      </w:r>
    </w:p>
    <w:p w14:paraId="13901976" w14:textId="77777777" w:rsidR="00504574" w:rsidRPr="00446207" w:rsidRDefault="00504574" w:rsidP="005045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46207">
        <w:rPr>
          <w:sz w:val="22"/>
          <w:szCs w:val="22"/>
        </w:rPr>
        <w:t>Provide time and space for participants to make headway on problems they care about</w:t>
      </w:r>
    </w:p>
    <w:p w14:paraId="1A2D83C9" w14:textId="77777777" w:rsidR="00BC51FC" w:rsidRDefault="00BC51FC" w:rsidP="00BC51FC">
      <w:pPr>
        <w:rPr>
          <w:sz w:val="22"/>
          <w:szCs w:val="22"/>
        </w:rPr>
      </w:pPr>
    </w:p>
    <w:p w14:paraId="0238C557" w14:textId="6B021034" w:rsidR="002D2FAB" w:rsidRDefault="002D2FAB" w:rsidP="00BC51FC">
      <w:pPr>
        <w:rPr>
          <w:b/>
          <w:sz w:val="22"/>
          <w:szCs w:val="22"/>
        </w:rPr>
      </w:pPr>
      <w:r>
        <w:rPr>
          <w:b/>
          <w:sz w:val="22"/>
          <w:szCs w:val="22"/>
        </w:rPr>
        <w:t>Event Theme</w:t>
      </w:r>
      <w:bookmarkStart w:id="0" w:name="_GoBack"/>
      <w:bookmarkEnd w:id="0"/>
    </w:p>
    <w:p w14:paraId="7BE62D94" w14:textId="4484924B" w:rsidR="00520984" w:rsidRDefault="002D2FAB" w:rsidP="00BC51FC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8C5ABC">
        <w:rPr>
          <w:sz w:val="22"/>
          <w:szCs w:val="22"/>
        </w:rPr>
        <w:t xml:space="preserve">event </w:t>
      </w:r>
      <w:r>
        <w:rPr>
          <w:sz w:val="22"/>
          <w:szCs w:val="22"/>
        </w:rPr>
        <w:t>theme for AFITC is Smart City, Smart Base.</w:t>
      </w:r>
      <w:r w:rsidR="00520984">
        <w:rPr>
          <w:sz w:val="22"/>
          <w:szCs w:val="22"/>
        </w:rPr>
        <w:t xml:space="preserve"> </w:t>
      </w:r>
    </w:p>
    <w:p w14:paraId="7B7C941C" w14:textId="77777777" w:rsidR="00520984" w:rsidRDefault="00520984" w:rsidP="00BC51FC">
      <w:pPr>
        <w:rPr>
          <w:sz w:val="22"/>
          <w:szCs w:val="22"/>
        </w:rPr>
      </w:pPr>
    </w:p>
    <w:p w14:paraId="56F75EF0" w14:textId="588FAA8C" w:rsidR="002D2FAB" w:rsidRDefault="00520984" w:rsidP="00BC51FC">
      <w:pPr>
        <w:rPr>
          <w:sz w:val="22"/>
          <w:szCs w:val="22"/>
        </w:rPr>
      </w:pPr>
      <w:r>
        <w:rPr>
          <w:sz w:val="22"/>
          <w:szCs w:val="22"/>
        </w:rPr>
        <w:t xml:space="preserve">The problem will center around the technological problems that either the city of Montgomery or Maxwell AFB are looking to address </w:t>
      </w:r>
    </w:p>
    <w:p w14:paraId="493484C4" w14:textId="77777777" w:rsidR="002D2FAB" w:rsidRPr="002D2FAB" w:rsidRDefault="002D2FAB" w:rsidP="00BC51FC">
      <w:pPr>
        <w:rPr>
          <w:sz w:val="22"/>
          <w:szCs w:val="22"/>
        </w:rPr>
      </w:pPr>
    </w:p>
    <w:p w14:paraId="1E5EB2E1" w14:textId="6F83660C" w:rsidR="00FE39D3" w:rsidRDefault="00FE39D3" w:rsidP="00BC51FC">
      <w:pPr>
        <w:rPr>
          <w:b/>
          <w:sz w:val="22"/>
          <w:szCs w:val="22"/>
        </w:rPr>
      </w:pPr>
      <w:r>
        <w:rPr>
          <w:b/>
          <w:sz w:val="22"/>
          <w:szCs w:val="22"/>
        </w:rPr>
        <w:t>Target Audience</w:t>
      </w:r>
    </w:p>
    <w:p w14:paraId="599D0478" w14:textId="295F61C9" w:rsidR="00B57229" w:rsidRPr="00FE39D3" w:rsidRDefault="00FE39D3" w:rsidP="00FE39D3">
      <w:pPr>
        <w:rPr>
          <w:sz w:val="22"/>
          <w:szCs w:val="22"/>
        </w:rPr>
      </w:pPr>
      <w:r>
        <w:rPr>
          <w:sz w:val="22"/>
          <w:szCs w:val="22"/>
        </w:rPr>
        <w:t>The target audience for participants is focused around</w:t>
      </w:r>
      <w:r w:rsidR="00B57229">
        <w:rPr>
          <w:sz w:val="22"/>
          <w:szCs w:val="22"/>
        </w:rPr>
        <w:t xml:space="preserve"> members of the</w:t>
      </w:r>
      <w:r>
        <w:rPr>
          <w:sz w:val="22"/>
          <w:szCs w:val="22"/>
        </w:rPr>
        <w:t xml:space="preserve"> government, industry, and academia </w:t>
      </w:r>
      <w:r w:rsidR="00B57229">
        <w:rPr>
          <w:sz w:val="22"/>
          <w:szCs w:val="22"/>
        </w:rPr>
        <w:t>whom are or working towards being practitioners of IT such as:</w:t>
      </w:r>
    </w:p>
    <w:p w14:paraId="333D7291" w14:textId="3BBB2609" w:rsidR="00B57229" w:rsidRDefault="00B57229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Network Operators</w:t>
      </w:r>
    </w:p>
    <w:p w14:paraId="5760E843" w14:textId="752C47F4" w:rsidR="00B57229" w:rsidRDefault="00B57229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Software Developers</w:t>
      </w:r>
    </w:p>
    <w:p w14:paraId="4735DD76" w14:textId="0EAEF53F" w:rsidR="0068209C" w:rsidRDefault="0068209C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Database Administrators</w:t>
      </w:r>
    </w:p>
    <w:p w14:paraId="787DD706" w14:textId="6903334C" w:rsidR="0068209C" w:rsidRDefault="0068209C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Data Scientists</w:t>
      </w:r>
    </w:p>
    <w:p w14:paraId="15AEFCFE" w14:textId="0024E626" w:rsidR="00B57229" w:rsidRDefault="00B57229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 Managers</w:t>
      </w:r>
    </w:p>
    <w:p w14:paraId="3ED157DF" w14:textId="20CCFFDB" w:rsidR="00B57229" w:rsidRDefault="00B57229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Designers</w:t>
      </w:r>
    </w:p>
    <w:p w14:paraId="229DF502" w14:textId="73804A46" w:rsidR="00B57229" w:rsidRDefault="00B57229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Architects</w:t>
      </w:r>
    </w:p>
    <w:p w14:paraId="0D7D1565" w14:textId="04513654" w:rsidR="00FE39D3" w:rsidRDefault="00FE39D3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Security Professionals</w:t>
      </w:r>
    </w:p>
    <w:p w14:paraId="271C50B7" w14:textId="3A9DF0AF" w:rsidR="00FE39D3" w:rsidRDefault="00FE39D3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Software Developers</w:t>
      </w:r>
    </w:p>
    <w:p w14:paraId="1BAE57D8" w14:textId="059E1851" w:rsidR="00B57229" w:rsidRDefault="00B57229" w:rsidP="00FE39D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Students (High School and up)</w:t>
      </w:r>
    </w:p>
    <w:p w14:paraId="0A6CA90D" w14:textId="7796A72B" w:rsidR="002D2FAB" w:rsidRDefault="002D2FA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F3E2D2" w14:textId="5298BA11" w:rsidR="00BC51FC" w:rsidRPr="003F09DD" w:rsidRDefault="00B13F4D" w:rsidP="00BC51FC">
      <w:pPr>
        <w:rPr>
          <w:b/>
          <w:sz w:val="22"/>
          <w:szCs w:val="22"/>
        </w:rPr>
      </w:pPr>
      <w:r w:rsidRPr="00446207">
        <w:rPr>
          <w:b/>
          <w:sz w:val="22"/>
          <w:szCs w:val="22"/>
        </w:rPr>
        <w:lastRenderedPageBreak/>
        <w:t xml:space="preserve">Team </w:t>
      </w:r>
      <w:r w:rsidR="00BC51FC" w:rsidRPr="00446207">
        <w:rPr>
          <w:b/>
          <w:sz w:val="22"/>
          <w:szCs w:val="22"/>
        </w:rPr>
        <w:t>Eligibility</w:t>
      </w:r>
    </w:p>
    <w:p w14:paraId="210CFD89" w14:textId="5846ADAA" w:rsidR="00446207" w:rsidRPr="00446207" w:rsidRDefault="00446207" w:rsidP="004462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46207">
        <w:rPr>
          <w:sz w:val="22"/>
          <w:szCs w:val="22"/>
        </w:rPr>
        <w:t>3</w:t>
      </w:r>
      <w:r w:rsidR="00356E83">
        <w:rPr>
          <w:sz w:val="22"/>
          <w:szCs w:val="22"/>
        </w:rPr>
        <w:t xml:space="preserve">-4 </w:t>
      </w:r>
      <w:r w:rsidRPr="00446207">
        <w:rPr>
          <w:sz w:val="22"/>
          <w:szCs w:val="22"/>
        </w:rPr>
        <w:t>person teams, no more, no less</w:t>
      </w:r>
    </w:p>
    <w:p w14:paraId="71247645" w14:textId="77777777" w:rsidR="00356E83" w:rsidRDefault="00446207" w:rsidP="00BC51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46207">
        <w:rPr>
          <w:sz w:val="22"/>
          <w:szCs w:val="22"/>
        </w:rPr>
        <w:t xml:space="preserve">Each team </w:t>
      </w:r>
      <w:r w:rsidR="00356E83">
        <w:rPr>
          <w:sz w:val="22"/>
          <w:szCs w:val="22"/>
        </w:rPr>
        <w:t>must</w:t>
      </w:r>
      <w:r w:rsidRPr="00446207">
        <w:rPr>
          <w:sz w:val="22"/>
          <w:szCs w:val="22"/>
        </w:rPr>
        <w:t xml:space="preserve"> consist of members’ representative of the following backgrounds</w:t>
      </w:r>
      <w:r w:rsidR="004F3C50" w:rsidRPr="00446207">
        <w:rPr>
          <w:sz w:val="22"/>
          <w:szCs w:val="22"/>
        </w:rPr>
        <w:t>:</w:t>
      </w:r>
    </w:p>
    <w:p w14:paraId="40B2F347" w14:textId="3587F0C4" w:rsidR="00356E83" w:rsidRDefault="00356E83" w:rsidP="00356E8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1 Military Member</w:t>
      </w:r>
    </w:p>
    <w:p w14:paraId="433E1A63" w14:textId="2D5ACFC5" w:rsidR="00356E83" w:rsidRDefault="00356E83" w:rsidP="00356E8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1 Industry Professional </w:t>
      </w:r>
    </w:p>
    <w:p w14:paraId="7F5151F9" w14:textId="41666992" w:rsidR="00BC51FC" w:rsidRDefault="00356E83" w:rsidP="00356E8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1 Student</w:t>
      </w:r>
    </w:p>
    <w:p w14:paraId="4B371F14" w14:textId="4060613F" w:rsidR="00B57229" w:rsidRPr="00446207" w:rsidRDefault="00B57229" w:rsidP="00B5722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Participant matchmaking for participants without a starting team</w:t>
      </w:r>
    </w:p>
    <w:p w14:paraId="63465411" w14:textId="77777777" w:rsidR="00446207" w:rsidRDefault="00446207" w:rsidP="00121BD1">
      <w:pPr>
        <w:rPr>
          <w:sz w:val="22"/>
          <w:szCs w:val="22"/>
        </w:rPr>
      </w:pPr>
    </w:p>
    <w:p w14:paraId="064424ED" w14:textId="08C1D0FE" w:rsidR="00121BD1" w:rsidRDefault="00355F5E" w:rsidP="00121BD1">
      <w:pPr>
        <w:rPr>
          <w:b/>
          <w:sz w:val="22"/>
          <w:szCs w:val="22"/>
        </w:rPr>
      </w:pPr>
      <w:r>
        <w:rPr>
          <w:b/>
          <w:sz w:val="22"/>
          <w:szCs w:val="22"/>
        </w:rPr>
        <w:t>Venue</w:t>
      </w:r>
    </w:p>
    <w:p w14:paraId="1E1C1D9E" w14:textId="24EFC15C" w:rsidR="00520984" w:rsidRDefault="00520984" w:rsidP="00121BD1">
      <w:pPr>
        <w:rPr>
          <w:sz w:val="22"/>
          <w:szCs w:val="22"/>
        </w:rPr>
      </w:pPr>
      <w:r>
        <w:rPr>
          <w:sz w:val="22"/>
          <w:szCs w:val="22"/>
        </w:rPr>
        <w:t>Space</w:t>
      </w:r>
      <w:r w:rsidR="009F1CED">
        <w:rPr>
          <w:sz w:val="22"/>
          <w:szCs w:val="22"/>
        </w:rPr>
        <w:t xml:space="preserve"> and internet access </w:t>
      </w:r>
      <w:r>
        <w:rPr>
          <w:sz w:val="22"/>
          <w:szCs w:val="22"/>
        </w:rPr>
        <w:t xml:space="preserve">will be provided at </w:t>
      </w:r>
      <w:r w:rsidR="00D56EBB">
        <w:rPr>
          <w:sz w:val="22"/>
          <w:szCs w:val="22"/>
        </w:rPr>
        <w:t>the Renaissance Hotel and Spa</w:t>
      </w:r>
      <w:r>
        <w:rPr>
          <w:sz w:val="22"/>
          <w:szCs w:val="22"/>
        </w:rPr>
        <w:t xml:space="preserve"> and around the downtown Montgomery area</w:t>
      </w:r>
      <w:r w:rsidR="00D56EBB">
        <w:rPr>
          <w:sz w:val="22"/>
          <w:szCs w:val="22"/>
        </w:rPr>
        <w:t xml:space="preserve"> (local co-spaces)</w:t>
      </w:r>
      <w:r w:rsidR="009F1CED">
        <w:rPr>
          <w:sz w:val="22"/>
          <w:szCs w:val="22"/>
        </w:rPr>
        <w:t xml:space="preserve"> </w:t>
      </w:r>
      <w:r w:rsidR="009F1CED">
        <w:rPr>
          <w:sz w:val="22"/>
          <w:szCs w:val="22"/>
        </w:rPr>
        <w:t>for teams to work and collaborate</w:t>
      </w:r>
      <w:r w:rsidR="005C74F8">
        <w:rPr>
          <w:sz w:val="22"/>
          <w:szCs w:val="22"/>
        </w:rPr>
        <w:t xml:space="preserve"> on their solutions and to present their products to their judges.</w:t>
      </w:r>
    </w:p>
    <w:p w14:paraId="24E3DE50" w14:textId="77777777" w:rsidR="00051FA4" w:rsidRDefault="00051FA4" w:rsidP="00121BD1">
      <w:pPr>
        <w:rPr>
          <w:sz w:val="22"/>
          <w:szCs w:val="22"/>
        </w:rPr>
      </w:pPr>
    </w:p>
    <w:p w14:paraId="6CF87CCB" w14:textId="48270C18" w:rsidR="00355F5E" w:rsidRPr="003F09DD" w:rsidRDefault="00355F5E" w:rsidP="00121BD1">
      <w:pPr>
        <w:rPr>
          <w:b/>
          <w:sz w:val="22"/>
          <w:szCs w:val="22"/>
        </w:rPr>
      </w:pPr>
      <w:r w:rsidRPr="00355F5E">
        <w:rPr>
          <w:b/>
          <w:sz w:val="22"/>
          <w:szCs w:val="22"/>
        </w:rPr>
        <w:t>Schedule of Events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E83" w14:paraId="25F1C9CD" w14:textId="77777777" w:rsidTr="00356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F0E79" w14:textId="5631A937" w:rsidR="00356E83" w:rsidRDefault="00356E83" w:rsidP="00356E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Date/Time</w:t>
            </w:r>
          </w:p>
        </w:tc>
        <w:tc>
          <w:tcPr>
            <w:tcW w:w="4675" w:type="dxa"/>
          </w:tcPr>
          <w:p w14:paraId="0E2B15D8" w14:textId="4A358570" w:rsidR="00356E83" w:rsidRDefault="00356E83" w:rsidP="00356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</w:p>
        </w:tc>
      </w:tr>
      <w:tr w:rsidR="00356E83" w14:paraId="2B14582C" w14:textId="77777777" w:rsidTr="00356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D77824" w14:textId="3EDC4CBD" w:rsidR="00356E83" w:rsidRDefault="008C5ABC" w:rsidP="00356E83">
            <w:pPr>
              <w:jc w:val="center"/>
              <w:rPr>
                <w:sz w:val="22"/>
                <w:szCs w:val="22"/>
              </w:rPr>
            </w:pPr>
            <w:bookmarkStart w:id="1" w:name="OLE_LINK3"/>
            <w:bookmarkStart w:id="2" w:name="OLE_LINK4"/>
            <w:r>
              <w:rPr>
                <w:sz w:val="22"/>
                <w:szCs w:val="22"/>
              </w:rPr>
              <w:t>26</w:t>
            </w:r>
            <w:r w:rsidR="00356E83">
              <w:rPr>
                <w:sz w:val="22"/>
                <w:szCs w:val="22"/>
              </w:rPr>
              <w:t xml:space="preserve"> Aug 17</w:t>
            </w:r>
            <w:r w:rsidR="00356E83">
              <w:rPr>
                <w:sz w:val="22"/>
                <w:szCs w:val="22"/>
              </w:rPr>
              <w:br/>
              <w:t>5PM</w:t>
            </w:r>
            <w:bookmarkEnd w:id="1"/>
            <w:bookmarkEnd w:id="2"/>
          </w:p>
        </w:tc>
        <w:tc>
          <w:tcPr>
            <w:tcW w:w="4675" w:type="dxa"/>
          </w:tcPr>
          <w:p w14:paraId="3028DF89" w14:textId="7F301D0D" w:rsidR="00356E83" w:rsidRDefault="008C5ABC" w:rsidP="00356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Welcoming Session</w:t>
            </w:r>
            <w:r w:rsidR="00356E83">
              <w:rPr>
                <w:sz w:val="22"/>
                <w:szCs w:val="22"/>
              </w:rPr>
              <w:t xml:space="preserve"> &amp; Social</w:t>
            </w:r>
          </w:p>
        </w:tc>
      </w:tr>
      <w:tr w:rsidR="008C5ABC" w14:paraId="46E37AEE" w14:textId="77777777" w:rsidTr="00356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6193F1" w14:textId="368963F2" w:rsidR="008C5ABC" w:rsidRDefault="008C5ABC" w:rsidP="00356E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 xml:space="preserve"> Aug 17</w:t>
            </w:r>
            <w:r>
              <w:rPr>
                <w:sz w:val="22"/>
                <w:szCs w:val="22"/>
              </w:rPr>
              <w:br/>
              <w:t>8</w:t>
            </w:r>
            <w:r>
              <w:rPr>
                <w:sz w:val="22"/>
                <w:szCs w:val="22"/>
              </w:rPr>
              <w:t>PM</w:t>
            </w:r>
          </w:p>
        </w:tc>
        <w:tc>
          <w:tcPr>
            <w:tcW w:w="4675" w:type="dxa"/>
          </w:tcPr>
          <w:p w14:paraId="2F756D01" w14:textId="701E1E01" w:rsidR="008C5ABC" w:rsidRDefault="008C5ABC" w:rsidP="00356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 Kickoff</w:t>
            </w:r>
          </w:p>
        </w:tc>
      </w:tr>
      <w:tr w:rsidR="00356E83" w14:paraId="354510FD" w14:textId="77777777" w:rsidTr="00356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75BD0" w14:textId="0D65D681" w:rsidR="00356E83" w:rsidRDefault="008C5ABC" w:rsidP="00356E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Aug 17</w:t>
            </w:r>
            <w:r>
              <w:rPr>
                <w:sz w:val="22"/>
                <w:szCs w:val="22"/>
              </w:rPr>
              <w:br/>
              <w:t>5P</w:t>
            </w:r>
            <w:r w:rsidR="00356E83">
              <w:rPr>
                <w:sz w:val="22"/>
                <w:szCs w:val="22"/>
              </w:rPr>
              <w:t>M</w:t>
            </w:r>
          </w:p>
        </w:tc>
        <w:tc>
          <w:tcPr>
            <w:tcW w:w="4675" w:type="dxa"/>
          </w:tcPr>
          <w:p w14:paraId="51DA0D82" w14:textId="6E9C7F27" w:rsidR="00356E83" w:rsidRDefault="00356E83" w:rsidP="00356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Completion Deadline</w:t>
            </w:r>
          </w:p>
        </w:tc>
      </w:tr>
      <w:tr w:rsidR="00356E83" w14:paraId="382701D7" w14:textId="77777777" w:rsidTr="00356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A98ECE" w14:textId="454310ED" w:rsidR="00356E83" w:rsidRDefault="00356E83" w:rsidP="00356E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Aug 17</w:t>
            </w:r>
            <w:r>
              <w:rPr>
                <w:sz w:val="22"/>
                <w:szCs w:val="22"/>
              </w:rPr>
              <w:br/>
              <w:t>5PM – 8PM</w:t>
            </w:r>
          </w:p>
        </w:tc>
        <w:tc>
          <w:tcPr>
            <w:tcW w:w="4675" w:type="dxa"/>
          </w:tcPr>
          <w:p w14:paraId="44D846F5" w14:textId="38ED27DE" w:rsidR="00356E83" w:rsidRDefault="00356E83" w:rsidP="00356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Presentation/Judging</w:t>
            </w:r>
          </w:p>
        </w:tc>
      </w:tr>
      <w:tr w:rsidR="00356E83" w14:paraId="15FD7DEF" w14:textId="77777777" w:rsidTr="00356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7E70F8" w14:textId="19C5ED33" w:rsidR="00356E83" w:rsidRDefault="008C5ABC" w:rsidP="008C5A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356E83">
              <w:rPr>
                <w:sz w:val="22"/>
                <w:szCs w:val="22"/>
              </w:rPr>
              <w:t xml:space="preserve"> Aug 17</w:t>
            </w:r>
            <w:r w:rsidR="00356E83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TBD</w:t>
            </w:r>
          </w:p>
        </w:tc>
        <w:tc>
          <w:tcPr>
            <w:tcW w:w="4675" w:type="dxa"/>
          </w:tcPr>
          <w:p w14:paraId="4CC0A818" w14:textId="110C7B6A" w:rsidR="00356E83" w:rsidRDefault="00356E83" w:rsidP="00356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Winner Announcement &amp; Presentation to AFITC Audience</w:t>
            </w:r>
          </w:p>
        </w:tc>
      </w:tr>
    </w:tbl>
    <w:p w14:paraId="1AEBABB5" w14:textId="6A759A16" w:rsidR="005C74F8" w:rsidRDefault="005C74F8" w:rsidP="00356E83">
      <w:pPr>
        <w:rPr>
          <w:sz w:val="22"/>
          <w:szCs w:val="22"/>
        </w:rPr>
      </w:pPr>
    </w:p>
    <w:p w14:paraId="1D551A9C" w14:textId="77777777" w:rsidR="008C5ABC" w:rsidRDefault="008C5ABC">
      <w:pPr>
        <w:rPr>
          <w:b/>
          <w:sz w:val="22"/>
          <w:szCs w:val="22"/>
        </w:rPr>
      </w:pPr>
      <w:r>
        <w:rPr>
          <w:b/>
          <w:sz w:val="22"/>
          <w:szCs w:val="22"/>
        </w:rPr>
        <w:t>Event Awareness</w:t>
      </w:r>
    </w:p>
    <w:p w14:paraId="3D59AD30" w14:textId="77777777" w:rsidR="008E2644" w:rsidRDefault="008C5ABC">
      <w:pPr>
        <w:rPr>
          <w:sz w:val="22"/>
          <w:szCs w:val="22"/>
        </w:rPr>
      </w:pPr>
      <w:r>
        <w:rPr>
          <w:sz w:val="22"/>
          <w:szCs w:val="22"/>
        </w:rPr>
        <w:t>The AFITC committee has offered up to 3 session time slots for the competition. The committee is soliciting speakers to speak to the theme of this event.</w:t>
      </w:r>
    </w:p>
    <w:p w14:paraId="5AA8318E" w14:textId="77777777" w:rsidR="008E2644" w:rsidRDefault="008E2644">
      <w:pPr>
        <w:rPr>
          <w:sz w:val="22"/>
          <w:szCs w:val="22"/>
        </w:rPr>
      </w:pPr>
    </w:p>
    <w:p w14:paraId="0181F985" w14:textId="77777777" w:rsidR="008E2644" w:rsidRPr="008E2644" w:rsidRDefault="008E2644">
      <w:pPr>
        <w:rPr>
          <w:b/>
          <w:sz w:val="22"/>
          <w:szCs w:val="22"/>
        </w:rPr>
      </w:pPr>
      <w:r w:rsidRPr="008E2644">
        <w:rPr>
          <w:b/>
          <w:sz w:val="22"/>
          <w:szCs w:val="22"/>
        </w:rPr>
        <w:t>Code of Conduct</w:t>
      </w:r>
    </w:p>
    <w:p w14:paraId="3CA536DA" w14:textId="46B9FA12" w:rsidR="005C74F8" w:rsidRDefault="008E2644">
      <w:pPr>
        <w:rPr>
          <w:sz w:val="22"/>
          <w:szCs w:val="22"/>
        </w:rPr>
      </w:pPr>
      <w:r>
        <w:rPr>
          <w:sz w:val="22"/>
          <w:szCs w:val="22"/>
        </w:rPr>
        <w:t>Item is being worked.</w:t>
      </w:r>
      <w:r w:rsidR="005C74F8">
        <w:rPr>
          <w:sz w:val="22"/>
          <w:szCs w:val="22"/>
        </w:rPr>
        <w:br w:type="page"/>
      </w:r>
    </w:p>
    <w:p w14:paraId="28449785" w14:textId="77777777" w:rsidR="00356E83" w:rsidRDefault="00356E83" w:rsidP="00356E83">
      <w:pPr>
        <w:rPr>
          <w:sz w:val="22"/>
          <w:szCs w:val="22"/>
        </w:rPr>
      </w:pPr>
    </w:p>
    <w:p w14:paraId="63C342E9" w14:textId="6C51B413" w:rsidR="0058091B" w:rsidRPr="003F09DD" w:rsidRDefault="005C74F8" w:rsidP="00356E8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Presentation, Judging Criteria, and </w:t>
      </w:r>
      <w:r w:rsidR="00A533C3">
        <w:rPr>
          <w:b/>
          <w:sz w:val="22"/>
          <w:szCs w:val="22"/>
        </w:rPr>
        <w:t>Scoring Rubric</w:t>
      </w:r>
    </w:p>
    <w:p w14:paraId="36ADD5F9" w14:textId="3BA88D15" w:rsidR="005C74F8" w:rsidRDefault="00D56EBB" w:rsidP="00356E83">
      <w:pPr>
        <w:rPr>
          <w:sz w:val="22"/>
          <w:szCs w:val="22"/>
        </w:rPr>
      </w:pPr>
      <w:r>
        <w:rPr>
          <w:sz w:val="22"/>
          <w:szCs w:val="22"/>
        </w:rPr>
        <w:t>Each team will have up to 5</w:t>
      </w:r>
      <w:r w:rsidR="005C74F8">
        <w:rPr>
          <w:sz w:val="22"/>
          <w:szCs w:val="22"/>
        </w:rPr>
        <w:t>-10</w:t>
      </w:r>
      <w:r>
        <w:rPr>
          <w:sz w:val="22"/>
          <w:szCs w:val="22"/>
        </w:rPr>
        <w:t xml:space="preserve"> minutes to present their solution</w:t>
      </w:r>
      <w:r w:rsidR="005C74F8">
        <w:rPr>
          <w:sz w:val="22"/>
          <w:szCs w:val="22"/>
        </w:rPr>
        <w:t>, and an additional 5 minutes to address any questions the judges may have.</w:t>
      </w:r>
    </w:p>
    <w:p w14:paraId="2B31EAF8" w14:textId="77777777" w:rsidR="00D56EBB" w:rsidRDefault="00D56EBB" w:rsidP="00356E83">
      <w:pPr>
        <w:rPr>
          <w:sz w:val="22"/>
          <w:szCs w:val="22"/>
        </w:rPr>
      </w:pPr>
    </w:p>
    <w:p w14:paraId="1AD0C54E" w14:textId="55BFEDB1" w:rsidR="0058091B" w:rsidRDefault="005C74F8" w:rsidP="00356E83">
      <w:pPr>
        <w:rPr>
          <w:sz w:val="22"/>
          <w:szCs w:val="22"/>
        </w:rPr>
      </w:pPr>
      <w:r>
        <w:rPr>
          <w:sz w:val="22"/>
          <w:szCs w:val="22"/>
        </w:rPr>
        <w:t>Using the rubric below, e</w:t>
      </w:r>
      <w:r w:rsidR="003F09DD">
        <w:rPr>
          <w:sz w:val="22"/>
          <w:szCs w:val="22"/>
        </w:rPr>
        <w:t>ach judge will assign a score between 1 and 10 inclu</w:t>
      </w:r>
      <w:r>
        <w:rPr>
          <w:sz w:val="22"/>
          <w:szCs w:val="22"/>
        </w:rPr>
        <w:t>sively for each of the criteria</w:t>
      </w:r>
      <w:r w:rsidR="003F09DD">
        <w:rPr>
          <w:sz w:val="22"/>
          <w:szCs w:val="22"/>
        </w:rPr>
        <w:t>, with 1 being unexceptional and 10 being exceptional. Maximum score is 70 points.</w:t>
      </w:r>
    </w:p>
    <w:p w14:paraId="14882DB7" w14:textId="77777777" w:rsidR="0058091B" w:rsidRDefault="0058091B" w:rsidP="00356E83">
      <w:pPr>
        <w:rPr>
          <w:sz w:val="22"/>
          <w:szCs w:val="22"/>
        </w:rPr>
      </w:pPr>
    </w:p>
    <w:tbl>
      <w:tblPr>
        <w:tblStyle w:val="GridTable4-Accent3"/>
        <w:tblW w:w="9355" w:type="dxa"/>
        <w:tblLook w:val="04A0" w:firstRow="1" w:lastRow="0" w:firstColumn="1" w:lastColumn="0" w:noHBand="0" w:noVBand="1"/>
      </w:tblPr>
      <w:tblGrid>
        <w:gridCol w:w="1620"/>
        <w:gridCol w:w="7735"/>
      </w:tblGrid>
      <w:tr w:rsidR="0058091B" w14:paraId="623BBA17" w14:textId="77777777" w:rsidTr="0058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51D470" w14:textId="777DC447" w:rsidR="0058091B" w:rsidRDefault="0058091B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Criteria</w:t>
            </w:r>
          </w:p>
        </w:tc>
        <w:tc>
          <w:tcPr>
            <w:tcW w:w="7735" w:type="dxa"/>
          </w:tcPr>
          <w:p w14:paraId="6F9C8232" w14:textId="5963265B" w:rsidR="0058091B" w:rsidRDefault="0058091B" w:rsidP="0058091B">
            <w:pPr>
              <w:ind w:right="-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58091B" w14:paraId="040F9F56" w14:textId="77777777" w:rsidTr="0058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5EDCFF" w14:textId="4BC34EB8" w:rsidR="0058091B" w:rsidRDefault="0058091B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Creativity</w:t>
            </w:r>
          </w:p>
        </w:tc>
        <w:tc>
          <w:tcPr>
            <w:tcW w:w="7735" w:type="dxa"/>
          </w:tcPr>
          <w:p w14:paraId="50ED4C43" w14:textId="77777777" w:rsidR="0058091B" w:rsidRDefault="0074687D" w:rsidP="0035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unique is the solution in comparison to what is in the market today?</w:t>
            </w:r>
          </w:p>
          <w:p w14:paraId="4B18CECF" w14:textId="77777777" w:rsidR="0074687D" w:rsidRDefault="0074687D" w:rsidP="0035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the solution a different take on an existing solution or technology?</w:t>
            </w:r>
          </w:p>
          <w:p w14:paraId="6F434DE1" w14:textId="76548A8B" w:rsidR="0074687D" w:rsidRDefault="0074687D" w:rsidP="0035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the solution ambitious? Innovative? </w:t>
            </w:r>
          </w:p>
        </w:tc>
      </w:tr>
      <w:tr w:rsidR="0058091B" w14:paraId="5A4F06BD" w14:textId="77777777" w:rsidTr="0058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605D9D" w14:textId="2AC52DBB" w:rsidR="0058091B" w:rsidRDefault="001A508A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Feasibility</w:t>
            </w:r>
          </w:p>
        </w:tc>
        <w:tc>
          <w:tcPr>
            <w:tcW w:w="7735" w:type="dxa"/>
          </w:tcPr>
          <w:p w14:paraId="69782F7B" w14:textId="77777777" w:rsidR="001A508A" w:rsidRDefault="001A508A" w:rsidP="0035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the solution practical?</w:t>
            </w:r>
          </w:p>
          <w:p w14:paraId="42C265A3" w14:textId="52AB32CF" w:rsidR="001A508A" w:rsidRDefault="001A508A" w:rsidP="0035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likelihood of the solution’s prospects for success in the market?</w:t>
            </w:r>
          </w:p>
          <w:p w14:paraId="484D58A8" w14:textId="0CC91807" w:rsidR="0074687D" w:rsidRDefault="003A4FAC" w:rsidP="0035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cost-effective is the solution?</w:t>
            </w:r>
          </w:p>
        </w:tc>
      </w:tr>
      <w:tr w:rsidR="0058091B" w14:paraId="0EB67181" w14:textId="77777777" w:rsidTr="0058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C2551B" w14:textId="024D2B80" w:rsidR="0058091B" w:rsidRDefault="00C716B0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Validity</w:t>
            </w:r>
          </w:p>
        </w:tc>
        <w:tc>
          <w:tcPr>
            <w:tcW w:w="7735" w:type="dxa"/>
          </w:tcPr>
          <w:p w14:paraId="658A6BFE" w14:textId="77777777" w:rsidR="0058091B" w:rsidRDefault="00C716B0" w:rsidP="0058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effectively does the solution answer the problem?</w:t>
            </w:r>
          </w:p>
          <w:p w14:paraId="30F0533F" w14:textId="7DE3F50B" w:rsidR="00C716B0" w:rsidRDefault="00C716B0" w:rsidP="0058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the problem addressed in full?</w:t>
            </w:r>
          </w:p>
        </w:tc>
      </w:tr>
      <w:tr w:rsidR="0058091B" w14:paraId="5396F2E6" w14:textId="77777777" w:rsidTr="0058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2C4367" w14:textId="1822941F" w:rsidR="0058091B" w:rsidRDefault="00B61812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</w:t>
            </w:r>
          </w:p>
          <w:p w14:paraId="25010D7C" w14:textId="01992A9A" w:rsidR="00B61812" w:rsidRDefault="00B61812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</w:t>
            </w:r>
          </w:p>
        </w:tc>
        <w:tc>
          <w:tcPr>
            <w:tcW w:w="7735" w:type="dxa"/>
          </w:tcPr>
          <w:p w14:paraId="2EA9D01B" w14:textId="24C38C20" w:rsidR="006218A7" w:rsidRDefault="006218A7" w:rsidP="0035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risks flushed out and addressed?</w:t>
            </w:r>
          </w:p>
          <w:p w14:paraId="4487BBDA" w14:textId="77777777" w:rsidR="00B61812" w:rsidRDefault="00B61812" w:rsidP="00621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security </w:t>
            </w:r>
            <w:r w:rsidR="006218A7">
              <w:rPr>
                <w:sz w:val="22"/>
                <w:szCs w:val="22"/>
              </w:rPr>
              <w:t>risks</w:t>
            </w:r>
            <w:r>
              <w:rPr>
                <w:sz w:val="22"/>
                <w:szCs w:val="22"/>
              </w:rPr>
              <w:t xml:space="preserve"> flushed out and addressed? </w:t>
            </w:r>
          </w:p>
          <w:p w14:paraId="21D3C0C4" w14:textId="30082B27" w:rsidR="006218A7" w:rsidRDefault="006218A7" w:rsidP="00621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much do the identified risks weigh in on solution success?</w:t>
            </w:r>
          </w:p>
        </w:tc>
      </w:tr>
      <w:tr w:rsidR="0058091B" w14:paraId="2C24116C" w14:textId="77777777" w:rsidTr="0058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F13745" w14:textId="43A1799E" w:rsidR="0058091B" w:rsidRDefault="000F24BF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</w:t>
            </w:r>
          </w:p>
        </w:tc>
        <w:tc>
          <w:tcPr>
            <w:tcW w:w="7735" w:type="dxa"/>
          </w:tcPr>
          <w:p w14:paraId="59298994" w14:textId="77777777" w:rsidR="0058091B" w:rsidRDefault="000F24BF" w:rsidP="0035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well does the solution mesh and integrate with related technologies?</w:t>
            </w:r>
          </w:p>
          <w:p w14:paraId="24500031" w14:textId="298FDA9E" w:rsidR="008C5ABC" w:rsidRDefault="008C5ABC" w:rsidP="0035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open source technologies leveraged?</w:t>
            </w:r>
          </w:p>
        </w:tc>
      </w:tr>
      <w:tr w:rsidR="006218A7" w14:paraId="7E32F0CA" w14:textId="77777777" w:rsidTr="0058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BD29DB" w14:textId="7E4BB7B2" w:rsidR="006218A7" w:rsidRDefault="006218A7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Pitch</w:t>
            </w:r>
          </w:p>
        </w:tc>
        <w:tc>
          <w:tcPr>
            <w:tcW w:w="7735" w:type="dxa"/>
          </w:tcPr>
          <w:p w14:paraId="39D32D56" w14:textId="77777777" w:rsidR="006218A7" w:rsidRDefault="006218A7" w:rsidP="002E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 the team able to explain the solution in a clear and concise manner?</w:t>
            </w:r>
          </w:p>
          <w:p w14:paraId="09A79CB1" w14:textId="757F17E0" w:rsidR="006218A7" w:rsidRDefault="006218A7" w:rsidP="0035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Were you able to fully understand the solution presented?</w:t>
            </w:r>
          </w:p>
        </w:tc>
      </w:tr>
      <w:tr w:rsidR="006218A7" w14:paraId="4659A748" w14:textId="77777777" w:rsidTr="0058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0920D1" w14:textId="23132782" w:rsidR="006218A7" w:rsidRDefault="006218A7" w:rsidP="005809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Intangibles</w:t>
            </w:r>
          </w:p>
        </w:tc>
        <w:tc>
          <w:tcPr>
            <w:tcW w:w="7735" w:type="dxa"/>
          </w:tcPr>
          <w:p w14:paraId="453CBE34" w14:textId="30DF6099" w:rsidR="006218A7" w:rsidRDefault="006218A7" w:rsidP="0035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Subjective bonus points the judge may choose to award for criteria that does not neatly fit into the former categories.</w:t>
            </w:r>
          </w:p>
        </w:tc>
      </w:tr>
    </w:tbl>
    <w:p w14:paraId="33F6AC5C" w14:textId="77777777" w:rsidR="002D2FAB" w:rsidRDefault="002D2FAB" w:rsidP="00356E83">
      <w:pPr>
        <w:rPr>
          <w:b/>
          <w:sz w:val="22"/>
          <w:szCs w:val="22"/>
        </w:rPr>
      </w:pPr>
    </w:p>
    <w:p w14:paraId="3FE32A05" w14:textId="1CD6C2D9" w:rsidR="003F09DD" w:rsidRDefault="000B599E" w:rsidP="00356E83">
      <w:pPr>
        <w:rPr>
          <w:b/>
          <w:sz w:val="22"/>
          <w:szCs w:val="22"/>
        </w:rPr>
      </w:pPr>
      <w:r>
        <w:rPr>
          <w:b/>
          <w:sz w:val="22"/>
          <w:szCs w:val="22"/>
        </w:rPr>
        <w:t>Cyber Patriot Involvement</w:t>
      </w:r>
    </w:p>
    <w:p w14:paraId="2C0D5F9E" w14:textId="77777777" w:rsidR="000B599E" w:rsidRDefault="000B599E" w:rsidP="00356E83">
      <w:pPr>
        <w:rPr>
          <w:sz w:val="22"/>
          <w:szCs w:val="22"/>
        </w:rPr>
      </w:pPr>
      <w:r>
        <w:rPr>
          <w:sz w:val="22"/>
          <w:szCs w:val="22"/>
        </w:rPr>
        <w:t>Ideas circulated by the event coordinators for involvement from the Cyber Patriot community are:</w:t>
      </w:r>
    </w:p>
    <w:p w14:paraId="5B835BAA" w14:textId="58454D23" w:rsidR="000B599E" w:rsidRDefault="000B599E" w:rsidP="000B59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Placement into participating teams with eligibility gaps or room for more team members</w:t>
      </w:r>
    </w:p>
    <w:p w14:paraId="47EC88B4" w14:textId="3CBC25EC" w:rsidR="000B599E" w:rsidRDefault="000B599E" w:rsidP="000B59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Hand-selected Cyber Patriot contest winners to assist in coaching and mentoring contending teams</w:t>
      </w:r>
    </w:p>
    <w:p w14:paraId="48B7780E" w14:textId="206F0DC2" w:rsidR="000B599E" w:rsidRDefault="000B599E" w:rsidP="000B59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Hand-selected </w:t>
      </w:r>
      <w:bookmarkStart w:id="3" w:name="OLE_LINK1"/>
      <w:bookmarkStart w:id="4" w:name="OLE_LINK2"/>
      <w:r>
        <w:rPr>
          <w:sz w:val="22"/>
          <w:szCs w:val="22"/>
        </w:rPr>
        <w:t>Cyber Patriot contest winners</w:t>
      </w:r>
      <w:r w:rsidR="00FA28FA">
        <w:rPr>
          <w:sz w:val="22"/>
          <w:szCs w:val="22"/>
        </w:rPr>
        <w:t xml:space="preserve"> </w:t>
      </w:r>
      <w:bookmarkEnd w:id="3"/>
      <w:bookmarkEnd w:id="4"/>
      <w:r w:rsidR="00FA28FA">
        <w:rPr>
          <w:sz w:val="22"/>
          <w:szCs w:val="22"/>
        </w:rPr>
        <w:t>to judge contestants</w:t>
      </w:r>
    </w:p>
    <w:p w14:paraId="44C6F9EF" w14:textId="0DD9A07C" w:rsidR="00FA28FA" w:rsidRPr="000B599E" w:rsidRDefault="00FA28FA" w:rsidP="000B59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Honorable mentions </w:t>
      </w:r>
      <w:r w:rsidR="002D2FAB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Cyber Patriot contest winners </w:t>
      </w:r>
      <w:r>
        <w:rPr>
          <w:sz w:val="22"/>
          <w:szCs w:val="22"/>
        </w:rPr>
        <w:t>part of the Agenda</w:t>
      </w:r>
    </w:p>
    <w:p w14:paraId="39FD1D50" w14:textId="77777777" w:rsidR="003F09DD" w:rsidRDefault="003F09DD" w:rsidP="00356E83">
      <w:pPr>
        <w:rPr>
          <w:ins w:id="5" w:author="Joshua Hinshaw" w:date="2017-05-09T20:41:00Z"/>
          <w:b/>
          <w:sz w:val="22"/>
          <w:szCs w:val="22"/>
        </w:rPr>
      </w:pPr>
    </w:p>
    <w:p w14:paraId="3FF6BD60" w14:textId="632FFB0C" w:rsidR="005E7975" w:rsidRPr="005E7975" w:rsidRDefault="005E7975" w:rsidP="00356E83">
      <w:pPr>
        <w:rPr>
          <w:b/>
          <w:sz w:val="22"/>
          <w:szCs w:val="22"/>
        </w:rPr>
      </w:pPr>
      <w:r>
        <w:rPr>
          <w:b/>
          <w:sz w:val="22"/>
          <w:szCs w:val="22"/>
        </w:rPr>
        <w:t>Topics Still Under Discussion</w:t>
      </w:r>
    </w:p>
    <w:p w14:paraId="177D2AC1" w14:textId="77777777" w:rsidR="005E7975" w:rsidRDefault="005E7975" w:rsidP="005E797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Marketing</w:t>
      </w:r>
    </w:p>
    <w:p w14:paraId="37DDFA2B" w14:textId="0F77D393" w:rsidR="005E7975" w:rsidRDefault="005E7975" w:rsidP="005E7975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Name for event</w:t>
      </w:r>
    </w:p>
    <w:p w14:paraId="59D3051B" w14:textId="26B12D02" w:rsidR="005E7975" w:rsidRDefault="005E7975" w:rsidP="005E7975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Swag</w:t>
      </w:r>
    </w:p>
    <w:p w14:paraId="02FC5E10" w14:textId="21D209A9" w:rsidR="005E7975" w:rsidRDefault="005E7975" w:rsidP="005E7975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Media Outlets/Coverage</w:t>
      </w:r>
    </w:p>
    <w:p w14:paraId="76186B1C" w14:textId="11C94EDF" w:rsidR="005E7975" w:rsidRDefault="005E7975" w:rsidP="005E7975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Prizes for first, second and third place</w:t>
      </w:r>
    </w:p>
    <w:p w14:paraId="330D9D43" w14:textId="4C1D5FD6" w:rsidR="005E7975" w:rsidRDefault="00644D8E" w:rsidP="005E797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Registration</w:t>
      </w:r>
    </w:p>
    <w:p w14:paraId="3DF99365" w14:textId="1DF27B3F" w:rsidR="005E7975" w:rsidRDefault="005E7975" w:rsidP="005E797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Industry sponsorship </w:t>
      </w:r>
      <w:r w:rsidR="00644D8E">
        <w:rPr>
          <w:sz w:val="22"/>
          <w:szCs w:val="22"/>
        </w:rPr>
        <w:t>opportunities</w:t>
      </w:r>
    </w:p>
    <w:p w14:paraId="2FDF303B" w14:textId="0B784863" w:rsidR="005E7975" w:rsidRPr="005E7975" w:rsidRDefault="005E7975" w:rsidP="005E797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Promotion of the event (government/AFITC committee</w:t>
      </w:r>
      <w:r w:rsidR="00644D8E">
        <w:rPr>
          <w:sz w:val="22"/>
          <w:szCs w:val="22"/>
        </w:rPr>
        <w:t>/AFCEA/MACC/Universities</w:t>
      </w:r>
      <w:r>
        <w:rPr>
          <w:sz w:val="22"/>
          <w:szCs w:val="22"/>
        </w:rPr>
        <w:t>)</w:t>
      </w:r>
    </w:p>
    <w:p w14:paraId="77CBDED1" w14:textId="77777777" w:rsidR="005E7975" w:rsidRDefault="005E7975" w:rsidP="00356E83">
      <w:pPr>
        <w:rPr>
          <w:sz w:val="22"/>
          <w:szCs w:val="22"/>
        </w:rPr>
      </w:pPr>
    </w:p>
    <w:sectPr w:rsidR="005E7975" w:rsidSect="004365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8C5DC" w14:textId="77777777" w:rsidR="00C224A1" w:rsidRDefault="00C224A1" w:rsidP="00034A16">
      <w:r>
        <w:separator/>
      </w:r>
    </w:p>
  </w:endnote>
  <w:endnote w:type="continuationSeparator" w:id="0">
    <w:p w14:paraId="71CD3594" w14:textId="77777777" w:rsidR="00C224A1" w:rsidRDefault="00C224A1" w:rsidP="0003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3FA74" w14:textId="77777777" w:rsidR="00C224A1" w:rsidRDefault="00C224A1" w:rsidP="00034A16">
      <w:r>
        <w:separator/>
      </w:r>
    </w:p>
  </w:footnote>
  <w:footnote w:type="continuationSeparator" w:id="0">
    <w:p w14:paraId="6D298566" w14:textId="77777777" w:rsidR="00C224A1" w:rsidRDefault="00C224A1" w:rsidP="00034A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A0CE9" w14:textId="77777777" w:rsidR="00034A16" w:rsidRDefault="00C224A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E12EDC255F7B3941B45E77080975AB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4A16">
          <w:rPr>
            <w:color w:val="4472C4" w:themeColor="accent1"/>
          </w:rPr>
          <w:t>.hackAFITC</w:t>
        </w:r>
      </w:sdtContent>
    </w:sdt>
    <w:r w:rsidR="00034A16">
      <w:rPr>
        <w:color w:val="4472C4" w:themeColor="accent1"/>
      </w:rPr>
      <w:t xml:space="preserve"> | 25 April 2017</w:t>
    </w:r>
  </w:p>
  <w:p w14:paraId="1D1E48CC" w14:textId="77777777" w:rsidR="00034A16" w:rsidRDefault="00034A16" w:rsidP="00034A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30BA"/>
    <w:multiLevelType w:val="hybridMultilevel"/>
    <w:tmpl w:val="F66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E478B"/>
    <w:multiLevelType w:val="hybridMultilevel"/>
    <w:tmpl w:val="D94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61D0C"/>
    <w:multiLevelType w:val="hybridMultilevel"/>
    <w:tmpl w:val="0E80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4033E"/>
    <w:multiLevelType w:val="hybridMultilevel"/>
    <w:tmpl w:val="2D0A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F450D"/>
    <w:multiLevelType w:val="hybridMultilevel"/>
    <w:tmpl w:val="A8623E9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3E5E6F95"/>
    <w:multiLevelType w:val="hybridMultilevel"/>
    <w:tmpl w:val="C97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FE7FC9"/>
    <w:multiLevelType w:val="hybridMultilevel"/>
    <w:tmpl w:val="1082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959C1"/>
    <w:multiLevelType w:val="hybridMultilevel"/>
    <w:tmpl w:val="0BB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hua Hinshaw">
    <w15:presenceInfo w15:providerId="Windows Live" w15:userId="46946ba1e69d37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16"/>
    <w:rsid w:val="0002098B"/>
    <w:rsid w:val="00034A16"/>
    <w:rsid w:val="00051FA4"/>
    <w:rsid w:val="000B599E"/>
    <w:rsid w:val="000E611A"/>
    <w:rsid w:val="000F24BF"/>
    <w:rsid w:val="00121BD1"/>
    <w:rsid w:val="001A508A"/>
    <w:rsid w:val="001B1428"/>
    <w:rsid w:val="00203189"/>
    <w:rsid w:val="00215341"/>
    <w:rsid w:val="00235177"/>
    <w:rsid w:val="00261601"/>
    <w:rsid w:val="002D2FAB"/>
    <w:rsid w:val="00355F5E"/>
    <w:rsid w:val="00356E83"/>
    <w:rsid w:val="00374304"/>
    <w:rsid w:val="003A4FAC"/>
    <w:rsid w:val="003F09DD"/>
    <w:rsid w:val="0043657C"/>
    <w:rsid w:val="00446207"/>
    <w:rsid w:val="004952D0"/>
    <w:rsid w:val="004B3B60"/>
    <w:rsid w:val="004F3C50"/>
    <w:rsid w:val="00504574"/>
    <w:rsid w:val="00515578"/>
    <w:rsid w:val="00520984"/>
    <w:rsid w:val="0058091B"/>
    <w:rsid w:val="005C74F8"/>
    <w:rsid w:val="005E7975"/>
    <w:rsid w:val="006218A7"/>
    <w:rsid w:val="00644D8E"/>
    <w:rsid w:val="00667E3E"/>
    <w:rsid w:val="0068209C"/>
    <w:rsid w:val="0068568F"/>
    <w:rsid w:val="00687BE9"/>
    <w:rsid w:val="0074687D"/>
    <w:rsid w:val="0077018B"/>
    <w:rsid w:val="008C5ABC"/>
    <w:rsid w:val="008E2644"/>
    <w:rsid w:val="008F43FE"/>
    <w:rsid w:val="009F1CED"/>
    <w:rsid w:val="00A533C3"/>
    <w:rsid w:val="00B13F4D"/>
    <w:rsid w:val="00B17728"/>
    <w:rsid w:val="00B265C5"/>
    <w:rsid w:val="00B57229"/>
    <w:rsid w:val="00B61812"/>
    <w:rsid w:val="00BC51FC"/>
    <w:rsid w:val="00BF5F2E"/>
    <w:rsid w:val="00C224A1"/>
    <w:rsid w:val="00C35551"/>
    <w:rsid w:val="00C716B0"/>
    <w:rsid w:val="00D053B9"/>
    <w:rsid w:val="00D56EBB"/>
    <w:rsid w:val="00DB4936"/>
    <w:rsid w:val="00DC3894"/>
    <w:rsid w:val="00FA28FA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4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16"/>
  </w:style>
  <w:style w:type="paragraph" w:styleId="Footer">
    <w:name w:val="footer"/>
    <w:basedOn w:val="Normal"/>
    <w:link w:val="FooterChar"/>
    <w:uiPriority w:val="99"/>
    <w:unhideWhenUsed/>
    <w:rsid w:val="00034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16"/>
  </w:style>
  <w:style w:type="paragraph" w:styleId="NoSpacing">
    <w:name w:val="No Spacing"/>
    <w:uiPriority w:val="1"/>
    <w:qFormat/>
    <w:rsid w:val="00034A16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34A16"/>
    <w:rPr>
      <w:color w:val="808080"/>
    </w:rPr>
  </w:style>
  <w:style w:type="paragraph" w:styleId="ListParagraph">
    <w:name w:val="List Paragraph"/>
    <w:basedOn w:val="Normal"/>
    <w:uiPriority w:val="34"/>
    <w:qFormat/>
    <w:rsid w:val="00504574"/>
    <w:pPr>
      <w:ind w:left="720"/>
      <w:contextualSpacing/>
    </w:pPr>
  </w:style>
  <w:style w:type="table" w:styleId="TableGrid">
    <w:name w:val="Table Grid"/>
    <w:basedOn w:val="TableNormal"/>
    <w:uiPriority w:val="39"/>
    <w:rsid w:val="0035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356E8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6E8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stokes@tidalits.com" TargetMode="External"/><Relationship Id="rId8" Type="http://schemas.openxmlformats.org/officeDocument/2006/relationships/hyperlink" Target="mailto:bstephens@netelysis.com" TargetMode="External"/><Relationship Id="rId9" Type="http://schemas.openxmlformats.org/officeDocument/2006/relationships/hyperlink" Target="mailto:joshua.hinshaw@us.af.mil" TargetMode="External"/><Relationship Id="rId10" Type="http://schemas.openxmlformats.org/officeDocument/2006/relationships/hyperlink" Target="mailto:ichiban.joto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2EDC255F7B3941B45E77080975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BA0A-0390-D947-92C9-65F1920FEAB9}"/>
      </w:docPartPr>
      <w:docPartBody>
        <w:p w:rsidR="00132B6C" w:rsidRDefault="00013DF0" w:rsidP="00013DF0">
          <w:pPr>
            <w:pStyle w:val="E12EDC255F7B3941B45E77080975AB3F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F0"/>
    <w:rsid w:val="00013DF0"/>
    <w:rsid w:val="00132B6C"/>
    <w:rsid w:val="002E04A5"/>
    <w:rsid w:val="008C15DD"/>
    <w:rsid w:val="00DB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1665AC082734B8A895E4E8391615E">
    <w:name w:val="39E1665AC082734B8A895E4E8391615E"/>
    <w:rsid w:val="00013DF0"/>
  </w:style>
  <w:style w:type="character" w:styleId="PlaceholderText">
    <w:name w:val="Placeholder Text"/>
    <w:basedOn w:val="DefaultParagraphFont"/>
    <w:uiPriority w:val="99"/>
    <w:semiHidden/>
    <w:rsid w:val="00013DF0"/>
    <w:rPr>
      <w:color w:val="808080"/>
    </w:rPr>
  </w:style>
  <w:style w:type="paragraph" w:customStyle="1" w:styleId="8284A37F71106745A890A98822D1F19F">
    <w:name w:val="8284A37F71106745A890A98822D1F19F"/>
    <w:rsid w:val="00013DF0"/>
  </w:style>
  <w:style w:type="paragraph" w:customStyle="1" w:styleId="40961F85426FD64CAC1DA042D535E085">
    <w:name w:val="40961F85426FD64CAC1DA042D535E085"/>
    <w:rsid w:val="00013DF0"/>
  </w:style>
  <w:style w:type="paragraph" w:customStyle="1" w:styleId="5C58A2E0348DAC4B886C465700234DC1">
    <w:name w:val="5C58A2E0348DAC4B886C465700234DC1"/>
    <w:rsid w:val="00013DF0"/>
  </w:style>
  <w:style w:type="paragraph" w:customStyle="1" w:styleId="E0007BA7EC478A47BB6E7F69028E6AE6">
    <w:name w:val="E0007BA7EC478A47BB6E7F69028E6AE6"/>
    <w:rsid w:val="00013DF0"/>
  </w:style>
  <w:style w:type="paragraph" w:customStyle="1" w:styleId="5396E0BD83AE5B4692FF4E1E865C9A73">
    <w:name w:val="5396E0BD83AE5B4692FF4E1E865C9A73"/>
    <w:rsid w:val="00013DF0"/>
  </w:style>
  <w:style w:type="paragraph" w:customStyle="1" w:styleId="8CB9511D7E0FAC40AFD5EE26FEB245BD">
    <w:name w:val="8CB9511D7E0FAC40AFD5EE26FEB245BD"/>
    <w:rsid w:val="00013DF0"/>
  </w:style>
  <w:style w:type="paragraph" w:customStyle="1" w:styleId="2907AA60FB6B154585CAEEFEC1FA41D9">
    <w:name w:val="2907AA60FB6B154585CAEEFEC1FA41D9"/>
    <w:rsid w:val="00013DF0"/>
  </w:style>
  <w:style w:type="paragraph" w:customStyle="1" w:styleId="8157F23FBB26C644B81595F8253F4833">
    <w:name w:val="8157F23FBB26C644B81595F8253F4833"/>
    <w:rsid w:val="00013DF0"/>
  </w:style>
  <w:style w:type="paragraph" w:customStyle="1" w:styleId="E12EDC255F7B3941B45E77080975AB3F">
    <w:name w:val="E12EDC255F7B3941B45E77080975AB3F"/>
    <w:rsid w:val="00013DF0"/>
  </w:style>
  <w:style w:type="paragraph" w:customStyle="1" w:styleId="01617EBB72C387418CDF69D1BD5D98E1">
    <w:name w:val="01617EBB72C387418CDF69D1BD5D98E1"/>
    <w:rsid w:val="00013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755</Words>
  <Characters>4305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.hackAFITC</vt:lpstr>
    </vt:vector>
  </TitlesOfParts>
  <Company>Hewlett-Packard Company</Company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.hackAFITC</dc:title>
  <dc:subject/>
  <dc:creator>Joshua Hinshaw</dc:creator>
  <cp:keywords/>
  <dc:description/>
  <cp:lastModifiedBy>Joshua Hinshaw</cp:lastModifiedBy>
  <cp:revision>5</cp:revision>
  <dcterms:created xsi:type="dcterms:W3CDTF">2017-04-26T15:50:00Z</dcterms:created>
  <dcterms:modified xsi:type="dcterms:W3CDTF">2017-05-10T13:28:00Z</dcterms:modified>
</cp:coreProperties>
</file>