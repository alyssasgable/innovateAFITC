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B1241" w14:textId="77777777" w:rsidR="007754BF" w:rsidRDefault="00162D7B">
      <w:r>
        <w:t xml:space="preserve">Calling all </w:t>
      </w:r>
      <w:r w:rsidR="007754BF">
        <w:t>software developers, cyber patriots,</w:t>
      </w:r>
      <w:r>
        <w:t xml:space="preserve"> engineers</w:t>
      </w:r>
      <w:r w:rsidR="007754BF">
        <w:t>, cyber</w:t>
      </w:r>
      <w:r>
        <w:t>security professionals</w:t>
      </w:r>
      <w:r w:rsidR="007754BF">
        <w:t xml:space="preserve"> and IT enthusiasts!</w:t>
      </w:r>
      <w:r>
        <w:t xml:space="preserve">  </w:t>
      </w:r>
    </w:p>
    <w:p w14:paraId="4E381384" w14:textId="77777777" w:rsidR="00162D7B" w:rsidRDefault="00162D7B">
      <w:r>
        <w:t>This year the Air Force Information Technology and Cyberpower Conference will featur</w:t>
      </w:r>
      <w:r w:rsidR="008D3435">
        <w:t>e a one of a kind opportunity for collaboration between</w:t>
      </w:r>
      <w:r>
        <w:t xml:space="preserve"> </w:t>
      </w:r>
      <w:r w:rsidR="003930F7">
        <w:t>students</w:t>
      </w:r>
      <w:r>
        <w:t xml:space="preserve">, military members and industry IT experts.  </w:t>
      </w:r>
      <w:proofErr w:type="spellStart"/>
      <w:r>
        <w:t>TechMGM</w:t>
      </w:r>
      <w:proofErr w:type="spellEnd"/>
      <w:r>
        <w:t xml:space="preserve"> in partnership with </w:t>
      </w:r>
      <w:r w:rsidR="007754BF">
        <w:t xml:space="preserve">AFITC </w:t>
      </w:r>
      <w:r>
        <w:t xml:space="preserve">will host </w:t>
      </w:r>
      <w:r w:rsidRPr="00B05154">
        <w:rPr>
          <w:b/>
          <w:i/>
        </w:rPr>
        <w:t>innovateAFITC</w:t>
      </w:r>
      <w:r>
        <w:t>.</w:t>
      </w:r>
      <w:bookmarkStart w:id="0" w:name="_GoBack"/>
      <w:bookmarkEnd w:id="0"/>
    </w:p>
    <w:p w14:paraId="585188DE" w14:textId="77777777" w:rsidR="00B12F09" w:rsidRDefault="00162D7B">
      <w:r w:rsidRPr="00B05154">
        <w:rPr>
          <w:b/>
          <w:i/>
        </w:rPr>
        <w:t xml:space="preserve">innovateAFITC </w:t>
      </w:r>
      <w:r>
        <w:t>is a hack-a-thon event</w:t>
      </w:r>
      <w:r w:rsidR="008D3435">
        <w:t>, bringing a diverse audience</w:t>
      </w:r>
      <w:r>
        <w:t xml:space="preserve"> of IT experts working together to present innovative technology solution</w:t>
      </w:r>
      <w:r w:rsidR="007264A2">
        <w:t xml:space="preserve">s </w:t>
      </w:r>
      <w:r w:rsidR="00B12F09">
        <w:t>to</w:t>
      </w:r>
      <w:r w:rsidR="007754BF">
        <w:t xml:space="preserve"> Air Force and local government</w:t>
      </w:r>
      <w:r w:rsidR="00B12F09">
        <w:t xml:space="preserve"> senior leadership and key stakeholders.  The</w:t>
      </w:r>
      <w:r>
        <w:t xml:space="preserve"> event will take place during AFITC</w:t>
      </w:r>
      <w:r w:rsidR="00B12F09">
        <w:t xml:space="preserve"> leveraging the abundance of technology experts in </w:t>
      </w:r>
      <w:r w:rsidR="003930F7">
        <w:t>town for this great conference.</w:t>
      </w:r>
    </w:p>
    <w:p w14:paraId="4AFC854A" w14:textId="77777777" w:rsidR="00B12F09" w:rsidRDefault="00B12F09">
      <w:r w:rsidRPr="00230CE7">
        <w:rPr>
          <w:b/>
        </w:rPr>
        <w:t xml:space="preserve">Team Composition: </w:t>
      </w:r>
      <w:r>
        <w:t xml:space="preserve"> </w:t>
      </w:r>
      <w:r w:rsidR="007264A2">
        <w:t xml:space="preserve">Each 3-7 member team </w:t>
      </w:r>
      <w:r w:rsidR="008D3435">
        <w:t xml:space="preserve">registered </w:t>
      </w:r>
      <w:r w:rsidR="007264A2">
        <w:t xml:space="preserve">must meet the following membership criteria; a military member, an industry member and a student. </w:t>
      </w:r>
      <w:r w:rsidR="007754BF">
        <w:t xml:space="preserve">  It is advantageous your team composition includes expertise within the network communications, cybersecurity, software development and design areas to effectively address all evaluated areas.</w:t>
      </w:r>
      <w:r w:rsidR="007264A2">
        <w:t xml:space="preserve"> </w:t>
      </w:r>
      <w:r w:rsidR="007754BF">
        <w:t xml:space="preserve"> </w:t>
      </w:r>
      <w:r w:rsidR="003930F7">
        <w:t>We look forward to engendering military organization comradery with our industry partners and the educational community.  In addition, w</w:t>
      </w:r>
      <w:r w:rsidR="005C475E">
        <w:t>e encourage industry, academia and military members to serve in mentor, coaching and training roles as members of each team.</w:t>
      </w:r>
      <w:r w:rsidR="003930F7">
        <w:t xml:space="preserve">  </w:t>
      </w:r>
    </w:p>
    <w:p w14:paraId="54923D26" w14:textId="77777777" w:rsidR="002E6679" w:rsidRDefault="007754BF" w:rsidP="007754BF">
      <w:pPr>
        <w:rPr>
          <w:ins w:id="1" w:author="HINSHAW, JOSHUA D TSgt USAF AFMC AFLCMC/HICJ" w:date="2017-06-09T14:57:00Z"/>
        </w:rPr>
      </w:pPr>
      <w:r w:rsidRPr="003930F7">
        <w:rPr>
          <w:b/>
        </w:rPr>
        <w:t>Problems and Innovative Solutions:</w:t>
      </w:r>
      <w:r>
        <w:t xml:space="preserve">  </w:t>
      </w:r>
    </w:p>
    <w:p w14:paraId="0940CFC5" w14:textId="77777777" w:rsidR="005B7957" w:rsidRDefault="005B7957" w:rsidP="005B7957">
      <w:pPr>
        <w:rPr>
          <w:ins w:id="2" w:author="HINSHAW, JOSHUA D TSgt USAF AFMC AFLCMC/HICJ" w:date="2017-06-09T15:20:00Z"/>
        </w:rPr>
      </w:pPr>
      <w:ins w:id="3" w:author="HINSHAW, JOSHUA D TSgt USAF AFMC AFLCMC/HICJ" w:date="2017-06-09T15:20:00Z">
        <w:r>
          <w:t xml:space="preserve">The cyberspace environment continues to increase in scope and complexity. Because of this growth, new problems arise in how to properly leverage and employ these new technologies, and these problems are only compounded with the world becoming more and more dependent technology. City and government inefficiencies continue to multiply in tandem with society’s technological advances. </w:t>
        </w:r>
      </w:ins>
    </w:p>
    <w:p w14:paraId="166F80CD" w14:textId="77777777" w:rsidR="002E6679" w:rsidRDefault="005B7957" w:rsidP="002E6679">
      <w:pPr>
        <w:rPr>
          <w:ins w:id="4" w:author="HINSHAW, JOSHUA D TSgt USAF AFMC AFLCMC/HICJ" w:date="2017-06-09T15:03:00Z"/>
        </w:rPr>
      </w:pPr>
      <w:ins w:id="5" w:author="HINSHAW, JOSHUA D TSgt USAF AFMC AFLCMC/HICJ" w:date="2017-06-09T15:20:00Z">
        <w:r>
          <w:t xml:space="preserve">To address such inefficiencies, </w:t>
        </w:r>
      </w:ins>
      <w:ins w:id="6" w:author="HINSHAW, JOSHUA D TSgt USAF AFMC AFLCMC/HICJ" w:date="2017-06-09T14:57:00Z">
        <w:r w:rsidR="002E6679">
          <w:t xml:space="preserve">“Smart City” initiatives are all a buzz around the world </w:t>
        </w:r>
        <w:r>
          <w:t xml:space="preserve">to </w:t>
        </w:r>
      </w:ins>
      <w:ins w:id="7" w:author="HINSHAW, JOSHUA D TSgt USAF AFMC AFLCMC/HICJ" w:date="2017-06-09T15:21:00Z">
        <w:r>
          <w:t xml:space="preserve">help </w:t>
        </w:r>
      </w:ins>
      <w:ins w:id="8" w:author="HINSHAW, JOSHUA D TSgt USAF AFMC AFLCMC/HICJ" w:date="2017-06-09T14:57:00Z">
        <w:r>
          <w:t>enable city and community</w:t>
        </w:r>
        <w:r w:rsidR="002E6679">
          <w:t xml:space="preserve"> officials to interact directly with the community and city infrastructure in order to monitor what is happening in the city, how it is evolving, and how to enhance a better quality of life.</w:t>
        </w:r>
      </w:ins>
      <w:ins w:id="9" w:author="HINSHAW, JOSHUA D TSgt USAF AFMC AFLCMC/HICJ" w:date="2017-06-09T15:01:00Z">
        <w:r w:rsidR="002E6679">
          <w:t xml:space="preserve"> </w:t>
        </w:r>
      </w:ins>
    </w:p>
    <w:p w14:paraId="4EACEFD8" w14:textId="77777777" w:rsidR="002E6679" w:rsidRDefault="002E6679" w:rsidP="002E6679">
      <w:pPr>
        <w:rPr>
          <w:ins w:id="10" w:author="HINSHAW, JOSHUA D TSgt USAF AFMC AFLCMC/HICJ" w:date="2017-06-09T15:04:00Z"/>
        </w:rPr>
        <w:pPrChange w:id="11" w:author="HINSHAW, JOSHUA D TSgt USAF AFMC AFLCMC/HICJ" w:date="2017-06-09T15:03:00Z">
          <w:pPr/>
        </w:pPrChange>
      </w:pPr>
      <w:ins w:id="12" w:author="HINSHAW, JOSHUA D TSgt USAF AFMC AFLCMC/HICJ" w:date="2017-06-09T15:01:00Z">
        <w:r>
          <w:t>Singapore for example has it</w:t>
        </w:r>
      </w:ins>
      <w:ins w:id="13" w:author="HINSHAW, JOSHUA D TSgt USAF AFMC AFLCMC/HICJ" w:date="2017-06-09T15:02:00Z">
        <w:r>
          <w:t xml:space="preserve">s “Smart Nation” initiative, aimed at engaging citizens, industries, research institution and the government to harness internet and communication technology </w:t>
        </w:r>
      </w:ins>
      <w:ins w:id="14" w:author="HINSHAW, JOSHUA D TSgt USAF AFMC AFLCMC/HICJ" w:date="2017-06-09T15:03:00Z">
        <w:r>
          <w:t xml:space="preserve">to bolster its communities. Singapore’s Beeline app, for instance, </w:t>
        </w:r>
      </w:ins>
      <w:ins w:id="15" w:author="HINSHAW, JOSHUA D TSgt USAF AFMC AFLCMC/HICJ" w:date="2017-06-09T15:04:00Z">
        <w:r w:rsidR="00F056D0" w:rsidRPr="00F056D0">
          <w:t>draws on aggregated data to provide a demand-driven service to create new transport routes that meet public needs.</w:t>
        </w:r>
      </w:ins>
    </w:p>
    <w:p w14:paraId="5B7A1439" w14:textId="77777777" w:rsidR="00F056D0" w:rsidRDefault="00F056D0" w:rsidP="002E6679">
      <w:pPr>
        <w:rPr>
          <w:ins w:id="16" w:author="HINSHAW, JOSHUA D TSgt USAF AFMC AFLCMC/HICJ" w:date="2017-06-09T14:57:00Z"/>
        </w:rPr>
        <w:pPrChange w:id="17" w:author="HINSHAW, JOSHUA D TSgt USAF AFMC AFLCMC/HICJ" w:date="2017-06-09T15:03:00Z">
          <w:pPr/>
        </w:pPrChange>
      </w:pPr>
      <w:ins w:id="18" w:author="HINSHAW, JOSHUA D TSgt USAF AFMC AFLCMC/HICJ" w:date="2017-06-09T15:07:00Z">
        <w:r>
          <w:t>Another great example is the city</w:t>
        </w:r>
        <w:r w:rsidRPr="00F056D0">
          <w:t xml:space="preserve"> of Boston. The Boston Department of Innovation and Technology helped create </w:t>
        </w:r>
      </w:ins>
      <w:ins w:id="19" w:author="HINSHAW, JOSHUA D TSgt USAF AFMC AFLCMC/HICJ" w:date="2017-06-09T15:08:00Z">
        <w:r>
          <w:t>a number</w:t>
        </w:r>
      </w:ins>
      <w:ins w:id="20" w:author="HINSHAW, JOSHUA D TSgt USAF AFMC AFLCMC/HICJ" w:date="2017-06-09T15:07:00Z">
        <w:r w:rsidRPr="00F056D0">
          <w:t xml:space="preserve"> apps with a wide range of uses, from allowing citizens to report neighborhood </w:t>
        </w:r>
      </w:ins>
      <w:ins w:id="21" w:author="HINSHAW, JOSHUA D TSgt USAF AFMC AFLCMC/HICJ" w:date="2017-06-09T15:08:00Z">
        <w:r>
          <w:t>issues</w:t>
        </w:r>
      </w:ins>
      <w:ins w:id="22" w:author="HINSHAW, JOSHUA D TSgt USAF AFMC AFLCMC/HICJ" w:date="2017-06-09T15:07:00Z">
        <w:r w:rsidRPr="00F056D0">
          <w:t xml:space="preserve"> to the government to helping commuters find on-street parking in the Innovation District. </w:t>
        </w:r>
      </w:ins>
    </w:p>
    <w:p w14:paraId="7566B7FA" w14:textId="77777777" w:rsidR="002E6679" w:rsidDel="00F056D0" w:rsidRDefault="007754BF" w:rsidP="007754BF">
      <w:pPr>
        <w:rPr>
          <w:moveFrom w:id="23" w:author="HINSHAW, JOSHUA D TSgt USAF AFMC AFLCMC/HICJ" w:date="2017-06-09T15:17:00Z"/>
        </w:rPr>
      </w:pPr>
      <w:del w:id="24" w:author="HINSHAW, JOSHUA D TSgt USAF AFMC AFLCMC/HICJ" w:date="2017-06-09T15:20:00Z">
        <w:r w:rsidDel="005B7957">
          <w:delText xml:space="preserve">The </w:delText>
        </w:r>
      </w:del>
      <w:del w:id="25" w:author="HINSHAW, JOSHUA D TSgt USAF AFMC AFLCMC/HICJ" w:date="2017-06-09T15:08:00Z">
        <w:r w:rsidDel="00F056D0">
          <w:delText>cyber and IT</w:delText>
        </w:r>
      </w:del>
      <w:del w:id="26" w:author="HINSHAW, JOSHUA D TSgt USAF AFMC AFLCMC/HICJ" w:date="2017-06-09T15:20:00Z">
        <w:r w:rsidDel="005B7957">
          <w:delText xml:space="preserve"> environment </w:delText>
        </w:r>
      </w:del>
      <w:del w:id="27" w:author="HINSHAW, JOSHUA D TSgt USAF AFMC AFLCMC/HICJ" w:date="2017-06-09T15:10:00Z">
        <w:r w:rsidDel="00F056D0">
          <w:delText>has taken on a whole new world as the</w:delText>
        </w:r>
      </w:del>
      <w:del w:id="28" w:author="HINSHAW, JOSHUA D TSgt USAF AFMC AFLCMC/HICJ" w:date="2017-06-09T15:12:00Z">
        <w:r w:rsidDel="00F056D0">
          <w:delText xml:space="preserve"> dependency on </w:delText>
        </w:r>
      </w:del>
      <w:del w:id="29" w:author="HINSHAW, JOSHUA D TSgt USAF AFMC AFLCMC/HICJ" w:date="2017-06-09T15:20:00Z">
        <w:r w:rsidDel="005B7957">
          <w:delText>technology</w:delText>
        </w:r>
      </w:del>
      <w:del w:id="30" w:author="HINSHAW, JOSHUA D TSgt USAF AFMC AFLCMC/HICJ" w:date="2017-06-09T15:12:00Z">
        <w:r w:rsidDel="00F056D0">
          <w:delText xml:space="preserve"> has increased</w:delText>
        </w:r>
      </w:del>
      <w:del w:id="31" w:author="HINSHAW, JOSHUA D TSgt USAF AFMC AFLCMC/HICJ" w:date="2017-06-09T15:20:00Z">
        <w:r w:rsidDel="005B7957">
          <w:delText xml:space="preserve">.  </w:delText>
        </w:r>
      </w:del>
      <w:moveFromRangeStart w:id="32" w:author="HINSHAW, JOSHUA D TSgt USAF AFMC AFLCMC/HICJ" w:date="2017-06-09T15:17:00Z" w:name="move484784770"/>
      <w:moveFrom w:id="33" w:author="HINSHAW, JOSHUA D TSgt USAF AFMC AFLCMC/HICJ" w:date="2017-06-09T15:17:00Z">
        <w:r w:rsidDel="005B7957">
          <w:t xml:space="preserve">The Department of Defense, State and local governments and industry are in a unique position to leverage one another to maximize efficiencies to work “smarter”.  </w:t>
        </w:r>
      </w:moveFrom>
    </w:p>
    <w:p w14:paraId="00ACF9E5" w14:textId="77777777" w:rsidR="002E6679" w:rsidDel="00F056D0" w:rsidRDefault="002E6679" w:rsidP="007754BF">
      <w:pPr>
        <w:rPr>
          <w:moveFrom w:id="34" w:author="HINSHAW, JOSHUA D TSgt USAF AFMC AFLCMC/HICJ" w:date="2017-06-09T15:17:00Z"/>
        </w:rPr>
      </w:pPr>
    </w:p>
    <w:p w14:paraId="06FB7447" w14:textId="77777777" w:rsidR="002E6679" w:rsidDel="005B7957" w:rsidRDefault="007754BF" w:rsidP="007754BF">
      <w:pPr>
        <w:rPr>
          <w:moveFrom w:id="35" w:author="HINSHAW, JOSHUA D TSgt USAF AFMC AFLCMC/HICJ" w:date="2017-06-09T15:17:00Z"/>
        </w:rPr>
      </w:pPr>
      <w:moveFrom w:id="36" w:author="HINSHAW, JOSHUA D TSgt USAF AFMC AFLCMC/HICJ" w:date="2017-06-09T15:17:00Z">
        <w:r w:rsidDel="005B7957">
          <w:t xml:space="preserve">Recently, Maxwell AFB and the City of Montgomery has been declared a “Smart City Smart Base” and have been exploring several initiatives that will help the community emerge as a tech hub through public/private partnerships.  </w:t>
        </w:r>
      </w:moveFrom>
    </w:p>
    <w:moveFromRangeEnd w:id="32"/>
    <w:p w14:paraId="77A8701A" w14:textId="77777777" w:rsidR="002E6679" w:rsidDel="00F056D0" w:rsidRDefault="002E6679" w:rsidP="007754BF">
      <w:pPr>
        <w:rPr>
          <w:del w:id="37" w:author="HINSHAW, JOSHUA D TSgt USAF AFMC AFLCMC/HICJ" w:date="2017-06-09T15:13:00Z"/>
        </w:rPr>
      </w:pPr>
    </w:p>
    <w:p w14:paraId="13E19683" w14:textId="77777777" w:rsidR="002E6679" w:rsidDel="00F056D0" w:rsidRDefault="002E6679" w:rsidP="007754BF">
      <w:pPr>
        <w:rPr>
          <w:del w:id="38" w:author="HINSHAW, JOSHUA D TSgt USAF AFMC AFLCMC/HICJ" w:date="2017-06-09T15:13:00Z"/>
        </w:rPr>
      </w:pPr>
    </w:p>
    <w:p w14:paraId="5057E19A" w14:textId="77777777" w:rsidR="007754BF" w:rsidRDefault="007754BF" w:rsidP="007754BF">
      <w:r>
        <w:t xml:space="preserve">Be it creating mobile applications for public transportation, developing smart parking garages, leveraging unified cloud messaging systems, consolidating e-911 help centers, or </w:t>
      </w:r>
      <w:del w:id="39" w:author="HINSHAW, JOSHUA D TSgt USAF AFMC AFLCMC/HICJ" w:date="2017-06-09T15:13:00Z">
        <w:r w:rsidDel="005B7957">
          <w:delText>xxx,xxxx</w:delText>
        </w:r>
      </w:del>
      <w:ins w:id="40" w:author="HINSHAW, JOSHUA D TSgt USAF AFMC AFLCMC/HICJ" w:date="2017-06-09T15:13:00Z">
        <w:r w:rsidR="005B7957">
          <w:t>developing innovative ways to promote awareness in the environment,</w:t>
        </w:r>
      </w:ins>
      <w:del w:id="41" w:author="HINSHAW, JOSHUA D TSgt USAF AFMC AFLCMC/HICJ" w:date="2017-06-09T15:15:00Z">
        <w:r w:rsidDel="005B7957">
          <w:delText>, These are all examples of challenges that face this community and several others across the nation.  [Josh to insert additional examples]</w:delText>
        </w:r>
      </w:del>
      <w:ins w:id="42" w:author="HINSHAW, JOSHUA D TSgt USAF AFMC AFLCMC/HICJ" w:date="2017-06-09T15:15:00Z">
        <w:r w:rsidR="005B7957">
          <w:t xml:space="preserve"> the possibilities are boundless in the discovery and development of IT solutions that enable a better quality of life</w:t>
        </w:r>
      </w:ins>
      <w:ins w:id="43" w:author="HINSHAW, JOSHUA D TSgt USAF AFMC AFLCMC/HICJ" w:date="2017-06-09T15:17:00Z">
        <w:r w:rsidR="005B7957">
          <w:t xml:space="preserve"> for a city or community</w:t>
        </w:r>
      </w:ins>
      <w:ins w:id="44" w:author="HINSHAW, JOSHUA D TSgt USAF AFMC AFLCMC/HICJ" w:date="2017-06-09T15:15:00Z">
        <w:r w:rsidR="005B7957">
          <w:t>.</w:t>
        </w:r>
      </w:ins>
    </w:p>
    <w:p w14:paraId="5676ABC2" w14:textId="77777777" w:rsidR="005B7957" w:rsidRDefault="005B7957" w:rsidP="005B7957">
      <w:pPr>
        <w:rPr>
          <w:moveTo w:id="45" w:author="HINSHAW, JOSHUA D TSgt USAF AFMC AFLCMC/HICJ" w:date="2017-06-09T15:17:00Z"/>
        </w:rPr>
      </w:pPr>
      <w:ins w:id="46" w:author="HINSHAW, JOSHUA D TSgt USAF AFMC AFLCMC/HICJ" w:date="2017-06-09T15:22:00Z">
        <w:r>
          <w:t xml:space="preserve">Because of the traction the “Smart City” initiatives have begun to make, </w:t>
        </w:r>
      </w:ins>
      <w:moveToRangeStart w:id="47" w:author="HINSHAW, JOSHUA D TSgt USAF AFMC AFLCMC/HICJ" w:date="2017-06-09T15:17:00Z" w:name="move484784770"/>
      <w:moveTo w:id="48" w:author="HINSHAW, JOSHUA D TSgt USAF AFMC AFLCMC/HICJ" w:date="2017-06-09T15:17:00Z">
        <w:del w:id="49" w:author="HINSHAW, JOSHUA D TSgt USAF AFMC AFLCMC/HICJ" w:date="2017-06-09T15:23:00Z">
          <w:r w:rsidDel="005B7957">
            <w:delText>T</w:delText>
          </w:r>
        </w:del>
      </w:moveTo>
      <w:ins w:id="50" w:author="HINSHAW, JOSHUA D TSgt USAF AFMC AFLCMC/HICJ" w:date="2017-06-09T15:23:00Z">
        <w:r>
          <w:t>t</w:t>
        </w:r>
      </w:ins>
      <w:moveTo w:id="51" w:author="HINSHAW, JOSHUA D TSgt USAF AFMC AFLCMC/HICJ" w:date="2017-06-09T15:17:00Z">
        <w:r>
          <w:t>he Department of Defense, State and local governments</w:t>
        </w:r>
      </w:moveTo>
      <w:ins w:id="52" w:author="HINSHAW, JOSHUA D TSgt USAF AFMC AFLCMC/HICJ" w:date="2017-06-09T15:23:00Z">
        <w:r>
          <w:t>,</w:t>
        </w:r>
      </w:ins>
      <w:moveTo w:id="53" w:author="HINSHAW, JOSHUA D TSgt USAF AFMC AFLCMC/HICJ" w:date="2017-06-09T15:17:00Z">
        <w:r>
          <w:t xml:space="preserve"> and industry are </w:t>
        </w:r>
      </w:moveTo>
      <w:ins w:id="54" w:author="HINSHAW, JOSHUA D TSgt USAF AFMC AFLCMC/HICJ" w:date="2017-06-09T15:23:00Z">
        <w:r>
          <w:t xml:space="preserve">highly interested in promoting </w:t>
        </w:r>
      </w:ins>
      <w:ins w:id="55" w:author="HINSHAW, JOSHUA D TSgt USAF AFMC AFLCMC/HICJ" w:date="2017-06-09T15:24:00Z">
        <w:r w:rsidR="00344EAF">
          <w:t xml:space="preserve">this venture </w:t>
        </w:r>
      </w:ins>
      <w:moveTo w:id="56" w:author="HINSHAW, JOSHUA D TSgt USAF AFMC AFLCMC/HICJ" w:date="2017-06-09T15:17:00Z">
        <w:del w:id="57" w:author="HINSHAW, JOSHUA D TSgt USAF AFMC AFLCMC/HICJ" w:date="2017-06-09T15:24:00Z">
          <w:r w:rsidDel="00344EAF">
            <w:delText xml:space="preserve">in a unique position </w:delText>
          </w:r>
        </w:del>
        <w:del w:id="58" w:author="HINSHAW, JOSHUA D TSgt USAF AFMC AFLCMC/HICJ" w:date="2017-06-09T15:25:00Z">
          <w:r w:rsidDel="00344EAF">
            <w:delText xml:space="preserve">to </w:delText>
          </w:r>
        </w:del>
      </w:moveTo>
      <w:ins w:id="59" w:author="HINSHAW, JOSHUA D TSgt USAF AFMC AFLCMC/HICJ" w:date="2017-06-09T15:24:00Z">
        <w:r w:rsidR="00344EAF">
          <w:t xml:space="preserve">in order </w:t>
        </w:r>
      </w:ins>
      <w:ins w:id="60" w:author="HINSHAW, JOSHUA D TSgt USAF AFMC AFLCMC/HICJ" w:date="2017-06-09T15:25:00Z">
        <w:r w:rsidR="00344EAF">
          <w:t xml:space="preserve">to </w:t>
        </w:r>
      </w:ins>
      <w:moveTo w:id="61" w:author="HINSHAW, JOSHUA D TSgt USAF AFMC AFLCMC/HICJ" w:date="2017-06-09T15:17:00Z">
        <w:r>
          <w:t xml:space="preserve">leverage </w:t>
        </w:r>
        <w:del w:id="62" w:author="HINSHAW, JOSHUA D TSgt USAF AFMC AFLCMC/HICJ" w:date="2017-06-09T15:25:00Z">
          <w:r w:rsidDel="00344EAF">
            <w:delText>one another</w:delText>
          </w:r>
        </w:del>
      </w:moveTo>
      <w:ins w:id="63" w:author="HINSHAW, JOSHUA D TSgt USAF AFMC AFLCMC/HICJ" w:date="2017-06-09T15:25:00Z">
        <w:r w:rsidR="00344EAF">
          <w:t>each other’s capabilities</w:t>
        </w:r>
      </w:ins>
      <w:moveTo w:id="64" w:author="HINSHAW, JOSHUA D TSgt USAF AFMC AFLCMC/HICJ" w:date="2017-06-09T15:17:00Z">
        <w:r>
          <w:t xml:space="preserve"> to maximize efficiencies </w:t>
        </w:r>
        <w:del w:id="65" w:author="HINSHAW, JOSHUA D TSgt USAF AFMC AFLCMC/HICJ" w:date="2017-06-09T15:25:00Z">
          <w:r w:rsidDel="00344EAF">
            <w:delText>to</w:delText>
          </w:r>
        </w:del>
      </w:moveTo>
      <w:ins w:id="66" w:author="HINSHAW, JOSHUA D TSgt USAF AFMC AFLCMC/HICJ" w:date="2017-06-09T15:25:00Z">
        <w:r w:rsidR="00344EAF">
          <w:t>and</w:t>
        </w:r>
      </w:ins>
      <w:moveTo w:id="67" w:author="HINSHAW, JOSHUA D TSgt USAF AFMC AFLCMC/HICJ" w:date="2017-06-09T15:17:00Z">
        <w:r>
          <w:t xml:space="preserve"> work “smarter”.  </w:t>
        </w:r>
        <w:del w:id="68" w:author="HINSHAW, JOSHUA D TSgt USAF AFMC AFLCMC/HICJ" w:date="2017-06-09T15:22:00Z">
          <w:r w:rsidDel="005B7957">
            <w:delText xml:space="preserve">Recently, </w:delText>
          </w:r>
        </w:del>
        <w:r>
          <w:t xml:space="preserve">Maxwell </w:t>
        </w:r>
        <w:del w:id="69" w:author="HINSHAW, JOSHUA D TSgt USAF AFMC AFLCMC/HICJ" w:date="2017-06-09T15:26:00Z">
          <w:r w:rsidDel="00344EAF">
            <w:delText>AFB</w:delText>
          </w:r>
        </w:del>
      </w:moveTo>
      <w:ins w:id="70" w:author="HINSHAW, JOSHUA D TSgt USAF AFMC AFLCMC/HICJ" w:date="2017-06-09T15:26:00Z">
        <w:r w:rsidR="00344EAF">
          <w:t>Air Force Base</w:t>
        </w:r>
      </w:ins>
      <w:moveTo w:id="71" w:author="HINSHAW, JOSHUA D TSgt USAF AFMC AFLCMC/HICJ" w:date="2017-06-09T15:17:00Z">
        <w:r>
          <w:t xml:space="preserve"> and the City of Montgomery has been declared a “Smart City Smart Base” </w:t>
        </w:r>
        <w:commentRangeStart w:id="72"/>
        <w:r>
          <w:t>and</w:t>
        </w:r>
      </w:moveTo>
      <w:commentRangeEnd w:id="72"/>
      <w:r w:rsidR="00344EAF">
        <w:rPr>
          <w:rStyle w:val="CommentReference"/>
        </w:rPr>
        <w:commentReference w:id="72"/>
      </w:r>
      <w:moveTo w:id="73" w:author="HINSHAW, JOSHUA D TSgt USAF AFMC AFLCMC/HICJ" w:date="2017-06-09T15:17:00Z">
        <w:r>
          <w:t xml:space="preserve"> have been exploring </w:t>
        </w:r>
        <w:r>
          <w:lastRenderedPageBreak/>
          <w:t xml:space="preserve">several initiatives that will help the community emerge as a </w:t>
        </w:r>
        <w:del w:id="74" w:author="HINSHAW, JOSHUA D TSgt USAF AFMC AFLCMC/HICJ" w:date="2017-06-09T15:26:00Z">
          <w:r w:rsidDel="00344EAF">
            <w:delText>tech hub</w:delText>
          </w:r>
        </w:del>
      </w:moveTo>
      <w:ins w:id="75" w:author="HINSHAW, JOSHUA D TSgt USAF AFMC AFLCMC/HICJ" w:date="2017-06-09T15:26:00Z">
        <w:r w:rsidR="00344EAF">
          <w:t xml:space="preserve">model </w:t>
        </w:r>
      </w:ins>
      <w:ins w:id="76" w:author="HINSHAW, JOSHUA D TSgt USAF AFMC AFLCMC/HICJ" w:date="2017-06-09T15:27:00Z">
        <w:r w:rsidR="00344EAF">
          <w:t>“Smart Community”</w:t>
        </w:r>
      </w:ins>
      <w:moveTo w:id="77" w:author="HINSHAW, JOSHUA D TSgt USAF AFMC AFLCMC/HICJ" w:date="2017-06-09T15:17:00Z">
        <w:r>
          <w:t xml:space="preserve"> through public</w:t>
        </w:r>
      </w:moveTo>
      <w:ins w:id="78" w:author="HINSHAW, JOSHUA D TSgt USAF AFMC AFLCMC/HICJ" w:date="2017-06-09T15:27:00Z">
        <w:r w:rsidR="00344EAF">
          <w:t xml:space="preserve"> and </w:t>
        </w:r>
      </w:ins>
      <w:moveTo w:id="79" w:author="HINSHAW, JOSHUA D TSgt USAF AFMC AFLCMC/HICJ" w:date="2017-06-09T15:17:00Z">
        <w:del w:id="80" w:author="HINSHAW, JOSHUA D TSgt USAF AFMC AFLCMC/HICJ" w:date="2017-06-09T15:27:00Z">
          <w:r w:rsidDel="00344EAF">
            <w:delText>/</w:delText>
          </w:r>
        </w:del>
        <w:r>
          <w:t xml:space="preserve">private partnerships.  </w:t>
        </w:r>
      </w:moveTo>
    </w:p>
    <w:moveToRangeEnd w:id="47"/>
    <w:p w14:paraId="21A81103" w14:textId="77777777" w:rsidR="00230CE7" w:rsidRDefault="00B12F09">
      <w:r w:rsidRPr="00230CE7">
        <w:rPr>
          <w:b/>
        </w:rPr>
        <w:t>Competition</w:t>
      </w:r>
      <w:r w:rsidR="00230CE7" w:rsidRPr="00230CE7">
        <w:rPr>
          <w:b/>
        </w:rPr>
        <w:t xml:space="preserve"> Details</w:t>
      </w:r>
      <w:r w:rsidRPr="00230CE7">
        <w:rPr>
          <w:b/>
        </w:rPr>
        <w:t>:</w:t>
      </w:r>
      <w:r>
        <w:t xml:space="preserve">  </w:t>
      </w:r>
      <w:r w:rsidR="007754BF">
        <w:t xml:space="preserve">Each team will identify a problem or challenge within an Air Force mission area and will create an innovative technical solution to that problem to present for a panel of judges.  </w:t>
      </w:r>
      <w:r w:rsidR="00230CE7">
        <w:t>As the event draws near, information will be released to aid in the developm</w:t>
      </w:r>
      <w:r w:rsidR="007754BF">
        <w:t>ent of your solution as it relates to each of technical areas (cybersecurity, network communications, software development, design)</w:t>
      </w:r>
      <w:r w:rsidR="00230CE7">
        <w:t xml:space="preserve">.  However, the rubric detailing the criteria for your team’s presentation will not be released until the event kickoff at 4CDT on Sunday, 27 August at CoWerx46 on 46 Commerce St, Montgomery, AL 36109 and live streamed on </w:t>
      </w:r>
      <w:hyperlink r:id="rId7" w:history="1">
        <w:r w:rsidR="007754BF" w:rsidRPr="007754BF">
          <w:rPr>
            <w:rStyle w:val="Hyperlink"/>
            <w:highlight w:val="yellow"/>
          </w:rPr>
          <w:t>www.techmgm.com</w:t>
        </w:r>
      </w:hyperlink>
      <w:r w:rsidR="007754BF" w:rsidRPr="007754BF">
        <w:rPr>
          <w:highlight w:val="yellow"/>
        </w:rPr>
        <w:t>/innovateAFITC</w:t>
      </w:r>
      <w:r w:rsidR="00230CE7">
        <w:t>.  Each team will have 24hours to create and submit their presentation to the event organizers.</w:t>
      </w:r>
    </w:p>
    <w:p w14:paraId="47A16A45" w14:textId="77777777" w:rsidR="008D3435" w:rsidRDefault="00230CE7">
      <w:r>
        <w:t>On Monday, 28 August beginning at 5PM, e</w:t>
      </w:r>
      <w:r w:rsidR="008D3435">
        <w:t>ach team will have 6 minutes to present their problem and innovative solution to a panel of judges</w:t>
      </w:r>
      <w:r w:rsidR="00B12F09">
        <w:t xml:space="preserve"> to include representation from the following organizations; SAF/A6, Air University, PEO BES, City/County/State of Alabama CIOs office, and Industry.  The judges will have 2 minutes to ask questions of the presenting team.  </w:t>
      </w:r>
      <w:r>
        <w:t>Each presentation will be scored and the winning innovative solution will be announced and given the opportunity to present on the mainstage during Wednesday morning’s keynote sessions at AFITC.  Prizes will also be given for top finishers.</w:t>
      </w:r>
    </w:p>
    <w:p w14:paraId="1676AC2A" w14:textId="77777777" w:rsidR="00230CE7" w:rsidRDefault="00230CE7">
      <w:r w:rsidRPr="00761DB8">
        <w:rPr>
          <w:b/>
        </w:rPr>
        <w:t>Registration:</w:t>
      </w:r>
      <w:r>
        <w:t xml:space="preserve">  Teams can register online via </w:t>
      </w:r>
      <w:r w:rsidR="007754BF" w:rsidRPr="007754BF">
        <w:rPr>
          <w:highlight w:val="yellow"/>
        </w:rPr>
        <w:t>www.techmgm.com/innovateAFITC</w:t>
      </w:r>
      <w:r w:rsidR="00761DB8">
        <w:t xml:space="preserve"> for $200 a team. </w:t>
      </w:r>
      <w:r>
        <w:t xml:space="preserve"> </w:t>
      </w:r>
      <w:r w:rsidR="005C475E">
        <w:t xml:space="preserve">You must detail which team members are meeting the required criteria.  </w:t>
      </w:r>
      <w:r>
        <w:t xml:space="preserve">If you are looking for a team, visit the matchmaking </w:t>
      </w:r>
      <w:r w:rsidR="007754BF">
        <w:t>link</w:t>
      </w:r>
      <w:r w:rsidR="00761DB8">
        <w:t xml:space="preserve"> to be paired with other IT experts looking to form a team.  </w:t>
      </w:r>
      <w:r w:rsidR="00761DB8" w:rsidRPr="005C475E">
        <w:rPr>
          <w:b/>
          <w:i/>
        </w:rPr>
        <w:t>innovateAFITC</w:t>
      </w:r>
      <w:r w:rsidR="00761DB8">
        <w:t xml:space="preserve"> is limited to 15 teams, so act fast!  Registration will close once 15 teams have successfully registered.  </w:t>
      </w:r>
    </w:p>
    <w:p w14:paraId="61B78B97" w14:textId="77777777" w:rsidR="003930F7" w:rsidRDefault="00761DB8">
      <w:r w:rsidRPr="00761DB8">
        <w:rPr>
          <w:b/>
        </w:rPr>
        <w:t>Workspace:</w:t>
      </w:r>
      <w:r>
        <w:t xml:space="preserve">  Beginning on Friday, 25 August at 4CDT there will be designated locations</w:t>
      </w:r>
      <w:r w:rsidR="007754BF">
        <w:t xml:space="preserve"> at the Renaissance Hotel and</w:t>
      </w:r>
      <w:r>
        <w:t xml:space="preserve"> in downtown Montgomery, AL within walking di</w:t>
      </w:r>
      <w:r w:rsidR="007754BF">
        <w:t xml:space="preserve">stance </w:t>
      </w:r>
      <w:r>
        <w:t>where teams can collaborate to work on their presentations.  High speed and reliable network access will be provided at all locations; some will be available 24x7.</w:t>
      </w:r>
    </w:p>
    <w:p w14:paraId="597312DF" w14:textId="77777777" w:rsidR="003930F7" w:rsidRDefault="003930F7">
      <w:pPr>
        <w:rPr>
          <w:b/>
        </w:rPr>
      </w:pPr>
      <w:r w:rsidRPr="00D67B56">
        <w:rPr>
          <w:b/>
        </w:rPr>
        <w:t xml:space="preserve">Timeline:  </w:t>
      </w:r>
    </w:p>
    <w:p w14:paraId="2EA7C7E2" w14:textId="77777777" w:rsidR="00D67B56" w:rsidRDefault="00D67B56">
      <w:r>
        <w:t>14 Jun – Content finalized</w:t>
      </w:r>
    </w:p>
    <w:p w14:paraId="75ABFEE4" w14:textId="77777777" w:rsidR="00D67B56" w:rsidRPr="00D67B56" w:rsidRDefault="00D67B56">
      <w:r>
        <w:tab/>
        <w:t>Framework (Charisse), Problem (Boyd/Joe/Josh), Tools (Josh), Workspace (Josh/Boyd)</w:t>
      </w:r>
    </w:p>
    <w:p w14:paraId="625E7034" w14:textId="77777777" w:rsidR="003930F7" w:rsidRDefault="003930F7">
      <w:r>
        <w:t>16 Jun – Details briefed/provided to key stakeholders</w:t>
      </w:r>
    </w:p>
    <w:p w14:paraId="5C037300" w14:textId="77777777" w:rsidR="00D67B56" w:rsidRDefault="00D67B56">
      <w:r>
        <w:tab/>
        <w:t>SAF/A6/</w:t>
      </w:r>
      <w:proofErr w:type="spellStart"/>
      <w:r>
        <w:t>CyberPatriot</w:t>
      </w:r>
      <w:proofErr w:type="spellEnd"/>
      <w:r>
        <w:t xml:space="preserve"> (Ken), AFITC/Legal (Josh), MACC/AU (Charisse)</w:t>
      </w:r>
    </w:p>
    <w:p w14:paraId="0B5FA75C" w14:textId="77777777" w:rsidR="003930F7" w:rsidRDefault="003930F7">
      <w:r>
        <w:t>20 Jun – Online registration goes LIVES</w:t>
      </w:r>
    </w:p>
    <w:p w14:paraId="6FA43E86" w14:textId="77777777" w:rsidR="00D67B56" w:rsidRDefault="00D67B56">
      <w:r>
        <w:tab/>
      </w:r>
      <w:proofErr w:type="spellStart"/>
      <w:r>
        <w:t>TechMGM</w:t>
      </w:r>
      <w:proofErr w:type="spellEnd"/>
      <w:r>
        <w:t xml:space="preserve"> portal (Charisse), SLACK (Josh), MACC/Website (Boyd)</w:t>
      </w:r>
    </w:p>
    <w:p w14:paraId="0AFF8D2C" w14:textId="77777777" w:rsidR="003930F7" w:rsidRDefault="003930F7">
      <w:r>
        <w:t xml:space="preserve">1 July – </w:t>
      </w:r>
      <w:r w:rsidR="00D67B56">
        <w:t>Information Campaign Push</w:t>
      </w:r>
    </w:p>
    <w:p w14:paraId="08D79972" w14:textId="77777777" w:rsidR="00D67B56" w:rsidRDefault="00D67B56" w:rsidP="00D67B56">
      <w:pPr>
        <w:ind w:left="720"/>
      </w:pPr>
      <w:r>
        <w:t>Academia (Charisse), PEO BES/26NOS (Josh), HackMGM/Local Community (Boyd), SAF/A6 (Ken), Industry (Charisse/Joe/Ken)</w:t>
      </w:r>
    </w:p>
    <w:p w14:paraId="52265054" w14:textId="77777777" w:rsidR="003930F7" w:rsidRDefault="003930F7">
      <w:r>
        <w:t>15 July – Details released to participants</w:t>
      </w:r>
    </w:p>
    <w:p w14:paraId="22E47CE9" w14:textId="77777777" w:rsidR="003930F7" w:rsidRDefault="003930F7">
      <w:r>
        <w:t>1 Aug – Details released to participants</w:t>
      </w:r>
    </w:p>
    <w:p w14:paraId="3298BAAE" w14:textId="77777777" w:rsidR="003930F7" w:rsidRDefault="003930F7">
      <w:r>
        <w:lastRenderedPageBreak/>
        <w:t>15 Aug – Details released to participants</w:t>
      </w:r>
    </w:p>
    <w:p w14:paraId="283E7C5B" w14:textId="77777777" w:rsidR="003930F7" w:rsidRDefault="00D67B56">
      <w:r>
        <w:t>25 Aug – Workspace Opens for weekend</w:t>
      </w:r>
    </w:p>
    <w:p w14:paraId="00356C0E" w14:textId="77777777" w:rsidR="00D67B56" w:rsidRDefault="00D67B56">
      <w:r>
        <w:t>27 Aug – Kickoff Event</w:t>
      </w:r>
    </w:p>
    <w:p w14:paraId="1C7F0305" w14:textId="77777777" w:rsidR="00D67B56" w:rsidRDefault="00D67B56">
      <w:r>
        <w:t>28 Aug – Presentations</w:t>
      </w:r>
    </w:p>
    <w:p w14:paraId="4FA3978E" w14:textId="77777777" w:rsidR="00D67B56" w:rsidRDefault="00D67B56">
      <w:r>
        <w:t>29 Aug – Announcement of Winner</w:t>
      </w:r>
    </w:p>
    <w:p w14:paraId="51FA086A" w14:textId="77777777" w:rsidR="00D67B56" w:rsidRDefault="00D67B56">
      <w:r>
        <w:t>30 Aug – Winner presents at AFITC</w:t>
      </w:r>
    </w:p>
    <w:p w14:paraId="00219E95" w14:textId="77777777" w:rsidR="00761DB8" w:rsidRDefault="00761DB8"/>
    <w:p w14:paraId="24CD65F7" w14:textId="77777777" w:rsidR="00343ABB" w:rsidRPr="00883873" w:rsidRDefault="00343ABB">
      <w:pPr>
        <w:rPr>
          <w:b/>
        </w:rPr>
      </w:pPr>
      <w:r w:rsidRPr="00883873">
        <w:rPr>
          <w:b/>
        </w:rPr>
        <w:t>Committees:</w:t>
      </w:r>
    </w:p>
    <w:p w14:paraId="76CD722C" w14:textId="77777777" w:rsidR="00343ABB" w:rsidRDefault="00343ABB">
      <w:r>
        <w:t>Marketing/PA</w:t>
      </w:r>
    </w:p>
    <w:p w14:paraId="42A1E81D" w14:textId="77777777" w:rsidR="00343ABB" w:rsidRDefault="00883873">
      <w:r>
        <w:t>Registration</w:t>
      </w:r>
    </w:p>
    <w:p w14:paraId="58526A30" w14:textId="77777777" w:rsidR="00883873" w:rsidRDefault="00883873">
      <w:r>
        <w:t>Kickoff Event</w:t>
      </w:r>
    </w:p>
    <w:p w14:paraId="6CC0A27B" w14:textId="77777777" w:rsidR="00883873" w:rsidRDefault="00883873">
      <w:r>
        <w:t>Workspace/Facilities</w:t>
      </w:r>
    </w:p>
    <w:p w14:paraId="352629DE" w14:textId="77777777" w:rsidR="00883873" w:rsidRDefault="00883873">
      <w:r>
        <w:t>Problem/Presentations</w:t>
      </w:r>
    </w:p>
    <w:p w14:paraId="1420F3C1" w14:textId="77777777" w:rsidR="00162D7B" w:rsidRDefault="00883873">
      <w:r>
        <w:t>Sponsorship/Prizes</w:t>
      </w:r>
    </w:p>
    <w:sectPr w:rsidR="00162D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2" w:author="HINSHAW, JOSHUA D TSgt USAF AFMC AFLCMC/HICJ" w:date="2017-06-09T15:26:00Z" w:initials="HJDTUAA">
    <w:p w14:paraId="6ED5EB5C" w14:textId="77777777" w:rsidR="00344EAF" w:rsidRDefault="00344EAF">
      <w:pPr>
        <w:pStyle w:val="CommentText"/>
      </w:pPr>
      <w:r>
        <w:rPr>
          <w:rStyle w:val="CommentReference"/>
        </w:rPr>
        <w:annotationRef/>
      </w:r>
      <w:r>
        <w:t>Declared by who?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D5EB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6E6E39"/>
    <w:multiLevelType w:val="hybridMultilevel"/>
    <w:tmpl w:val="A2D2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NSHAW, JOSHUA D TSgt USAF AFMC AFLCMC/HICJ">
    <w15:presenceInfo w15:providerId="AD" w15:userId="S-1-5-21-1271409858-1095883707-2794662393-183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D7B"/>
    <w:rsid w:val="00162D7B"/>
    <w:rsid w:val="001E75EE"/>
    <w:rsid w:val="00230CE7"/>
    <w:rsid w:val="002E6679"/>
    <w:rsid w:val="00343ABB"/>
    <w:rsid w:val="00344EAF"/>
    <w:rsid w:val="00352C7B"/>
    <w:rsid w:val="003930F7"/>
    <w:rsid w:val="005B7957"/>
    <w:rsid w:val="005C475E"/>
    <w:rsid w:val="007264A2"/>
    <w:rsid w:val="00761DB8"/>
    <w:rsid w:val="007754BF"/>
    <w:rsid w:val="00883873"/>
    <w:rsid w:val="008D3435"/>
    <w:rsid w:val="00B05154"/>
    <w:rsid w:val="00B12F09"/>
    <w:rsid w:val="00D67B56"/>
    <w:rsid w:val="00F05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5E23"/>
  <w15:chartTrackingRefBased/>
  <w15:docId w15:val="{0F9C6434-904B-4D89-9D64-E4B2FB054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D7B"/>
    <w:pPr>
      <w:ind w:left="720"/>
      <w:contextualSpacing/>
    </w:pPr>
  </w:style>
  <w:style w:type="character" w:styleId="Hyperlink">
    <w:name w:val="Hyperlink"/>
    <w:basedOn w:val="DefaultParagraphFont"/>
    <w:uiPriority w:val="99"/>
    <w:unhideWhenUsed/>
    <w:rsid w:val="00162D7B"/>
    <w:rPr>
      <w:color w:val="0563C1" w:themeColor="hyperlink"/>
      <w:u w:val="single"/>
    </w:rPr>
  </w:style>
  <w:style w:type="paragraph" w:styleId="BalloonText">
    <w:name w:val="Balloon Text"/>
    <w:basedOn w:val="Normal"/>
    <w:link w:val="BalloonTextChar"/>
    <w:uiPriority w:val="99"/>
    <w:semiHidden/>
    <w:unhideWhenUsed/>
    <w:rsid w:val="00343A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ABB"/>
    <w:rPr>
      <w:rFonts w:ascii="Segoe UI" w:hAnsi="Segoe UI" w:cs="Segoe UI"/>
      <w:sz w:val="18"/>
      <w:szCs w:val="18"/>
    </w:rPr>
  </w:style>
  <w:style w:type="character" w:styleId="CommentReference">
    <w:name w:val="annotation reference"/>
    <w:basedOn w:val="DefaultParagraphFont"/>
    <w:uiPriority w:val="99"/>
    <w:semiHidden/>
    <w:unhideWhenUsed/>
    <w:rsid w:val="00344EAF"/>
    <w:rPr>
      <w:sz w:val="16"/>
      <w:szCs w:val="16"/>
    </w:rPr>
  </w:style>
  <w:style w:type="paragraph" w:styleId="CommentText">
    <w:name w:val="annotation text"/>
    <w:basedOn w:val="Normal"/>
    <w:link w:val="CommentTextChar"/>
    <w:uiPriority w:val="99"/>
    <w:semiHidden/>
    <w:unhideWhenUsed/>
    <w:rsid w:val="00344EAF"/>
    <w:pPr>
      <w:spacing w:line="240" w:lineRule="auto"/>
    </w:pPr>
    <w:rPr>
      <w:sz w:val="20"/>
      <w:szCs w:val="20"/>
    </w:rPr>
  </w:style>
  <w:style w:type="character" w:customStyle="1" w:styleId="CommentTextChar">
    <w:name w:val="Comment Text Char"/>
    <w:basedOn w:val="DefaultParagraphFont"/>
    <w:link w:val="CommentText"/>
    <w:uiPriority w:val="99"/>
    <w:semiHidden/>
    <w:rsid w:val="00344EAF"/>
    <w:rPr>
      <w:sz w:val="20"/>
      <w:szCs w:val="20"/>
    </w:rPr>
  </w:style>
  <w:style w:type="paragraph" w:styleId="CommentSubject">
    <w:name w:val="annotation subject"/>
    <w:basedOn w:val="CommentText"/>
    <w:next w:val="CommentText"/>
    <w:link w:val="CommentSubjectChar"/>
    <w:uiPriority w:val="99"/>
    <w:semiHidden/>
    <w:unhideWhenUsed/>
    <w:rsid w:val="00344EAF"/>
    <w:rPr>
      <w:b/>
      <w:bCs/>
    </w:rPr>
  </w:style>
  <w:style w:type="character" w:customStyle="1" w:styleId="CommentSubjectChar">
    <w:name w:val="Comment Subject Char"/>
    <w:basedOn w:val="CommentTextChar"/>
    <w:link w:val="CommentSubject"/>
    <w:uiPriority w:val="99"/>
    <w:semiHidden/>
    <w:rsid w:val="00344E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chmgm.com"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cstok</dc:creator>
  <cp:keywords/>
  <dc:description/>
  <cp:lastModifiedBy>HINSHAW, JOSHUA D TSgt USAF AFMC AFLCMC/HICJ</cp:lastModifiedBy>
  <cp:revision>4</cp:revision>
  <cp:lastPrinted>2017-06-08T16:45:00Z</cp:lastPrinted>
  <dcterms:created xsi:type="dcterms:W3CDTF">2017-06-08T14:40:00Z</dcterms:created>
  <dcterms:modified xsi:type="dcterms:W3CDTF">2017-06-09T20:36:00Z</dcterms:modified>
</cp:coreProperties>
</file>