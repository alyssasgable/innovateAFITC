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2A045" w14:textId="79717053" w:rsidR="00B21755" w:rsidRDefault="00B21755" w:rsidP="00B21755">
      <w:pPr>
        <w:spacing w:line="252" w:lineRule="auto"/>
        <w:contextualSpacing/>
        <w:rPr>
          <w:rFonts w:ascii="Calibri" w:eastAsia="Times New Roman" w:hAnsi="Calibri" w:cs="Calibri"/>
        </w:rPr>
      </w:pPr>
      <w:r w:rsidRPr="00EF6439">
        <w:rPr>
          <w:rFonts w:ascii="Calibri" w:eastAsia="Times New Roman" w:hAnsi="Calibri" w:cs="Calibri"/>
          <w:b/>
          <w:u w:val="single"/>
        </w:rPr>
        <w:t xml:space="preserve">Problem Statement </w:t>
      </w:r>
      <w:r w:rsidR="00F65E4E">
        <w:rPr>
          <w:rFonts w:ascii="Calibri" w:eastAsia="Times New Roman" w:hAnsi="Calibri" w:cs="Calibri"/>
          <w:b/>
          <w:u w:val="single"/>
        </w:rPr>
        <w:t>(</w:t>
      </w:r>
      <w:r w:rsidR="001E1032">
        <w:rPr>
          <w:rFonts w:ascii="Calibri" w:eastAsia="Times New Roman" w:hAnsi="Calibri" w:cs="Calibri"/>
          <w:b/>
          <w:u w:val="single"/>
        </w:rPr>
        <w:t>conveyed</w:t>
      </w:r>
      <w:r w:rsidRPr="00EF6439">
        <w:rPr>
          <w:rFonts w:ascii="Calibri" w:eastAsia="Times New Roman" w:hAnsi="Calibri" w:cs="Calibri"/>
          <w:b/>
          <w:u w:val="single"/>
        </w:rPr>
        <w:t xml:space="preserve"> </w:t>
      </w:r>
      <w:r w:rsidR="00F65E4E">
        <w:rPr>
          <w:rFonts w:ascii="Calibri" w:eastAsia="Times New Roman" w:hAnsi="Calibri" w:cs="Calibri"/>
          <w:b/>
          <w:u w:val="single"/>
        </w:rPr>
        <w:t xml:space="preserve">by </w:t>
      </w:r>
      <w:r>
        <w:rPr>
          <w:rFonts w:ascii="Calibri" w:eastAsia="Times New Roman" w:hAnsi="Calibri" w:cs="Calibri"/>
          <w:b/>
          <w:u w:val="single"/>
        </w:rPr>
        <w:t xml:space="preserve">Ms. </w:t>
      </w:r>
      <w:r w:rsidRPr="00EF6439">
        <w:rPr>
          <w:rFonts w:ascii="Calibri" w:eastAsia="Times New Roman" w:hAnsi="Calibri" w:cs="Calibri"/>
          <w:b/>
          <w:u w:val="single"/>
        </w:rPr>
        <w:t>Sloan</w:t>
      </w:r>
      <w:r>
        <w:rPr>
          <w:rFonts w:ascii="Calibri" w:eastAsia="Times New Roman" w:hAnsi="Calibri" w:cs="Calibri"/>
          <w:b/>
          <w:u w:val="single"/>
        </w:rPr>
        <w:t>e</w:t>
      </w:r>
      <w:r w:rsidRPr="00EF6439">
        <w:rPr>
          <w:rFonts w:ascii="Calibri" w:eastAsia="Times New Roman" w:hAnsi="Calibri" w:cs="Calibri"/>
          <w:b/>
          <w:u w:val="single"/>
        </w:rPr>
        <w:t xml:space="preserve"> Bailey</w:t>
      </w:r>
      <w:r w:rsidR="00F65E4E">
        <w:rPr>
          <w:rFonts w:ascii="Calibri" w:eastAsia="Times New Roman" w:hAnsi="Calibri" w:cs="Calibri"/>
          <w:b/>
          <w:u w:val="single"/>
        </w:rPr>
        <w:t>)</w:t>
      </w:r>
      <w:r>
        <w:rPr>
          <w:rFonts w:ascii="Calibri" w:eastAsia="Times New Roman" w:hAnsi="Calibri" w:cs="Calibri"/>
        </w:rPr>
        <w:t>:  SAF/CIO A6 has two major concerns with the existing event</w:t>
      </w:r>
      <w:r w:rsidR="001E1032">
        <w:rPr>
          <w:rFonts w:ascii="Calibri" w:eastAsia="Times New Roman" w:hAnsi="Calibri" w:cs="Calibri"/>
        </w:rPr>
        <w:t>: (</w:t>
      </w:r>
      <w:r>
        <w:rPr>
          <w:rFonts w:ascii="Calibri" w:eastAsia="Times New Roman" w:hAnsi="Calibri" w:cs="Calibri"/>
        </w:rPr>
        <w:t xml:space="preserve">1) the judging schedule is not compatible with SAF/CIO leadership AFITC schedule on 28/29 Aug; and (2) </w:t>
      </w:r>
      <w:r w:rsidR="001E1032">
        <w:rPr>
          <w:rFonts w:ascii="Calibri" w:eastAsia="Times New Roman" w:hAnsi="Calibri" w:cs="Calibri"/>
        </w:rPr>
        <w:t>this event may not be of v</w:t>
      </w:r>
      <w:r>
        <w:rPr>
          <w:rFonts w:ascii="Calibri" w:eastAsia="Times New Roman" w:hAnsi="Calibri" w:cs="Calibri"/>
        </w:rPr>
        <w:t xml:space="preserve">alue to the Air Force.  </w:t>
      </w:r>
    </w:p>
    <w:p w14:paraId="697B23B9" w14:textId="77777777" w:rsidR="00B21755" w:rsidRDefault="00B21755" w:rsidP="00D72679">
      <w:pPr>
        <w:spacing w:line="252" w:lineRule="auto"/>
        <w:contextualSpacing/>
        <w:rPr>
          <w:rFonts w:ascii="Calibri" w:eastAsia="Times New Roman" w:hAnsi="Calibri" w:cs="Calibri"/>
        </w:rPr>
      </w:pPr>
    </w:p>
    <w:p w14:paraId="341653F0" w14:textId="5E87B327" w:rsidR="00D72679" w:rsidRDefault="00B21755" w:rsidP="00D72679">
      <w:pPr>
        <w:numPr>
          <w:ilvl w:val="0"/>
          <w:numId w:val="1"/>
        </w:numPr>
        <w:spacing w:line="252" w:lineRule="auto"/>
        <w:contextualSpacing/>
        <w:rPr>
          <w:rFonts w:ascii="Calibri" w:eastAsia="Times New Roman" w:hAnsi="Calibri" w:cs="Calibri"/>
        </w:rPr>
      </w:pPr>
      <w:r w:rsidRPr="00EF6439">
        <w:rPr>
          <w:rFonts w:ascii="Calibri" w:eastAsia="Times New Roman" w:hAnsi="Calibri" w:cs="Calibri"/>
          <w:b/>
        </w:rPr>
        <w:t>COA 1 (As-Is</w:t>
      </w:r>
      <w:ins w:id="0" w:author="Joshua Hinshaw" w:date="2017-07-01T23:57:00Z">
        <w:r w:rsidR="00497869">
          <w:rPr>
            <w:rFonts w:ascii="Calibri" w:eastAsia="Times New Roman" w:hAnsi="Calibri" w:cs="Calibri"/>
            <w:b/>
          </w:rPr>
          <w:t xml:space="preserve">: #2 </w:t>
        </w:r>
        <w:proofErr w:type="spellStart"/>
        <w:r w:rsidR="00497869">
          <w:rPr>
            <w:rFonts w:ascii="Calibri" w:eastAsia="Times New Roman" w:hAnsi="Calibri" w:cs="Calibri"/>
            <w:b/>
          </w:rPr>
          <w:t>Reccomendation</w:t>
        </w:r>
        <w:proofErr w:type="spellEnd"/>
        <w:r w:rsidR="00497869">
          <w:rPr>
            <w:rFonts w:ascii="Calibri" w:eastAsia="Times New Roman" w:hAnsi="Calibri" w:cs="Calibri"/>
            <w:b/>
          </w:rPr>
          <w:t xml:space="preserve"> </w:t>
        </w:r>
      </w:ins>
      <w:del w:id="1" w:author="Joshua Hinshaw" w:date="2017-07-01T23:57:00Z">
        <w:r w:rsidR="001E1032" w:rsidRPr="00EF6439" w:rsidDel="00497869">
          <w:rPr>
            <w:rFonts w:ascii="Calibri" w:eastAsia="Times New Roman" w:hAnsi="Calibri" w:cs="Calibri"/>
            <w:b/>
          </w:rPr>
          <w:delText xml:space="preserve"> Recommended </w:delText>
        </w:r>
      </w:del>
      <w:r w:rsidR="001E1032" w:rsidRPr="00EF6439">
        <w:rPr>
          <w:rFonts w:ascii="Calibri" w:eastAsia="Times New Roman" w:hAnsi="Calibri" w:cs="Calibri"/>
          <w:b/>
        </w:rPr>
        <w:t xml:space="preserve">by </w:t>
      </w:r>
      <w:r w:rsidR="00020543">
        <w:rPr>
          <w:rFonts w:ascii="Calibri" w:eastAsia="Times New Roman" w:hAnsi="Calibri" w:cs="Calibri"/>
          <w:b/>
        </w:rPr>
        <w:t xml:space="preserve">Chamber/AFCEA </w:t>
      </w:r>
      <w:r w:rsidR="009D7058">
        <w:rPr>
          <w:rFonts w:ascii="Calibri" w:eastAsia="Times New Roman" w:hAnsi="Calibri" w:cs="Calibri"/>
          <w:b/>
        </w:rPr>
        <w:t>Leadership</w:t>
      </w:r>
      <w:r w:rsidR="009D7058" w:rsidRPr="00EF6439">
        <w:rPr>
          <w:rFonts w:ascii="Calibri" w:eastAsia="Times New Roman" w:hAnsi="Calibri" w:cs="Calibri"/>
          <w:b/>
        </w:rPr>
        <w:t>)</w:t>
      </w:r>
      <w:r w:rsidR="009D7058">
        <w:rPr>
          <w:rFonts w:ascii="Calibri" w:eastAsia="Times New Roman" w:hAnsi="Calibri" w:cs="Calibri"/>
        </w:rPr>
        <w:t xml:space="preserve"> -</w:t>
      </w:r>
      <w:r>
        <w:rPr>
          <w:rFonts w:ascii="Calibri" w:eastAsia="Times New Roman" w:hAnsi="Calibri" w:cs="Calibri"/>
        </w:rPr>
        <w:t xml:space="preserve"> </w:t>
      </w:r>
      <w:r w:rsidR="00D72679">
        <w:rPr>
          <w:rFonts w:ascii="Calibri" w:eastAsia="Times New Roman" w:hAnsi="Calibri" w:cs="Calibri"/>
        </w:rPr>
        <w:t>Kickoff event held on Sun</w:t>
      </w:r>
      <w:r w:rsidR="00733981">
        <w:rPr>
          <w:rFonts w:ascii="Calibri" w:eastAsia="Times New Roman" w:hAnsi="Calibri" w:cs="Calibri"/>
        </w:rPr>
        <w:t>day</w:t>
      </w:r>
      <w:r w:rsidR="00D72679">
        <w:rPr>
          <w:rFonts w:ascii="Calibri" w:eastAsia="Times New Roman" w:hAnsi="Calibri" w:cs="Calibri"/>
        </w:rPr>
        <w:t xml:space="preserve"> evening, Preliminary </w:t>
      </w:r>
      <w:r w:rsidR="00020543">
        <w:rPr>
          <w:rFonts w:ascii="Calibri" w:eastAsia="Times New Roman" w:hAnsi="Calibri" w:cs="Calibri"/>
        </w:rPr>
        <w:t xml:space="preserve">Round and </w:t>
      </w:r>
      <w:r w:rsidR="00A03901">
        <w:rPr>
          <w:rFonts w:ascii="Calibri" w:eastAsia="Times New Roman" w:hAnsi="Calibri" w:cs="Calibri"/>
        </w:rPr>
        <w:t>Down Select to 3</w:t>
      </w:r>
      <w:r w:rsidR="00020543">
        <w:rPr>
          <w:rFonts w:ascii="Calibri" w:eastAsia="Times New Roman" w:hAnsi="Calibri" w:cs="Calibri"/>
        </w:rPr>
        <w:t xml:space="preserve"> held</w:t>
      </w:r>
      <w:r w:rsidR="00D72679">
        <w:rPr>
          <w:rFonts w:ascii="Calibri" w:eastAsia="Times New Roman" w:hAnsi="Calibri" w:cs="Calibri"/>
        </w:rPr>
        <w:t xml:space="preserve"> on Mon</w:t>
      </w:r>
      <w:r w:rsidR="00020543">
        <w:rPr>
          <w:rFonts w:ascii="Calibri" w:eastAsia="Times New Roman" w:hAnsi="Calibri" w:cs="Calibri"/>
        </w:rPr>
        <w:t>day</w:t>
      </w:r>
      <w:r w:rsidR="00D72679">
        <w:rPr>
          <w:rFonts w:ascii="Calibri" w:eastAsia="Times New Roman" w:hAnsi="Calibri" w:cs="Calibri"/>
        </w:rPr>
        <w:t xml:space="preserve"> evening, Final Round </w:t>
      </w:r>
      <w:r w:rsidR="00F65E4E">
        <w:rPr>
          <w:rFonts w:ascii="Calibri" w:eastAsia="Times New Roman" w:hAnsi="Calibri" w:cs="Calibri"/>
        </w:rPr>
        <w:t>judged</w:t>
      </w:r>
      <w:r w:rsidR="00733981">
        <w:rPr>
          <w:rFonts w:ascii="Calibri" w:eastAsia="Times New Roman" w:hAnsi="Calibri" w:cs="Calibri"/>
        </w:rPr>
        <w:t xml:space="preserve"> </w:t>
      </w:r>
      <w:r w:rsidR="001E1032">
        <w:rPr>
          <w:rFonts w:ascii="Calibri" w:eastAsia="Times New Roman" w:hAnsi="Calibri" w:cs="Calibri"/>
        </w:rPr>
        <w:t xml:space="preserve">by SAF CIO leadership </w:t>
      </w:r>
      <w:r w:rsidR="00D72679">
        <w:rPr>
          <w:rFonts w:ascii="Calibri" w:eastAsia="Times New Roman" w:hAnsi="Calibri" w:cs="Calibri"/>
        </w:rPr>
        <w:t>on Tues</w:t>
      </w:r>
      <w:r w:rsidR="00774547">
        <w:rPr>
          <w:rFonts w:ascii="Calibri" w:eastAsia="Times New Roman" w:hAnsi="Calibri" w:cs="Calibri"/>
        </w:rPr>
        <w:t>day</w:t>
      </w:r>
      <w:r w:rsidR="00A03901">
        <w:rPr>
          <w:rFonts w:ascii="Calibri" w:eastAsia="Times New Roman" w:hAnsi="Calibri" w:cs="Calibri"/>
        </w:rPr>
        <w:t xml:space="preserve">. </w:t>
      </w:r>
    </w:p>
    <w:p w14:paraId="579EEEF6" w14:textId="633FDF89" w:rsidR="00D72679" w:rsidRDefault="00D72679" w:rsidP="00D72679">
      <w:pPr>
        <w:numPr>
          <w:ilvl w:val="1"/>
          <w:numId w:val="1"/>
        </w:numPr>
        <w:spacing w:line="252" w:lineRule="auto"/>
        <w:contextualSpacing/>
        <w:rPr>
          <w:rFonts w:ascii="Calibri" w:eastAsia="Times New Roman" w:hAnsi="Calibri" w:cs="Calibri"/>
        </w:rPr>
      </w:pPr>
      <w:r>
        <w:rPr>
          <w:rFonts w:ascii="Calibri" w:eastAsia="Times New Roman" w:hAnsi="Calibri" w:cs="Calibri"/>
        </w:rPr>
        <w:t>Synopsi</w:t>
      </w:r>
      <w:r w:rsidR="00733981">
        <w:rPr>
          <w:rFonts w:ascii="Calibri" w:eastAsia="Times New Roman" w:hAnsi="Calibri" w:cs="Calibri"/>
        </w:rPr>
        <w:t>s:</w:t>
      </w:r>
      <w:r>
        <w:rPr>
          <w:rFonts w:ascii="Calibri" w:eastAsia="Times New Roman" w:hAnsi="Calibri" w:cs="Calibri"/>
        </w:rPr>
        <w:t xml:space="preserve"> Event participants will have 24hrs from the event kickoff until presentations are due (4PM Mon</w:t>
      </w:r>
      <w:r w:rsidR="00733981">
        <w:rPr>
          <w:rFonts w:ascii="Calibri" w:eastAsia="Times New Roman" w:hAnsi="Calibri" w:cs="Calibri"/>
        </w:rPr>
        <w:t>day</w:t>
      </w:r>
      <w:r>
        <w:rPr>
          <w:rFonts w:ascii="Calibri" w:eastAsia="Times New Roman" w:hAnsi="Calibri" w:cs="Calibri"/>
        </w:rPr>
        <w:t xml:space="preserve">) to meet and collaborate face to face producing their deliverable.  </w:t>
      </w:r>
      <w:r w:rsidR="00733981">
        <w:rPr>
          <w:rFonts w:ascii="Calibri" w:eastAsia="Times New Roman" w:hAnsi="Calibri" w:cs="Calibri"/>
        </w:rPr>
        <w:t xml:space="preserve">First judging </w:t>
      </w:r>
      <w:r w:rsidR="009D7058">
        <w:rPr>
          <w:rFonts w:ascii="Calibri" w:eastAsia="Times New Roman" w:hAnsi="Calibri" w:cs="Calibri"/>
        </w:rPr>
        <w:t>round will</w:t>
      </w:r>
      <w:r w:rsidR="00774547">
        <w:rPr>
          <w:rFonts w:ascii="Calibri" w:eastAsia="Times New Roman" w:hAnsi="Calibri" w:cs="Calibri"/>
        </w:rPr>
        <w:t xml:space="preserve"> select the top 3 and </w:t>
      </w:r>
      <w:r>
        <w:rPr>
          <w:rFonts w:ascii="Calibri" w:eastAsia="Times New Roman" w:hAnsi="Calibri" w:cs="Calibri"/>
        </w:rPr>
        <w:t>have representation from diverse key stakeholders</w:t>
      </w:r>
      <w:r w:rsidR="00B21755">
        <w:rPr>
          <w:rFonts w:ascii="Calibri" w:eastAsia="Times New Roman" w:hAnsi="Calibri" w:cs="Calibri"/>
        </w:rPr>
        <w:t xml:space="preserve"> (i.e., </w:t>
      </w:r>
      <w:r>
        <w:rPr>
          <w:rFonts w:ascii="Calibri" w:eastAsia="Times New Roman" w:hAnsi="Calibri" w:cs="Calibri"/>
        </w:rPr>
        <w:t xml:space="preserve">AF, local </w:t>
      </w:r>
      <w:proofErr w:type="spellStart"/>
      <w:r>
        <w:rPr>
          <w:rFonts w:ascii="Calibri" w:eastAsia="Times New Roman" w:hAnsi="Calibri" w:cs="Calibri"/>
        </w:rPr>
        <w:t>govt</w:t>
      </w:r>
      <w:proofErr w:type="spellEnd"/>
      <w:r>
        <w:rPr>
          <w:rFonts w:ascii="Calibri" w:eastAsia="Times New Roman" w:hAnsi="Calibri" w:cs="Calibri"/>
        </w:rPr>
        <w:t>, industry and academia</w:t>
      </w:r>
      <w:r w:rsidR="00020543">
        <w:rPr>
          <w:rFonts w:ascii="Calibri" w:eastAsia="Times New Roman" w:hAnsi="Calibri" w:cs="Calibri"/>
        </w:rPr>
        <w:t>)</w:t>
      </w:r>
      <w:r>
        <w:rPr>
          <w:rFonts w:ascii="Calibri" w:eastAsia="Times New Roman" w:hAnsi="Calibri" w:cs="Calibri"/>
        </w:rPr>
        <w:t xml:space="preserve">.  Since the problems/solutions being presented are AF specific, </w:t>
      </w:r>
      <w:r w:rsidR="004A00C9">
        <w:rPr>
          <w:rFonts w:ascii="Calibri" w:eastAsia="Times New Roman" w:hAnsi="Calibri" w:cs="Calibri"/>
        </w:rPr>
        <w:t xml:space="preserve">the </w:t>
      </w:r>
      <w:r>
        <w:rPr>
          <w:rFonts w:ascii="Calibri" w:eastAsia="Times New Roman" w:hAnsi="Calibri" w:cs="Calibri"/>
        </w:rPr>
        <w:t xml:space="preserve">final round will be judged by SAF </w:t>
      </w:r>
      <w:r w:rsidR="001E1032">
        <w:rPr>
          <w:rFonts w:ascii="Calibri" w:eastAsia="Times New Roman" w:hAnsi="Calibri" w:cs="Calibri"/>
        </w:rPr>
        <w:t>CIO and</w:t>
      </w:r>
      <w:r w:rsidR="0050488C">
        <w:rPr>
          <w:rFonts w:ascii="Calibri" w:eastAsia="Times New Roman" w:hAnsi="Calibri" w:cs="Calibri"/>
        </w:rPr>
        <w:t xml:space="preserve"> AF </w:t>
      </w:r>
      <w:r>
        <w:rPr>
          <w:rFonts w:ascii="Calibri" w:eastAsia="Times New Roman" w:hAnsi="Calibri" w:cs="Calibri"/>
        </w:rPr>
        <w:t xml:space="preserve">senior </w:t>
      </w:r>
      <w:r w:rsidR="001E1032">
        <w:rPr>
          <w:rFonts w:ascii="Calibri" w:eastAsia="Times New Roman" w:hAnsi="Calibri" w:cs="Calibri"/>
        </w:rPr>
        <w:t>leadership in</w:t>
      </w:r>
      <w:r w:rsidR="004A00C9">
        <w:rPr>
          <w:rFonts w:ascii="Calibri" w:eastAsia="Times New Roman" w:hAnsi="Calibri" w:cs="Calibri"/>
        </w:rPr>
        <w:t xml:space="preserve"> a 30-minute session on </w:t>
      </w:r>
      <w:r w:rsidR="001E1032">
        <w:rPr>
          <w:rFonts w:ascii="Calibri" w:eastAsia="Times New Roman" w:hAnsi="Calibri" w:cs="Calibri"/>
        </w:rPr>
        <w:t>Tuesday.</w:t>
      </w:r>
    </w:p>
    <w:p w14:paraId="074225DE" w14:textId="77777777" w:rsidR="00D72679" w:rsidRDefault="00D72679" w:rsidP="00D72679">
      <w:pPr>
        <w:numPr>
          <w:ilvl w:val="1"/>
          <w:numId w:val="1"/>
        </w:numPr>
        <w:spacing w:line="252" w:lineRule="auto"/>
        <w:contextualSpacing/>
        <w:rPr>
          <w:rFonts w:ascii="Calibri" w:eastAsia="Times New Roman" w:hAnsi="Calibri" w:cs="Calibri"/>
        </w:rPr>
      </w:pPr>
      <w:r>
        <w:rPr>
          <w:rFonts w:ascii="Calibri" w:eastAsia="Times New Roman" w:hAnsi="Calibri" w:cs="Calibri"/>
        </w:rPr>
        <w:t>Pro’s</w:t>
      </w:r>
    </w:p>
    <w:p w14:paraId="0FB3689A" w14:textId="77777777" w:rsidR="00D72679" w:rsidRDefault="00D72679" w:rsidP="00D72679">
      <w:pPr>
        <w:pStyle w:val="ListParagraph"/>
        <w:numPr>
          <w:ilvl w:val="2"/>
          <w:numId w:val="1"/>
        </w:numPr>
      </w:pPr>
      <w:r>
        <w:t>No additional travel cost for participants</w:t>
      </w:r>
    </w:p>
    <w:p w14:paraId="70C0A333" w14:textId="77777777" w:rsidR="00D72679" w:rsidRDefault="00D72679" w:rsidP="00D72679">
      <w:pPr>
        <w:pStyle w:val="ListParagraph"/>
        <w:numPr>
          <w:ilvl w:val="2"/>
          <w:numId w:val="1"/>
        </w:numPr>
      </w:pPr>
      <w:r>
        <w:t>Inclusive of all functional areas of participants and judges</w:t>
      </w:r>
    </w:p>
    <w:p w14:paraId="4C85A19F" w14:textId="77777777" w:rsidR="00020543" w:rsidRPr="00774547" w:rsidRDefault="00020543" w:rsidP="00020543">
      <w:pPr>
        <w:pStyle w:val="ListParagraph"/>
        <w:numPr>
          <w:ilvl w:val="2"/>
          <w:numId w:val="1"/>
        </w:numPr>
      </w:pPr>
      <w:r w:rsidRPr="00774547">
        <w:t>Maintains high level of consistency amongst judging evaluations with all judges judging all presentations for each phase of judging.</w:t>
      </w:r>
    </w:p>
    <w:p w14:paraId="5D1917F4" w14:textId="77777777" w:rsidR="00D72679" w:rsidRDefault="00D72679" w:rsidP="00D72679">
      <w:pPr>
        <w:pStyle w:val="ListParagraph"/>
        <w:numPr>
          <w:ilvl w:val="2"/>
          <w:numId w:val="1"/>
        </w:numPr>
      </w:pPr>
      <w:r>
        <w:t>Allows an opportunity for SMEs and technicians to have a more active role in the conference</w:t>
      </w:r>
    </w:p>
    <w:p w14:paraId="26B8DDFC" w14:textId="71E0C00A" w:rsidR="00342ADF" w:rsidRDefault="00342ADF" w:rsidP="00342ADF">
      <w:pPr>
        <w:pStyle w:val="ListParagraph"/>
        <w:numPr>
          <w:ilvl w:val="2"/>
          <w:numId w:val="1"/>
        </w:numPr>
      </w:pPr>
      <w:r>
        <w:t>Allows SAF CIO and AF senior leadership to participate with minimal impact to their schedule (approx. 30 min</w:t>
      </w:r>
      <w:r w:rsidR="00733981">
        <w:t>utes of judging</w:t>
      </w:r>
      <w:ins w:id="2" w:author="Joshua Hinshaw" w:date="2017-07-01T23:59:00Z">
        <w:r w:rsidR="005447DB">
          <w:t xml:space="preserve">, </w:t>
        </w:r>
        <w:r w:rsidR="005447DB">
          <w:t>additional 30 mins to engage w/all participants</w:t>
        </w:r>
        <w:r w:rsidR="005447DB">
          <w:t xml:space="preserve"> if desired</w:t>
        </w:r>
      </w:ins>
      <w:r>
        <w:t>)</w:t>
      </w:r>
    </w:p>
    <w:p w14:paraId="1D28C711" w14:textId="77777777" w:rsidR="00774547" w:rsidRPr="00774547" w:rsidRDefault="00774547" w:rsidP="00774547">
      <w:pPr>
        <w:pStyle w:val="ListParagraph"/>
        <w:numPr>
          <w:ilvl w:val="2"/>
          <w:numId w:val="1"/>
        </w:numPr>
      </w:pPr>
      <w:r w:rsidRPr="00774547">
        <w:t>Maintains high level of consistency amongst judging evaluations with all judges judging all presentations for each phase of judging.</w:t>
      </w:r>
    </w:p>
    <w:p w14:paraId="4069ABB2" w14:textId="77777777" w:rsidR="00774547" w:rsidRDefault="00774547" w:rsidP="00EF6439"/>
    <w:p w14:paraId="30ECA14F" w14:textId="77777777" w:rsidR="00D72679" w:rsidRDefault="00D72679" w:rsidP="00D72679">
      <w:pPr>
        <w:numPr>
          <w:ilvl w:val="1"/>
          <w:numId w:val="1"/>
        </w:numPr>
        <w:spacing w:line="252" w:lineRule="auto"/>
        <w:contextualSpacing/>
        <w:rPr>
          <w:rFonts w:ascii="Calibri" w:eastAsia="Times New Roman" w:hAnsi="Calibri" w:cs="Calibri"/>
        </w:rPr>
      </w:pPr>
      <w:r>
        <w:rPr>
          <w:rFonts w:ascii="Calibri" w:eastAsia="Times New Roman" w:hAnsi="Calibri" w:cs="Calibri"/>
        </w:rPr>
        <w:t>Con’s</w:t>
      </w:r>
    </w:p>
    <w:p w14:paraId="00F51EC8" w14:textId="77777777" w:rsidR="00D72679" w:rsidRDefault="0050488C" w:rsidP="00D72679">
      <w:pPr>
        <w:pStyle w:val="ListParagraph"/>
        <w:numPr>
          <w:ilvl w:val="2"/>
          <w:numId w:val="1"/>
        </w:numPr>
      </w:pPr>
      <w:r>
        <w:t>Extends event to Tues</w:t>
      </w:r>
    </w:p>
    <w:p w14:paraId="56AA9248" w14:textId="77777777" w:rsidR="00D72679" w:rsidRDefault="00D72679" w:rsidP="00D72679">
      <w:pPr>
        <w:ind w:left="360"/>
        <w:rPr>
          <w:rFonts w:ascii="Calibri" w:hAnsi="Calibri" w:cs="Calibri"/>
        </w:rPr>
      </w:pPr>
    </w:p>
    <w:p w14:paraId="68BAB3C4" w14:textId="046D79F8" w:rsidR="00D72679" w:rsidRDefault="004A00C9" w:rsidP="00D72679">
      <w:pPr>
        <w:numPr>
          <w:ilvl w:val="0"/>
          <w:numId w:val="1"/>
        </w:numPr>
        <w:spacing w:line="252" w:lineRule="auto"/>
        <w:contextualSpacing/>
        <w:rPr>
          <w:rFonts w:ascii="Calibri" w:eastAsia="Times New Roman" w:hAnsi="Calibri" w:cs="Calibri"/>
        </w:rPr>
      </w:pPr>
      <w:r w:rsidRPr="00EF6439">
        <w:rPr>
          <w:rFonts w:ascii="Calibri" w:eastAsia="Times New Roman" w:hAnsi="Calibri" w:cs="Calibri"/>
          <w:b/>
        </w:rPr>
        <w:t>COA 2</w:t>
      </w:r>
      <w:r w:rsidR="001E1032" w:rsidRPr="00EF6439">
        <w:rPr>
          <w:rFonts w:ascii="Calibri" w:eastAsia="Times New Roman" w:hAnsi="Calibri" w:cs="Calibri"/>
          <w:b/>
        </w:rPr>
        <w:t xml:space="preserve"> (Recommended by </w:t>
      </w:r>
      <w:proofErr w:type="spellStart"/>
      <w:r w:rsidR="001E1032" w:rsidRPr="00EF6439">
        <w:rPr>
          <w:rFonts w:ascii="Calibri" w:eastAsia="Times New Roman" w:hAnsi="Calibri" w:cs="Calibri"/>
          <w:b/>
        </w:rPr>
        <w:t>Ms</w:t>
      </w:r>
      <w:proofErr w:type="spellEnd"/>
      <w:r w:rsidR="001E1032" w:rsidRPr="00EF6439">
        <w:rPr>
          <w:rFonts w:ascii="Calibri" w:eastAsia="Times New Roman" w:hAnsi="Calibri" w:cs="Calibri"/>
          <w:b/>
        </w:rPr>
        <w:t xml:space="preserve"> Sloane Bailey)</w:t>
      </w:r>
      <w:r>
        <w:rPr>
          <w:rFonts w:ascii="Calibri" w:eastAsia="Times New Roman" w:hAnsi="Calibri" w:cs="Calibri"/>
        </w:rPr>
        <w:t xml:space="preserve"> - </w:t>
      </w:r>
      <w:r w:rsidR="0050488C">
        <w:rPr>
          <w:rFonts w:ascii="Calibri" w:eastAsia="Times New Roman" w:hAnsi="Calibri" w:cs="Calibri"/>
        </w:rPr>
        <w:t>Kickoff event held on Sat</w:t>
      </w:r>
      <w:r w:rsidR="00020543">
        <w:rPr>
          <w:rFonts w:ascii="Calibri" w:eastAsia="Times New Roman" w:hAnsi="Calibri" w:cs="Calibri"/>
        </w:rPr>
        <w:t>urday</w:t>
      </w:r>
      <w:r w:rsidR="0050488C">
        <w:rPr>
          <w:rFonts w:ascii="Calibri" w:eastAsia="Times New Roman" w:hAnsi="Calibri" w:cs="Calibri"/>
        </w:rPr>
        <w:t xml:space="preserve"> evening, Presentations </w:t>
      </w:r>
      <w:r w:rsidR="001E1032">
        <w:rPr>
          <w:rFonts w:ascii="Calibri" w:eastAsia="Times New Roman" w:hAnsi="Calibri" w:cs="Calibri"/>
        </w:rPr>
        <w:t xml:space="preserve">and Judging </w:t>
      </w:r>
      <w:r w:rsidR="00020543">
        <w:rPr>
          <w:rFonts w:ascii="Calibri" w:eastAsia="Times New Roman" w:hAnsi="Calibri" w:cs="Calibri"/>
        </w:rPr>
        <w:t>held on</w:t>
      </w:r>
      <w:r w:rsidR="0050488C">
        <w:rPr>
          <w:rFonts w:ascii="Calibri" w:eastAsia="Times New Roman" w:hAnsi="Calibri" w:cs="Calibri"/>
        </w:rPr>
        <w:t xml:space="preserve"> Sun</w:t>
      </w:r>
      <w:r w:rsidR="00020543">
        <w:rPr>
          <w:rFonts w:ascii="Calibri" w:eastAsia="Times New Roman" w:hAnsi="Calibri" w:cs="Calibri"/>
        </w:rPr>
        <w:t>day</w:t>
      </w:r>
      <w:r w:rsidR="0050488C">
        <w:rPr>
          <w:rFonts w:ascii="Calibri" w:eastAsia="Times New Roman" w:hAnsi="Calibri" w:cs="Calibri"/>
        </w:rPr>
        <w:t xml:space="preserve"> evening</w:t>
      </w:r>
    </w:p>
    <w:p w14:paraId="5D8F42D0" w14:textId="7837071C" w:rsidR="00D72679" w:rsidRDefault="0050488C" w:rsidP="00D72679">
      <w:pPr>
        <w:numPr>
          <w:ilvl w:val="1"/>
          <w:numId w:val="1"/>
        </w:numPr>
        <w:spacing w:line="252" w:lineRule="auto"/>
        <w:contextualSpacing/>
        <w:rPr>
          <w:rFonts w:ascii="Calibri" w:eastAsia="Times New Roman" w:hAnsi="Calibri" w:cs="Calibri"/>
        </w:rPr>
      </w:pPr>
      <w:r>
        <w:rPr>
          <w:rFonts w:ascii="Calibri" w:eastAsia="Times New Roman" w:hAnsi="Calibri" w:cs="Calibri"/>
        </w:rPr>
        <w:t>Synopsis</w:t>
      </w:r>
      <w:r w:rsidR="00733981">
        <w:rPr>
          <w:rFonts w:ascii="Calibri" w:eastAsia="Times New Roman" w:hAnsi="Calibri" w:cs="Calibri"/>
        </w:rPr>
        <w:t>:</w:t>
      </w:r>
      <w:r>
        <w:rPr>
          <w:rFonts w:ascii="Calibri" w:eastAsia="Times New Roman" w:hAnsi="Calibri" w:cs="Calibri"/>
        </w:rPr>
        <w:t xml:space="preserve"> Event participants will collaborate electronically for the bulk of the event with the event kickoff being held on Sat evening.  On Sun evening</w:t>
      </w:r>
      <w:r w:rsidR="00733981">
        <w:rPr>
          <w:rFonts w:ascii="Calibri" w:eastAsia="Times New Roman" w:hAnsi="Calibri" w:cs="Calibri"/>
        </w:rPr>
        <w:t xml:space="preserve"> (approx. 4 hours)</w:t>
      </w:r>
      <w:r>
        <w:rPr>
          <w:rFonts w:ascii="Calibri" w:eastAsia="Times New Roman" w:hAnsi="Calibri" w:cs="Calibri"/>
        </w:rPr>
        <w:t>, SAF CIO and AF senior leadership will judge all presentations and determine a winner.</w:t>
      </w:r>
    </w:p>
    <w:p w14:paraId="5C0312E2" w14:textId="77777777" w:rsidR="00D72679" w:rsidRDefault="00D72679" w:rsidP="00D72679">
      <w:pPr>
        <w:numPr>
          <w:ilvl w:val="1"/>
          <w:numId w:val="1"/>
        </w:numPr>
        <w:spacing w:line="252" w:lineRule="auto"/>
        <w:contextualSpacing/>
        <w:rPr>
          <w:rFonts w:ascii="Calibri" w:eastAsia="Times New Roman" w:hAnsi="Calibri" w:cs="Calibri"/>
        </w:rPr>
      </w:pPr>
      <w:r>
        <w:rPr>
          <w:rFonts w:ascii="Calibri" w:eastAsia="Times New Roman" w:hAnsi="Calibri" w:cs="Calibri"/>
        </w:rPr>
        <w:t>Pro’s</w:t>
      </w:r>
    </w:p>
    <w:p w14:paraId="7CF84276" w14:textId="3A709A43" w:rsidR="0050488C" w:rsidRDefault="0050488C" w:rsidP="0050488C">
      <w:pPr>
        <w:numPr>
          <w:ilvl w:val="2"/>
          <w:numId w:val="1"/>
        </w:numPr>
        <w:spacing w:line="252" w:lineRule="auto"/>
        <w:contextualSpacing/>
        <w:rPr>
          <w:rFonts w:ascii="Calibri" w:eastAsia="Times New Roman" w:hAnsi="Calibri" w:cs="Calibri"/>
        </w:rPr>
      </w:pPr>
      <w:r>
        <w:rPr>
          <w:rFonts w:ascii="Calibri" w:eastAsia="Times New Roman" w:hAnsi="Calibri" w:cs="Calibri"/>
        </w:rPr>
        <w:t xml:space="preserve">SAF CIO and AF senior leadership will view all presentations; maintains </w:t>
      </w:r>
      <w:r w:rsidR="00020543">
        <w:rPr>
          <w:rFonts w:ascii="Calibri" w:eastAsia="Times New Roman" w:hAnsi="Calibri" w:cs="Calibri"/>
        </w:rPr>
        <w:t xml:space="preserve">high level of </w:t>
      </w:r>
      <w:r>
        <w:rPr>
          <w:rFonts w:ascii="Calibri" w:eastAsia="Times New Roman" w:hAnsi="Calibri" w:cs="Calibri"/>
        </w:rPr>
        <w:t>consistency of evaluation</w:t>
      </w:r>
    </w:p>
    <w:p w14:paraId="5B1AAB51" w14:textId="3EC55D82" w:rsidR="00342ADF" w:rsidRDefault="00342ADF" w:rsidP="00342ADF">
      <w:pPr>
        <w:pStyle w:val="ListParagraph"/>
        <w:numPr>
          <w:ilvl w:val="2"/>
          <w:numId w:val="1"/>
        </w:numPr>
      </w:pPr>
      <w:r>
        <w:t>Allows SAF CIO and AF senior leadership to participate with minimal impact to their schedule (</w:t>
      </w:r>
      <w:r w:rsidR="00733981">
        <w:t>4</w:t>
      </w:r>
      <w:r>
        <w:t xml:space="preserve"> hours)</w:t>
      </w:r>
      <w:r w:rsidR="001E1032">
        <w:t xml:space="preserve"> on Sunday, and no impact on Mon</w:t>
      </w:r>
      <w:r w:rsidR="00020543">
        <w:t>day</w:t>
      </w:r>
      <w:r w:rsidR="001E1032">
        <w:t>/Tues</w:t>
      </w:r>
      <w:r w:rsidR="00020543">
        <w:t>day</w:t>
      </w:r>
    </w:p>
    <w:p w14:paraId="7746DE98" w14:textId="77777777" w:rsidR="004A00C9" w:rsidRPr="00342ADF" w:rsidRDefault="004A00C9" w:rsidP="00EF6439"/>
    <w:p w14:paraId="74D668EC" w14:textId="77777777" w:rsidR="00D72679" w:rsidRDefault="00D72679" w:rsidP="00D72679">
      <w:pPr>
        <w:numPr>
          <w:ilvl w:val="1"/>
          <w:numId w:val="1"/>
        </w:numPr>
        <w:spacing w:line="252" w:lineRule="auto"/>
        <w:contextualSpacing/>
        <w:rPr>
          <w:rFonts w:ascii="Calibri" w:eastAsia="Times New Roman" w:hAnsi="Calibri" w:cs="Calibri"/>
        </w:rPr>
      </w:pPr>
      <w:r>
        <w:rPr>
          <w:rFonts w:ascii="Calibri" w:eastAsia="Times New Roman" w:hAnsi="Calibri" w:cs="Calibri"/>
        </w:rPr>
        <w:t>Con’s</w:t>
      </w:r>
    </w:p>
    <w:p w14:paraId="608421BD" w14:textId="069C0F27" w:rsidR="004A00C9" w:rsidRDefault="004A00C9" w:rsidP="004A00C9">
      <w:pPr>
        <w:pStyle w:val="ListParagraph"/>
        <w:numPr>
          <w:ilvl w:val="2"/>
          <w:numId w:val="1"/>
        </w:numPr>
      </w:pPr>
      <w:r>
        <w:t xml:space="preserve">Event essentially ends prior to the start of the conference, therefore not providing an opportunity for conference attendees to participate in </w:t>
      </w:r>
      <w:r w:rsidR="00774547">
        <w:t xml:space="preserve">or observe </w:t>
      </w:r>
      <w:r w:rsidR="00020543">
        <w:t>the event</w:t>
      </w:r>
      <w:r>
        <w:t xml:space="preserve"> during the conference</w:t>
      </w:r>
    </w:p>
    <w:p w14:paraId="480F412D" w14:textId="77777777" w:rsidR="004A00C9" w:rsidRDefault="004A00C9" w:rsidP="004A00C9">
      <w:pPr>
        <w:pStyle w:val="ListParagraph"/>
        <w:numPr>
          <w:ilvl w:val="2"/>
          <w:numId w:val="1"/>
        </w:numPr>
      </w:pPr>
      <w:r>
        <w:t>Decreases the probability of conference attendees viewing the presentations since held over the weekend</w:t>
      </w:r>
    </w:p>
    <w:p w14:paraId="0C443C4F" w14:textId="2BFDECD0" w:rsidR="001E1032" w:rsidRDefault="001E1032" w:rsidP="00D72679">
      <w:pPr>
        <w:pStyle w:val="ListParagraph"/>
        <w:numPr>
          <w:ilvl w:val="2"/>
          <w:numId w:val="1"/>
        </w:numPr>
      </w:pPr>
      <w:r>
        <w:lastRenderedPageBreak/>
        <w:t>Still a major impact on SAF CIO leadership time (4 hours) which takes away f</w:t>
      </w:r>
      <w:r w:rsidR="00020543">
        <w:t>rom</w:t>
      </w:r>
      <w:r>
        <w:t xml:space="preserve"> other opportunities to dialog with AF personnel</w:t>
      </w:r>
    </w:p>
    <w:p w14:paraId="30CA57D3" w14:textId="4772B065" w:rsidR="00D72679" w:rsidRDefault="00D72679" w:rsidP="00D72679">
      <w:pPr>
        <w:pStyle w:val="ListParagraph"/>
        <w:numPr>
          <w:ilvl w:val="2"/>
          <w:numId w:val="1"/>
        </w:numPr>
      </w:pPr>
      <w:r>
        <w:t>Increased travel cost</w:t>
      </w:r>
      <w:r w:rsidR="00733981">
        <w:t xml:space="preserve"> (one night lodging and meals) </w:t>
      </w:r>
      <w:r>
        <w:t>for AF and others</w:t>
      </w:r>
    </w:p>
    <w:p w14:paraId="5D980B2C" w14:textId="77777777" w:rsidR="00D72679" w:rsidRDefault="0050488C" w:rsidP="00D72679">
      <w:pPr>
        <w:pStyle w:val="ListParagraph"/>
        <w:numPr>
          <w:ilvl w:val="2"/>
          <w:numId w:val="1"/>
        </w:numPr>
      </w:pPr>
      <w:r>
        <w:t>Decreased participation, s</w:t>
      </w:r>
      <w:r w:rsidR="00D72679">
        <w:t>ome may not be able to travel and attend</w:t>
      </w:r>
    </w:p>
    <w:p w14:paraId="2CF188CD" w14:textId="77777777" w:rsidR="0050488C" w:rsidRDefault="0050488C" w:rsidP="00D72679">
      <w:pPr>
        <w:pStyle w:val="ListParagraph"/>
        <w:numPr>
          <w:ilvl w:val="2"/>
          <w:numId w:val="1"/>
        </w:numPr>
      </w:pPr>
      <w:r>
        <w:t>Limits inclusiveness across all areas because it’s being held over the weekend</w:t>
      </w:r>
    </w:p>
    <w:p w14:paraId="5856889B" w14:textId="299A3BCB" w:rsidR="0050488C" w:rsidRDefault="0050488C" w:rsidP="00D72679">
      <w:pPr>
        <w:pStyle w:val="ListParagraph"/>
        <w:numPr>
          <w:ilvl w:val="2"/>
          <w:numId w:val="1"/>
        </w:numPr>
      </w:pPr>
      <w:r>
        <w:t>Limits the time available for participants to collaborate</w:t>
      </w:r>
    </w:p>
    <w:p w14:paraId="1CF4B004" w14:textId="77777777" w:rsidR="00D173F8" w:rsidRDefault="00D173F8" w:rsidP="00EF6439">
      <w:pPr>
        <w:pStyle w:val="ListParagraph"/>
        <w:ind w:left="2160"/>
      </w:pPr>
    </w:p>
    <w:p w14:paraId="0AC3860B" w14:textId="4E48383E" w:rsidR="00D72679" w:rsidRPr="00EF6439" w:rsidRDefault="00F65E4E" w:rsidP="00D72679">
      <w:pPr>
        <w:numPr>
          <w:ilvl w:val="0"/>
          <w:numId w:val="1"/>
        </w:numPr>
        <w:spacing w:line="252" w:lineRule="auto"/>
        <w:contextualSpacing/>
        <w:rPr>
          <w:rFonts w:ascii="Calibri" w:eastAsia="Times New Roman" w:hAnsi="Calibri" w:cs="Calibri"/>
          <w:b/>
        </w:rPr>
      </w:pPr>
      <w:r>
        <w:rPr>
          <w:rFonts w:ascii="Calibri" w:eastAsia="Times New Roman" w:hAnsi="Calibri" w:cs="Calibri"/>
          <w:b/>
        </w:rPr>
        <w:t xml:space="preserve">COA3 - </w:t>
      </w:r>
      <w:r w:rsidR="0050488C" w:rsidRPr="00EF6439">
        <w:rPr>
          <w:rFonts w:ascii="Calibri" w:eastAsia="Times New Roman" w:hAnsi="Calibri" w:cs="Calibri"/>
          <w:b/>
        </w:rPr>
        <w:t>Kickoff event held on Sun</w:t>
      </w:r>
      <w:r w:rsidR="00020543">
        <w:rPr>
          <w:rFonts w:ascii="Calibri" w:eastAsia="Times New Roman" w:hAnsi="Calibri" w:cs="Calibri"/>
          <w:b/>
        </w:rPr>
        <w:t>day</w:t>
      </w:r>
      <w:r w:rsidR="0050488C" w:rsidRPr="00EF6439">
        <w:rPr>
          <w:rFonts w:ascii="Calibri" w:eastAsia="Times New Roman" w:hAnsi="Calibri" w:cs="Calibri"/>
          <w:b/>
        </w:rPr>
        <w:t xml:space="preserve">, </w:t>
      </w:r>
      <w:r w:rsidR="004A00C9" w:rsidRPr="00EF6439">
        <w:rPr>
          <w:rFonts w:ascii="Calibri" w:eastAsia="Times New Roman" w:hAnsi="Calibri" w:cs="Calibri"/>
          <w:b/>
        </w:rPr>
        <w:t xml:space="preserve">all </w:t>
      </w:r>
      <w:r w:rsidR="0050488C" w:rsidRPr="00EF6439">
        <w:rPr>
          <w:rFonts w:ascii="Calibri" w:eastAsia="Times New Roman" w:hAnsi="Calibri" w:cs="Calibri"/>
          <w:b/>
        </w:rPr>
        <w:t xml:space="preserve">judging </w:t>
      </w:r>
      <w:r w:rsidR="004A00C9" w:rsidRPr="00EF6439">
        <w:rPr>
          <w:rFonts w:ascii="Calibri" w:eastAsia="Times New Roman" w:hAnsi="Calibri" w:cs="Calibri"/>
          <w:b/>
        </w:rPr>
        <w:t xml:space="preserve">is </w:t>
      </w:r>
      <w:r w:rsidR="001E1032" w:rsidRPr="001E1032">
        <w:rPr>
          <w:rFonts w:ascii="Calibri" w:eastAsia="Times New Roman" w:hAnsi="Calibri" w:cs="Calibri"/>
          <w:b/>
        </w:rPr>
        <w:t>performed on</w:t>
      </w:r>
      <w:r w:rsidR="0050488C" w:rsidRPr="00EF6439">
        <w:rPr>
          <w:rFonts w:ascii="Calibri" w:eastAsia="Times New Roman" w:hAnsi="Calibri" w:cs="Calibri"/>
          <w:b/>
        </w:rPr>
        <w:t xml:space="preserve"> Mon</w:t>
      </w:r>
      <w:r w:rsidR="00020543">
        <w:rPr>
          <w:rFonts w:ascii="Calibri" w:eastAsia="Times New Roman" w:hAnsi="Calibri" w:cs="Calibri"/>
          <w:b/>
        </w:rPr>
        <w:t>day</w:t>
      </w:r>
      <w:r w:rsidR="0050488C" w:rsidRPr="00EF6439">
        <w:rPr>
          <w:rFonts w:ascii="Calibri" w:eastAsia="Times New Roman" w:hAnsi="Calibri" w:cs="Calibri"/>
          <w:b/>
        </w:rPr>
        <w:t xml:space="preserve"> evening</w:t>
      </w:r>
    </w:p>
    <w:p w14:paraId="09F9FE69" w14:textId="43A27E50" w:rsidR="00D72679" w:rsidRDefault="0050488C" w:rsidP="00D72679">
      <w:pPr>
        <w:numPr>
          <w:ilvl w:val="1"/>
          <w:numId w:val="1"/>
        </w:numPr>
        <w:spacing w:line="252" w:lineRule="auto"/>
        <w:contextualSpacing/>
        <w:rPr>
          <w:rFonts w:ascii="Calibri" w:eastAsia="Times New Roman" w:hAnsi="Calibri" w:cs="Calibri"/>
        </w:rPr>
      </w:pPr>
      <w:r>
        <w:rPr>
          <w:rFonts w:ascii="Calibri" w:eastAsia="Times New Roman" w:hAnsi="Calibri" w:cs="Calibri"/>
        </w:rPr>
        <w:t>Synopsis</w:t>
      </w:r>
      <w:r w:rsidR="00D173F8">
        <w:rPr>
          <w:rFonts w:ascii="Calibri" w:eastAsia="Times New Roman" w:hAnsi="Calibri" w:cs="Calibri"/>
        </w:rPr>
        <w:t>:</w:t>
      </w:r>
      <w:r>
        <w:rPr>
          <w:rFonts w:ascii="Calibri" w:eastAsia="Times New Roman" w:hAnsi="Calibri" w:cs="Calibri"/>
        </w:rPr>
        <w:t xml:space="preserve"> Event kickoff will occur on Sunday evening and participants will have 24hrs to submit their presentations.  </w:t>
      </w:r>
      <w:r w:rsidR="00342ADF">
        <w:rPr>
          <w:rFonts w:ascii="Calibri" w:eastAsia="Times New Roman" w:hAnsi="Calibri" w:cs="Calibri"/>
        </w:rPr>
        <w:t>Three sets of judges will be assembled to evaluate presentations on Mon</w:t>
      </w:r>
      <w:r w:rsidR="00020543">
        <w:rPr>
          <w:rFonts w:ascii="Calibri" w:eastAsia="Times New Roman" w:hAnsi="Calibri" w:cs="Calibri"/>
        </w:rPr>
        <w:t>day</w:t>
      </w:r>
      <w:r w:rsidR="00342ADF">
        <w:rPr>
          <w:rFonts w:ascii="Calibri" w:eastAsia="Times New Roman" w:hAnsi="Calibri" w:cs="Calibri"/>
        </w:rPr>
        <w:t xml:space="preserve"> evening.  A winner will be selected based on the scores from the </w:t>
      </w:r>
      <w:r w:rsidR="004A00C9">
        <w:rPr>
          <w:rFonts w:ascii="Calibri" w:eastAsia="Times New Roman" w:hAnsi="Calibri" w:cs="Calibri"/>
        </w:rPr>
        <w:t xml:space="preserve">three </w:t>
      </w:r>
      <w:r w:rsidR="00342ADF">
        <w:rPr>
          <w:rFonts w:ascii="Calibri" w:eastAsia="Times New Roman" w:hAnsi="Calibri" w:cs="Calibri"/>
        </w:rPr>
        <w:t>different panels.</w:t>
      </w:r>
    </w:p>
    <w:p w14:paraId="56A1AE47" w14:textId="77777777" w:rsidR="00D72679" w:rsidRDefault="00D72679" w:rsidP="00D72679">
      <w:pPr>
        <w:numPr>
          <w:ilvl w:val="1"/>
          <w:numId w:val="1"/>
        </w:numPr>
        <w:spacing w:line="252" w:lineRule="auto"/>
        <w:contextualSpacing/>
        <w:rPr>
          <w:rFonts w:ascii="Calibri" w:eastAsia="Times New Roman" w:hAnsi="Calibri" w:cs="Calibri"/>
        </w:rPr>
      </w:pPr>
      <w:r>
        <w:rPr>
          <w:rFonts w:ascii="Calibri" w:eastAsia="Times New Roman" w:hAnsi="Calibri" w:cs="Calibri"/>
        </w:rPr>
        <w:t>Pro’s</w:t>
      </w:r>
    </w:p>
    <w:p w14:paraId="13A7B31C" w14:textId="77777777" w:rsidR="00D72679" w:rsidRDefault="00342ADF" w:rsidP="00D72679">
      <w:pPr>
        <w:pStyle w:val="ListParagraph"/>
        <w:numPr>
          <w:ilvl w:val="2"/>
          <w:numId w:val="1"/>
        </w:numPr>
      </w:pPr>
      <w:r>
        <w:t>Allows SAF CIO and AF senior leadership to participate with minimal impact to their schedule (1 hour)</w:t>
      </w:r>
    </w:p>
    <w:p w14:paraId="238F006E" w14:textId="77777777" w:rsidR="00342ADF" w:rsidRDefault="00342ADF" w:rsidP="00D72679">
      <w:pPr>
        <w:pStyle w:val="ListParagraph"/>
        <w:numPr>
          <w:ilvl w:val="2"/>
          <w:numId w:val="1"/>
        </w:numPr>
      </w:pPr>
      <w:r>
        <w:t>Maximizes participation in the event to be all inclusive of all functional areas</w:t>
      </w:r>
    </w:p>
    <w:p w14:paraId="40104BD6" w14:textId="77777777" w:rsidR="00342ADF" w:rsidRDefault="00342ADF" w:rsidP="00D72679">
      <w:pPr>
        <w:pStyle w:val="ListParagraph"/>
        <w:numPr>
          <w:ilvl w:val="2"/>
          <w:numId w:val="1"/>
        </w:numPr>
      </w:pPr>
      <w:r>
        <w:t>Does not increase travel costs</w:t>
      </w:r>
    </w:p>
    <w:p w14:paraId="4C3A1C58" w14:textId="77777777" w:rsidR="00D72679" w:rsidRDefault="00D72679" w:rsidP="00D72679">
      <w:pPr>
        <w:numPr>
          <w:ilvl w:val="1"/>
          <w:numId w:val="1"/>
        </w:numPr>
        <w:spacing w:line="252" w:lineRule="auto"/>
        <w:contextualSpacing/>
        <w:rPr>
          <w:rFonts w:ascii="Calibri" w:eastAsia="Times New Roman" w:hAnsi="Calibri" w:cs="Calibri"/>
        </w:rPr>
      </w:pPr>
      <w:r>
        <w:rPr>
          <w:rFonts w:ascii="Calibri" w:eastAsia="Times New Roman" w:hAnsi="Calibri" w:cs="Calibri"/>
        </w:rPr>
        <w:t>Con’s</w:t>
      </w:r>
    </w:p>
    <w:p w14:paraId="6C5E405F" w14:textId="4BD48A18" w:rsidR="004A00C9" w:rsidRDefault="004A00C9" w:rsidP="004A00C9">
      <w:pPr>
        <w:numPr>
          <w:ilvl w:val="2"/>
          <w:numId w:val="1"/>
        </w:numPr>
        <w:spacing w:line="252" w:lineRule="auto"/>
        <w:contextualSpacing/>
        <w:rPr>
          <w:rFonts w:ascii="Calibri" w:eastAsia="Times New Roman" w:hAnsi="Calibri" w:cs="Calibri"/>
        </w:rPr>
      </w:pPr>
      <w:r>
        <w:rPr>
          <w:rFonts w:ascii="Calibri" w:eastAsia="Times New Roman" w:hAnsi="Calibri" w:cs="Calibri"/>
        </w:rPr>
        <w:t>May not maintain high level of consistency amongst evaluations with a different panel of judges in each room</w:t>
      </w:r>
    </w:p>
    <w:p w14:paraId="76D865A2" w14:textId="77777777" w:rsidR="00342ADF" w:rsidRDefault="00342ADF" w:rsidP="00342ADF">
      <w:pPr>
        <w:numPr>
          <w:ilvl w:val="2"/>
          <w:numId w:val="1"/>
        </w:numPr>
        <w:spacing w:line="252" w:lineRule="auto"/>
        <w:contextualSpacing/>
        <w:rPr>
          <w:rFonts w:ascii="Calibri" w:eastAsia="Times New Roman" w:hAnsi="Calibri" w:cs="Calibri"/>
        </w:rPr>
      </w:pPr>
      <w:r>
        <w:rPr>
          <w:rFonts w:ascii="Calibri" w:eastAsia="Times New Roman" w:hAnsi="Calibri" w:cs="Calibri"/>
        </w:rPr>
        <w:t>Requires additional meeting room space and resources to accommodate 3 separate judging areas</w:t>
      </w:r>
    </w:p>
    <w:p w14:paraId="66BFF20F" w14:textId="77777777" w:rsidR="00342ADF" w:rsidRDefault="00342ADF" w:rsidP="00342ADF">
      <w:pPr>
        <w:numPr>
          <w:ilvl w:val="2"/>
          <w:numId w:val="1"/>
        </w:numPr>
        <w:spacing w:line="252" w:lineRule="auto"/>
        <w:contextualSpacing/>
        <w:rPr>
          <w:rFonts w:ascii="Calibri" w:eastAsia="Times New Roman" w:hAnsi="Calibri" w:cs="Calibri"/>
        </w:rPr>
      </w:pPr>
      <w:r>
        <w:rPr>
          <w:rFonts w:ascii="Calibri" w:eastAsia="Times New Roman" w:hAnsi="Calibri" w:cs="Calibri"/>
        </w:rPr>
        <w:t>Requires more judges from other areas to maintain balanced evaluations on each panel</w:t>
      </w:r>
    </w:p>
    <w:p w14:paraId="1F246E7C" w14:textId="77777777" w:rsidR="00D72679" w:rsidRDefault="00D72679" w:rsidP="00D72679">
      <w:pPr>
        <w:rPr>
          <w:rFonts w:ascii="Calibri" w:hAnsi="Calibri" w:cs="Calibri"/>
        </w:rPr>
      </w:pPr>
    </w:p>
    <w:p w14:paraId="53AF5DB1" w14:textId="255E0A73" w:rsidR="00D72679" w:rsidRPr="00EF6439" w:rsidRDefault="00F65E4E" w:rsidP="00D72679">
      <w:pPr>
        <w:numPr>
          <w:ilvl w:val="0"/>
          <w:numId w:val="1"/>
        </w:numPr>
        <w:spacing w:line="252" w:lineRule="auto"/>
        <w:contextualSpacing/>
        <w:rPr>
          <w:rFonts w:ascii="Calibri" w:eastAsia="Times New Roman" w:hAnsi="Calibri" w:cs="Calibri"/>
          <w:b/>
        </w:rPr>
      </w:pPr>
      <w:r w:rsidRPr="00EF6439">
        <w:rPr>
          <w:rFonts w:ascii="Calibri" w:eastAsia="Times New Roman" w:hAnsi="Calibri" w:cs="Calibri"/>
          <w:b/>
        </w:rPr>
        <w:t>COA4 - Event is not an official activity of AFITC</w:t>
      </w:r>
      <w:r w:rsidR="00D173F8">
        <w:rPr>
          <w:rFonts w:ascii="Calibri" w:eastAsia="Times New Roman" w:hAnsi="Calibri" w:cs="Calibri"/>
          <w:b/>
        </w:rPr>
        <w:t xml:space="preserve"> (</w:t>
      </w:r>
      <w:r w:rsidRPr="00EF6439">
        <w:rPr>
          <w:rFonts w:ascii="Calibri" w:eastAsia="Times New Roman" w:hAnsi="Calibri" w:cs="Calibri"/>
          <w:b/>
        </w:rPr>
        <w:t>without AF partnership</w:t>
      </w:r>
      <w:r w:rsidR="00D173F8">
        <w:rPr>
          <w:rFonts w:ascii="Calibri" w:eastAsia="Times New Roman" w:hAnsi="Calibri" w:cs="Calibri"/>
          <w:b/>
        </w:rPr>
        <w:t>)</w:t>
      </w:r>
    </w:p>
    <w:p w14:paraId="09AA368E" w14:textId="571FBF3B" w:rsidR="00D72679" w:rsidRDefault="00342ADF" w:rsidP="00D72679">
      <w:pPr>
        <w:numPr>
          <w:ilvl w:val="1"/>
          <w:numId w:val="1"/>
        </w:numPr>
        <w:spacing w:line="252" w:lineRule="auto"/>
        <w:contextualSpacing/>
        <w:rPr>
          <w:rFonts w:ascii="Calibri" w:eastAsia="Times New Roman" w:hAnsi="Calibri" w:cs="Calibri"/>
        </w:rPr>
      </w:pPr>
      <w:r>
        <w:rPr>
          <w:rFonts w:ascii="Calibri" w:eastAsia="Times New Roman" w:hAnsi="Calibri" w:cs="Calibri"/>
        </w:rPr>
        <w:t>Synopsis</w:t>
      </w:r>
      <w:r w:rsidR="00D173F8">
        <w:rPr>
          <w:rFonts w:ascii="Calibri" w:eastAsia="Times New Roman" w:hAnsi="Calibri" w:cs="Calibri"/>
        </w:rPr>
        <w:t>:</w:t>
      </w:r>
      <w:r>
        <w:rPr>
          <w:rFonts w:ascii="Calibri" w:eastAsia="Times New Roman" w:hAnsi="Calibri" w:cs="Calibri"/>
        </w:rPr>
        <w:t xml:space="preserve"> Event kickoff is held on Sun</w:t>
      </w:r>
      <w:r w:rsidR="00F65E4E">
        <w:rPr>
          <w:rFonts w:ascii="Calibri" w:eastAsia="Times New Roman" w:hAnsi="Calibri" w:cs="Calibri"/>
        </w:rPr>
        <w:t>day</w:t>
      </w:r>
      <w:r>
        <w:rPr>
          <w:rFonts w:ascii="Calibri" w:eastAsia="Times New Roman" w:hAnsi="Calibri" w:cs="Calibri"/>
        </w:rPr>
        <w:t xml:space="preserve"> evening, judging occurs on Mon</w:t>
      </w:r>
      <w:r w:rsidR="00F65E4E">
        <w:rPr>
          <w:rFonts w:ascii="Calibri" w:eastAsia="Times New Roman" w:hAnsi="Calibri" w:cs="Calibri"/>
        </w:rPr>
        <w:t>day</w:t>
      </w:r>
      <w:r>
        <w:rPr>
          <w:rFonts w:ascii="Calibri" w:eastAsia="Times New Roman" w:hAnsi="Calibri" w:cs="Calibri"/>
        </w:rPr>
        <w:t xml:space="preserve"> evening and winner is announced</w:t>
      </w:r>
      <w:r w:rsidR="00F65E4E">
        <w:rPr>
          <w:rFonts w:ascii="Calibri" w:eastAsia="Times New Roman" w:hAnsi="Calibri" w:cs="Calibri"/>
        </w:rPr>
        <w:t>.</w:t>
      </w:r>
    </w:p>
    <w:p w14:paraId="61FBA499" w14:textId="77777777" w:rsidR="00D72679" w:rsidRDefault="00D72679" w:rsidP="00D72679">
      <w:pPr>
        <w:numPr>
          <w:ilvl w:val="1"/>
          <w:numId w:val="1"/>
        </w:numPr>
        <w:spacing w:line="252" w:lineRule="auto"/>
        <w:contextualSpacing/>
        <w:rPr>
          <w:rFonts w:ascii="Calibri" w:eastAsia="Times New Roman" w:hAnsi="Calibri" w:cs="Calibri"/>
        </w:rPr>
      </w:pPr>
      <w:r>
        <w:rPr>
          <w:rFonts w:ascii="Calibri" w:eastAsia="Times New Roman" w:hAnsi="Calibri" w:cs="Calibri"/>
        </w:rPr>
        <w:t>Pro’s</w:t>
      </w:r>
    </w:p>
    <w:p w14:paraId="0DE67892" w14:textId="77777777" w:rsidR="007E636C" w:rsidRDefault="007E636C" w:rsidP="007E636C">
      <w:pPr>
        <w:pStyle w:val="ListParagraph"/>
        <w:numPr>
          <w:ilvl w:val="2"/>
          <w:numId w:val="1"/>
        </w:numPr>
      </w:pPr>
      <w:r>
        <w:t>No additional travel cost for participants</w:t>
      </w:r>
    </w:p>
    <w:p w14:paraId="5DAC3D99" w14:textId="77777777" w:rsidR="007E636C" w:rsidRDefault="007E636C" w:rsidP="007E636C">
      <w:pPr>
        <w:pStyle w:val="ListParagraph"/>
        <w:numPr>
          <w:ilvl w:val="2"/>
          <w:numId w:val="1"/>
        </w:numPr>
      </w:pPr>
      <w:r>
        <w:t>Inclusive of all functional areas of participants and judges</w:t>
      </w:r>
    </w:p>
    <w:p w14:paraId="33C3F824" w14:textId="54D25546" w:rsidR="007E636C" w:rsidRDefault="007E636C" w:rsidP="007E636C">
      <w:pPr>
        <w:pStyle w:val="ListParagraph"/>
        <w:numPr>
          <w:ilvl w:val="2"/>
          <w:numId w:val="1"/>
        </w:numPr>
      </w:pPr>
      <w:r>
        <w:t xml:space="preserve">Maintains </w:t>
      </w:r>
      <w:r w:rsidR="00F65E4E">
        <w:t xml:space="preserve">high level of </w:t>
      </w:r>
      <w:r>
        <w:t>consistency of judging/evaluations in by having the same judges view all presentations</w:t>
      </w:r>
    </w:p>
    <w:p w14:paraId="00134397" w14:textId="77777777" w:rsidR="007E636C" w:rsidRDefault="007E636C" w:rsidP="007E636C">
      <w:pPr>
        <w:pStyle w:val="ListParagraph"/>
        <w:numPr>
          <w:ilvl w:val="2"/>
          <w:numId w:val="1"/>
        </w:numPr>
      </w:pPr>
      <w:r>
        <w:t>Allows an opportunity for SMEs and technicians to have a more active role in the conference</w:t>
      </w:r>
    </w:p>
    <w:p w14:paraId="798D9298" w14:textId="77777777" w:rsidR="00D72679" w:rsidRDefault="00D72679" w:rsidP="00D72679">
      <w:pPr>
        <w:numPr>
          <w:ilvl w:val="1"/>
          <w:numId w:val="1"/>
        </w:numPr>
        <w:spacing w:line="252" w:lineRule="auto"/>
        <w:contextualSpacing/>
        <w:rPr>
          <w:rFonts w:ascii="Calibri" w:eastAsia="Times New Roman" w:hAnsi="Calibri" w:cs="Calibri"/>
        </w:rPr>
      </w:pPr>
      <w:r>
        <w:rPr>
          <w:rFonts w:ascii="Calibri" w:eastAsia="Times New Roman" w:hAnsi="Calibri" w:cs="Calibri"/>
        </w:rPr>
        <w:t>Con’s</w:t>
      </w:r>
    </w:p>
    <w:p w14:paraId="473DBF97" w14:textId="77777777" w:rsidR="007E636C" w:rsidRDefault="007E636C" w:rsidP="007E636C">
      <w:pPr>
        <w:numPr>
          <w:ilvl w:val="2"/>
          <w:numId w:val="1"/>
        </w:numPr>
        <w:spacing w:line="252" w:lineRule="auto"/>
        <w:contextualSpacing/>
        <w:rPr>
          <w:rFonts w:ascii="Calibri" w:eastAsia="Times New Roman" w:hAnsi="Calibri" w:cs="Calibri"/>
        </w:rPr>
      </w:pPr>
      <w:r>
        <w:rPr>
          <w:rFonts w:ascii="Calibri" w:eastAsia="Times New Roman" w:hAnsi="Calibri" w:cs="Calibri"/>
        </w:rPr>
        <w:t>Inability to advertise and market on the AFITC website</w:t>
      </w:r>
    </w:p>
    <w:p w14:paraId="26EBCCC3" w14:textId="77777777" w:rsidR="007E636C" w:rsidRDefault="007E636C" w:rsidP="007E636C">
      <w:pPr>
        <w:numPr>
          <w:ilvl w:val="2"/>
          <w:numId w:val="1"/>
        </w:numPr>
        <w:spacing w:line="252" w:lineRule="auto"/>
        <w:contextualSpacing/>
        <w:rPr>
          <w:ins w:id="3" w:author="Joshua Hinshaw" w:date="2017-07-01T23:54:00Z"/>
          <w:rFonts w:ascii="Calibri" w:eastAsia="Times New Roman" w:hAnsi="Calibri" w:cs="Calibri"/>
        </w:rPr>
      </w:pPr>
      <w:r>
        <w:rPr>
          <w:rFonts w:ascii="Calibri" w:eastAsia="Times New Roman" w:hAnsi="Calibri" w:cs="Calibri"/>
        </w:rPr>
        <w:t>Limited participation by SAF CIO and AF senior leadership</w:t>
      </w:r>
    </w:p>
    <w:p w14:paraId="03469C2D" w14:textId="77777777" w:rsidR="00497869" w:rsidRDefault="00497869" w:rsidP="00497869">
      <w:pPr>
        <w:spacing w:line="252" w:lineRule="auto"/>
        <w:contextualSpacing/>
        <w:rPr>
          <w:rFonts w:ascii="Calibri" w:eastAsia="Times New Roman" w:hAnsi="Calibri" w:cs="Calibri"/>
        </w:rPr>
        <w:pPrChange w:id="4" w:author="Joshua Hinshaw" w:date="2017-07-01T23:54:00Z">
          <w:pPr>
            <w:numPr>
              <w:ilvl w:val="2"/>
              <w:numId w:val="1"/>
            </w:numPr>
            <w:spacing w:line="252" w:lineRule="auto"/>
            <w:ind w:left="2160" w:hanging="180"/>
            <w:contextualSpacing/>
          </w:pPr>
        </w:pPrChange>
      </w:pPr>
    </w:p>
    <w:p w14:paraId="6BEF75B4" w14:textId="77777777" w:rsidR="00497869" w:rsidRDefault="00497869">
      <w:pPr>
        <w:spacing w:after="160" w:line="259" w:lineRule="auto"/>
        <w:rPr>
          <w:ins w:id="5" w:author="Joshua Hinshaw" w:date="2017-07-01T23:54:00Z"/>
          <w:rFonts w:ascii="Calibri" w:eastAsia="Times New Roman" w:hAnsi="Calibri" w:cs="Calibri"/>
          <w:b/>
        </w:rPr>
      </w:pPr>
      <w:ins w:id="6" w:author="Joshua Hinshaw" w:date="2017-07-01T23:54:00Z">
        <w:r>
          <w:rPr>
            <w:rFonts w:ascii="Calibri" w:eastAsia="Times New Roman" w:hAnsi="Calibri" w:cs="Calibri"/>
            <w:b/>
          </w:rPr>
          <w:br w:type="page"/>
        </w:r>
      </w:ins>
    </w:p>
    <w:p w14:paraId="3C1A2BA3" w14:textId="64A07746" w:rsidR="00497869" w:rsidRPr="00EF6439" w:rsidRDefault="00497869" w:rsidP="00497869">
      <w:pPr>
        <w:numPr>
          <w:ilvl w:val="0"/>
          <w:numId w:val="1"/>
        </w:numPr>
        <w:spacing w:line="252" w:lineRule="auto"/>
        <w:contextualSpacing/>
        <w:rPr>
          <w:ins w:id="7" w:author="Joshua Hinshaw" w:date="2017-07-01T23:54:00Z"/>
          <w:rFonts w:ascii="Calibri" w:eastAsia="Times New Roman" w:hAnsi="Calibri" w:cs="Calibri"/>
          <w:b/>
        </w:rPr>
      </w:pPr>
      <w:ins w:id="8" w:author="Joshua Hinshaw" w:date="2017-07-01T23:54:00Z">
        <w:r>
          <w:rPr>
            <w:rFonts w:ascii="Calibri" w:eastAsia="Times New Roman" w:hAnsi="Calibri" w:cs="Calibri"/>
            <w:b/>
          </w:rPr>
          <w:lastRenderedPageBreak/>
          <w:t>COA5</w:t>
        </w:r>
        <w:r w:rsidRPr="00EF6439">
          <w:rPr>
            <w:rFonts w:ascii="Calibri" w:eastAsia="Times New Roman" w:hAnsi="Calibri" w:cs="Calibri"/>
            <w:b/>
          </w:rPr>
          <w:t xml:space="preserve"> - Event is not an official activity of AFITC</w:t>
        </w:r>
        <w:r>
          <w:rPr>
            <w:rFonts w:ascii="Calibri" w:eastAsia="Times New Roman" w:hAnsi="Calibri" w:cs="Calibri"/>
            <w:b/>
          </w:rPr>
          <w:t xml:space="preserve"> (</w:t>
        </w:r>
      </w:ins>
      <w:ins w:id="9" w:author="Joshua Hinshaw" w:date="2017-07-01T23:57:00Z">
        <w:r>
          <w:rPr>
            <w:rFonts w:ascii="Calibri" w:eastAsia="Times New Roman" w:hAnsi="Calibri" w:cs="Calibri"/>
            <w:b/>
          </w:rPr>
          <w:t xml:space="preserve">#1 </w:t>
        </w:r>
        <w:proofErr w:type="spellStart"/>
        <w:r>
          <w:rPr>
            <w:rFonts w:ascii="Calibri" w:eastAsia="Times New Roman" w:hAnsi="Calibri" w:cs="Calibri"/>
            <w:b/>
          </w:rPr>
          <w:t>Recccomendation</w:t>
        </w:r>
        <w:proofErr w:type="spellEnd"/>
        <w:r>
          <w:rPr>
            <w:rFonts w:ascii="Calibri" w:eastAsia="Times New Roman" w:hAnsi="Calibri" w:cs="Calibri"/>
            <w:b/>
          </w:rPr>
          <w:t xml:space="preserve"> by Chamber/AFCEA</w:t>
        </w:r>
      </w:ins>
      <w:ins w:id="10" w:author="Joshua Hinshaw" w:date="2017-07-01T23:58:00Z">
        <w:r>
          <w:rPr>
            <w:rFonts w:ascii="Calibri" w:eastAsia="Times New Roman" w:hAnsi="Calibri" w:cs="Calibri"/>
            <w:b/>
          </w:rPr>
          <w:t xml:space="preserve"> Leadership</w:t>
        </w:r>
      </w:ins>
      <w:ins w:id="11" w:author="Joshua Hinshaw" w:date="2017-07-01T23:57:00Z">
        <w:r>
          <w:rPr>
            <w:rFonts w:ascii="Calibri" w:eastAsia="Times New Roman" w:hAnsi="Calibri" w:cs="Calibri"/>
            <w:b/>
          </w:rPr>
          <w:t xml:space="preserve">; </w:t>
        </w:r>
      </w:ins>
      <w:ins w:id="12" w:author="Joshua Hinshaw" w:date="2017-07-01T23:54:00Z">
        <w:r w:rsidRPr="00EF6439">
          <w:rPr>
            <w:rFonts w:ascii="Calibri" w:eastAsia="Times New Roman" w:hAnsi="Calibri" w:cs="Calibri"/>
            <w:b/>
          </w:rPr>
          <w:t>without AF partnership</w:t>
        </w:r>
        <w:r>
          <w:rPr>
            <w:rFonts w:ascii="Calibri" w:eastAsia="Times New Roman" w:hAnsi="Calibri" w:cs="Calibri"/>
            <w:b/>
          </w:rPr>
          <w:t>)</w:t>
        </w:r>
      </w:ins>
    </w:p>
    <w:p w14:paraId="5C80D2C6" w14:textId="77777777" w:rsidR="00497869" w:rsidRDefault="00497869" w:rsidP="00497869">
      <w:pPr>
        <w:numPr>
          <w:ilvl w:val="1"/>
          <w:numId w:val="1"/>
        </w:numPr>
        <w:spacing w:line="252" w:lineRule="auto"/>
        <w:contextualSpacing/>
        <w:rPr>
          <w:ins w:id="13" w:author="Joshua Hinshaw" w:date="2017-07-01T23:55:00Z"/>
          <w:rFonts w:ascii="Calibri" w:eastAsia="Times New Roman" w:hAnsi="Calibri" w:cs="Calibri"/>
        </w:rPr>
      </w:pPr>
      <w:ins w:id="14" w:author="Joshua Hinshaw" w:date="2017-07-01T23:55:00Z">
        <w:r>
          <w:rPr>
            <w:rFonts w:ascii="Calibri" w:eastAsia="Times New Roman" w:hAnsi="Calibri" w:cs="Calibri"/>
          </w:rPr>
          <w:t xml:space="preserve">Synopsis: Event participants will have 24hrs from the event kickoff until presentations are due (4PM Monday) to meet and collaborate face to face producing their deliverable.  First judging round will select the top 3 and have representation from diverse key stakeholders (i.e., AF, local </w:t>
        </w:r>
        <w:proofErr w:type="spellStart"/>
        <w:r>
          <w:rPr>
            <w:rFonts w:ascii="Calibri" w:eastAsia="Times New Roman" w:hAnsi="Calibri" w:cs="Calibri"/>
          </w:rPr>
          <w:t>govt</w:t>
        </w:r>
        <w:proofErr w:type="spellEnd"/>
        <w:r>
          <w:rPr>
            <w:rFonts w:ascii="Calibri" w:eastAsia="Times New Roman" w:hAnsi="Calibri" w:cs="Calibri"/>
          </w:rPr>
          <w:t>, industry and academia).  Since the problems/solutions being presented are AF specific, the final round will be judged by SAF CIO and AF senior leadership in a 30-minute session on Tuesday.</w:t>
        </w:r>
      </w:ins>
    </w:p>
    <w:p w14:paraId="141E7EE9" w14:textId="77777777" w:rsidR="00497869" w:rsidRDefault="00497869" w:rsidP="00497869">
      <w:pPr>
        <w:numPr>
          <w:ilvl w:val="1"/>
          <w:numId w:val="1"/>
        </w:numPr>
        <w:spacing w:line="252" w:lineRule="auto"/>
        <w:contextualSpacing/>
        <w:rPr>
          <w:ins w:id="15" w:author="Joshua Hinshaw" w:date="2017-07-01T23:54:00Z"/>
          <w:rFonts w:ascii="Calibri" w:eastAsia="Times New Roman" w:hAnsi="Calibri" w:cs="Calibri"/>
        </w:rPr>
      </w:pPr>
      <w:ins w:id="16" w:author="Joshua Hinshaw" w:date="2017-07-01T23:54:00Z">
        <w:r>
          <w:rPr>
            <w:rFonts w:ascii="Calibri" w:eastAsia="Times New Roman" w:hAnsi="Calibri" w:cs="Calibri"/>
          </w:rPr>
          <w:t>Pro’s</w:t>
        </w:r>
      </w:ins>
    </w:p>
    <w:p w14:paraId="70F77E1E" w14:textId="77777777" w:rsidR="00497869" w:rsidRDefault="00497869" w:rsidP="00497869">
      <w:pPr>
        <w:pStyle w:val="ListParagraph"/>
        <w:numPr>
          <w:ilvl w:val="2"/>
          <w:numId w:val="1"/>
        </w:numPr>
        <w:rPr>
          <w:ins w:id="17" w:author="Joshua Hinshaw" w:date="2017-07-01T23:54:00Z"/>
        </w:rPr>
      </w:pPr>
      <w:ins w:id="18" w:author="Joshua Hinshaw" w:date="2017-07-01T23:54:00Z">
        <w:r>
          <w:t>No additional travel cost for participants</w:t>
        </w:r>
      </w:ins>
    </w:p>
    <w:p w14:paraId="61AE3E0E" w14:textId="77777777" w:rsidR="00497869" w:rsidRDefault="00497869" w:rsidP="00497869">
      <w:pPr>
        <w:pStyle w:val="ListParagraph"/>
        <w:numPr>
          <w:ilvl w:val="2"/>
          <w:numId w:val="1"/>
        </w:numPr>
        <w:rPr>
          <w:ins w:id="19" w:author="Joshua Hinshaw" w:date="2017-07-01T23:54:00Z"/>
        </w:rPr>
      </w:pPr>
      <w:ins w:id="20" w:author="Joshua Hinshaw" w:date="2017-07-01T23:54:00Z">
        <w:r>
          <w:t>Inclusive of all functional areas of participants and judges</w:t>
        </w:r>
      </w:ins>
    </w:p>
    <w:p w14:paraId="748F9459" w14:textId="77777777" w:rsidR="00497869" w:rsidRDefault="00497869" w:rsidP="00497869">
      <w:pPr>
        <w:pStyle w:val="ListParagraph"/>
        <w:numPr>
          <w:ilvl w:val="2"/>
          <w:numId w:val="1"/>
        </w:numPr>
        <w:rPr>
          <w:ins w:id="21" w:author="Joshua Hinshaw" w:date="2017-07-01T23:54:00Z"/>
        </w:rPr>
      </w:pPr>
      <w:ins w:id="22" w:author="Joshua Hinshaw" w:date="2017-07-01T23:54:00Z">
        <w:r>
          <w:t>Maintains high level of consistency of judging/evaluations in by having the same judges view all presentations</w:t>
        </w:r>
      </w:ins>
    </w:p>
    <w:p w14:paraId="433AFE70" w14:textId="77777777" w:rsidR="00497869" w:rsidRDefault="00497869" w:rsidP="00497869">
      <w:pPr>
        <w:pStyle w:val="ListParagraph"/>
        <w:numPr>
          <w:ilvl w:val="2"/>
          <w:numId w:val="1"/>
        </w:numPr>
        <w:rPr>
          <w:ins w:id="23" w:author="Joshua Hinshaw" w:date="2017-07-01T23:55:00Z"/>
        </w:rPr>
      </w:pPr>
      <w:ins w:id="24" w:author="Joshua Hinshaw" w:date="2017-07-01T23:54:00Z">
        <w:r>
          <w:t>Allows an opportunity for SMEs and technicians to have a more active role in the conference</w:t>
        </w:r>
      </w:ins>
    </w:p>
    <w:p w14:paraId="2ECCA244" w14:textId="56342ED4" w:rsidR="00497869" w:rsidRDefault="00497869" w:rsidP="00497869">
      <w:pPr>
        <w:pStyle w:val="ListParagraph"/>
        <w:numPr>
          <w:ilvl w:val="2"/>
          <w:numId w:val="1"/>
        </w:numPr>
        <w:rPr>
          <w:ins w:id="25" w:author="Joshua Hinshaw" w:date="2017-07-01T23:56:00Z"/>
        </w:rPr>
      </w:pPr>
      <w:ins w:id="26" w:author="Joshua Hinshaw" w:date="2017-07-01T23:56:00Z">
        <w:r>
          <w:t>Allows SAF CIO and AF senior leadership to participate with minimal impact to their schedule (approx. 30 minutes of judging</w:t>
        </w:r>
      </w:ins>
      <w:ins w:id="27" w:author="Joshua Hinshaw" w:date="2017-07-01T23:58:00Z">
        <w:r w:rsidR="005447DB">
          <w:t>, additional 30 mins to engage w/all participants</w:t>
        </w:r>
      </w:ins>
      <w:ins w:id="28" w:author="Joshua Hinshaw" w:date="2017-07-01T23:59:00Z">
        <w:r w:rsidR="005447DB">
          <w:t xml:space="preserve"> if desired</w:t>
        </w:r>
      </w:ins>
      <w:bookmarkStart w:id="29" w:name="_GoBack"/>
      <w:bookmarkEnd w:id="29"/>
      <w:ins w:id="30" w:author="Joshua Hinshaw" w:date="2017-07-01T23:56:00Z">
        <w:r>
          <w:t>)</w:t>
        </w:r>
      </w:ins>
    </w:p>
    <w:p w14:paraId="57FD6305" w14:textId="7B79D04F" w:rsidR="00497869" w:rsidRDefault="00497869" w:rsidP="00497869">
      <w:pPr>
        <w:pStyle w:val="ListParagraph"/>
        <w:numPr>
          <w:ilvl w:val="2"/>
          <w:numId w:val="1"/>
        </w:numPr>
        <w:rPr>
          <w:ins w:id="31" w:author="Joshua Hinshaw" w:date="2017-07-01T23:54:00Z"/>
        </w:rPr>
      </w:pPr>
      <w:ins w:id="32" w:author="Joshua Hinshaw" w:date="2017-07-01T23:56:00Z">
        <w:r w:rsidRPr="00774547">
          <w:t>Maintains high level of consistency amongst judging evaluations with all judges judging all presentations for each phase of judging.</w:t>
        </w:r>
      </w:ins>
    </w:p>
    <w:p w14:paraId="493FDBF0" w14:textId="77777777" w:rsidR="00497869" w:rsidRDefault="00497869" w:rsidP="00497869">
      <w:pPr>
        <w:numPr>
          <w:ilvl w:val="1"/>
          <w:numId w:val="1"/>
        </w:numPr>
        <w:spacing w:line="252" w:lineRule="auto"/>
        <w:contextualSpacing/>
        <w:rPr>
          <w:ins w:id="33" w:author="Joshua Hinshaw" w:date="2017-07-01T23:54:00Z"/>
          <w:rFonts w:ascii="Calibri" w:eastAsia="Times New Roman" w:hAnsi="Calibri" w:cs="Calibri"/>
        </w:rPr>
      </w:pPr>
      <w:ins w:id="34" w:author="Joshua Hinshaw" w:date="2017-07-01T23:54:00Z">
        <w:r>
          <w:rPr>
            <w:rFonts w:ascii="Calibri" w:eastAsia="Times New Roman" w:hAnsi="Calibri" w:cs="Calibri"/>
          </w:rPr>
          <w:t>Con’s</w:t>
        </w:r>
      </w:ins>
    </w:p>
    <w:p w14:paraId="31E56A71" w14:textId="77777777" w:rsidR="00497869" w:rsidRDefault="00497869" w:rsidP="00497869">
      <w:pPr>
        <w:numPr>
          <w:ilvl w:val="2"/>
          <w:numId w:val="1"/>
        </w:numPr>
        <w:spacing w:line="252" w:lineRule="auto"/>
        <w:contextualSpacing/>
        <w:rPr>
          <w:ins w:id="35" w:author="Joshua Hinshaw" w:date="2017-07-01T23:56:00Z"/>
          <w:rFonts w:ascii="Calibri" w:eastAsia="Times New Roman" w:hAnsi="Calibri" w:cs="Calibri"/>
        </w:rPr>
      </w:pPr>
      <w:ins w:id="36" w:author="Joshua Hinshaw" w:date="2017-07-01T23:54:00Z">
        <w:r>
          <w:rPr>
            <w:rFonts w:ascii="Calibri" w:eastAsia="Times New Roman" w:hAnsi="Calibri" w:cs="Calibri"/>
          </w:rPr>
          <w:t>Inability to advertise and market on the AFITC website</w:t>
        </w:r>
      </w:ins>
    </w:p>
    <w:p w14:paraId="05E44A61" w14:textId="77777777" w:rsidR="00497869" w:rsidRDefault="00497869" w:rsidP="00497869">
      <w:pPr>
        <w:pStyle w:val="ListParagraph"/>
        <w:numPr>
          <w:ilvl w:val="2"/>
          <w:numId w:val="1"/>
        </w:numPr>
        <w:rPr>
          <w:ins w:id="37" w:author="Joshua Hinshaw" w:date="2017-07-01T23:56:00Z"/>
        </w:rPr>
      </w:pPr>
      <w:ins w:id="38" w:author="Joshua Hinshaw" w:date="2017-07-01T23:56:00Z">
        <w:r>
          <w:t>Extends event to Tues</w:t>
        </w:r>
      </w:ins>
    </w:p>
    <w:p w14:paraId="766E70A4" w14:textId="77777777" w:rsidR="00497869" w:rsidRDefault="00497869" w:rsidP="00497869">
      <w:pPr>
        <w:spacing w:line="252" w:lineRule="auto"/>
        <w:ind w:left="2160"/>
        <w:contextualSpacing/>
        <w:rPr>
          <w:ins w:id="39" w:author="Joshua Hinshaw" w:date="2017-07-01T23:54:00Z"/>
          <w:rFonts w:ascii="Calibri" w:eastAsia="Times New Roman" w:hAnsi="Calibri" w:cs="Calibri"/>
        </w:rPr>
        <w:pPrChange w:id="40" w:author="Joshua Hinshaw" w:date="2017-07-01T23:58:00Z">
          <w:pPr>
            <w:numPr>
              <w:ilvl w:val="2"/>
              <w:numId w:val="1"/>
            </w:numPr>
            <w:spacing w:line="252" w:lineRule="auto"/>
            <w:ind w:left="2160" w:hanging="180"/>
            <w:contextualSpacing/>
          </w:pPr>
        </w:pPrChange>
      </w:pPr>
    </w:p>
    <w:p w14:paraId="3F1B2490" w14:textId="77777777" w:rsidR="00EA23A2" w:rsidRDefault="00EA23A2"/>
    <w:sectPr w:rsidR="00EA2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C7126"/>
    <w:multiLevelType w:val="hybridMultilevel"/>
    <w:tmpl w:val="7B2A8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ua Hinshaw">
    <w15:presenceInfo w15:providerId="Windows Live" w15:userId="46946ba1e69d37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679"/>
    <w:rsid w:val="00020543"/>
    <w:rsid w:val="00136380"/>
    <w:rsid w:val="001E1032"/>
    <w:rsid w:val="00342ADF"/>
    <w:rsid w:val="00497869"/>
    <w:rsid w:val="004A00C9"/>
    <w:rsid w:val="0050488C"/>
    <w:rsid w:val="005447DB"/>
    <w:rsid w:val="00733981"/>
    <w:rsid w:val="00774547"/>
    <w:rsid w:val="007E636C"/>
    <w:rsid w:val="009D7058"/>
    <w:rsid w:val="00A03901"/>
    <w:rsid w:val="00B21755"/>
    <w:rsid w:val="00D173F8"/>
    <w:rsid w:val="00D72679"/>
    <w:rsid w:val="00DA726C"/>
    <w:rsid w:val="00EA23A2"/>
    <w:rsid w:val="00EF6439"/>
    <w:rsid w:val="00F65E4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5E1B6"/>
  <w15:chartTrackingRefBased/>
  <w15:docId w15:val="{3F26ECE8-B65F-4D06-B7CC-EE748650D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2679"/>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679"/>
    <w:pPr>
      <w:spacing w:line="252" w:lineRule="auto"/>
      <w:ind w:left="720"/>
      <w:contextualSpacing/>
    </w:pPr>
    <w:rPr>
      <w:rFonts w:ascii="Calibri" w:hAnsi="Calibri" w:cs="Calibri"/>
    </w:rPr>
  </w:style>
  <w:style w:type="paragraph" w:styleId="BalloonText">
    <w:name w:val="Balloon Text"/>
    <w:basedOn w:val="Normal"/>
    <w:link w:val="BalloonTextChar"/>
    <w:uiPriority w:val="99"/>
    <w:semiHidden/>
    <w:unhideWhenUsed/>
    <w:rsid w:val="00B217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755"/>
    <w:rPr>
      <w:rFonts w:ascii="Segoe UI" w:eastAsiaTheme="minorEastAsia" w:hAnsi="Segoe UI" w:cs="Segoe UI"/>
      <w:sz w:val="18"/>
      <w:szCs w:val="18"/>
    </w:rPr>
  </w:style>
  <w:style w:type="character" w:styleId="CommentReference">
    <w:name w:val="annotation reference"/>
    <w:basedOn w:val="DefaultParagraphFont"/>
    <w:uiPriority w:val="99"/>
    <w:semiHidden/>
    <w:unhideWhenUsed/>
    <w:rsid w:val="004A00C9"/>
    <w:rPr>
      <w:sz w:val="16"/>
      <w:szCs w:val="16"/>
    </w:rPr>
  </w:style>
  <w:style w:type="paragraph" w:styleId="CommentText">
    <w:name w:val="annotation text"/>
    <w:basedOn w:val="Normal"/>
    <w:link w:val="CommentTextChar"/>
    <w:uiPriority w:val="99"/>
    <w:semiHidden/>
    <w:unhideWhenUsed/>
    <w:rsid w:val="004A00C9"/>
    <w:rPr>
      <w:sz w:val="20"/>
      <w:szCs w:val="20"/>
    </w:rPr>
  </w:style>
  <w:style w:type="character" w:customStyle="1" w:styleId="CommentTextChar">
    <w:name w:val="Comment Text Char"/>
    <w:basedOn w:val="DefaultParagraphFont"/>
    <w:link w:val="CommentText"/>
    <w:uiPriority w:val="99"/>
    <w:semiHidden/>
    <w:rsid w:val="004A00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4A00C9"/>
    <w:rPr>
      <w:b/>
      <w:bCs/>
    </w:rPr>
  </w:style>
  <w:style w:type="character" w:customStyle="1" w:styleId="CommentSubjectChar">
    <w:name w:val="Comment Subject Char"/>
    <w:basedOn w:val="CommentTextChar"/>
    <w:link w:val="CommentSubject"/>
    <w:uiPriority w:val="99"/>
    <w:semiHidden/>
    <w:rsid w:val="004A00C9"/>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29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871</Words>
  <Characters>4965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 Stokes</dc:creator>
  <cp:keywords/>
  <dc:description/>
  <cp:lastModifiedBy>Joshua Hinshaw</cp:lastModifiedBy>
  <cp:revision>6</cp:revision>
  <dcterms:created xsi:type="dcterms:W3CDTF">2017-06-25T02:26:00Z</dcterms:created>
  <dcterms:modified xsi:type="dcterms:W3CDTF">2017-07-02T05:00:00Z</dcterms:modified>
</cp:coreProperties>
</file>